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8BC" w:rsidRDefault="00702EA2">
      <w:pPr>
        <w:jc w:val="center"/>
        <w:rPr>
          <w:rFonts w:ascii="Arial Unicode MS" w:eastAsia="Arial Unicode MS" w:hAnsi="Arial Unicode MS" w:cs="Arial Unicode MS"/>
        </w:rPr>
      </w:pPr>
      <w:r>
        <w:rPr>
          <w:rFonts w:ascii="Arial Unicode MS" w:eastAsia="Arial Unicode MS" w:hAnsi="Arial Unicode MS" w:cs="Arial Unicode MS"/>
          <w:b/>
          <w:bCs/>
        </w:rPr>
        <w:t>Jason T. Smith</w:t>
      </w:r>
    </w:p>
    <w:p w:rsidR="006118BC" w:rsidRDefault="00702EA2">
      <w:pPr>
        <w:jc w:val="center"/>
        <w:rPr>
          <w:rFonts w:ascii="Arial Unicode MS" w:eastAsia="Arial Unicode MS" w:hAnsi="Arial Unicode MS" w:cs="Arial Unicode MS"/>
        </w:rPr>
      </w:pPr>
      <w:r>
        <w:rPr>
          <w:rFonts w:ascii="Arial Unicode MS" w:eastAsia="Arial Unicode MS" w:hAnsi="Arial Unicode MS" w:cs="Arial Unicode MS"/>
          <w:b/>
          <w:bCs/>
          <w:sz w:val="20"/>
          <w:szCs w:val="20"/>
        </w:rPr>
        <w:t> </w:t>
      </w:r>
    </w:p>
    <w:p w:rsidR="006118BC" w:rsidRDefault="009F4961">
      <w:pPr>
        <w:jc w:val="center"/>
        <w:rPr>
          <w:rFonts w:ascii="Arial Unicode MS" w:eastAsia="Arial Unicode MS" w:hAnsi="Arial Unicode MS" w:cs="Arial Unicode MS"/>
        </w:rPr>
      </w:pPr>
      <w:r>
        <w:rPr>
          <w:rFonts w:ascii="Arial Unicode MS" w:eastAsia="Arial Unicode MS" w:hAnsi="Arial Unicode MS" w:cs="Arial Unicode MS"/>
          <w:b/>
          <w:bCs/>
          <w:sz w:val="20"/>
          <w:szCs w:val="20"/>
        </w:rPr>
        <w:t xml:space="preserve">275 </w:t>
      </w:r>
      <w:proofErr w:type="spellStart"/>
      <w:r>
        <w:rPr>
          <w:rFonts w:ascii="Arial Unicode MS" w:eastAsia="Arial Unicode MS" w:hAnsi="Arial Unicode MS" w:cs="Arial Unicode MS"/>
          <w:b/>
          <w:bCs/>
          <w:sz w:val="20"/>
          <w:szCs w:val="20"/>
        </w:rPr>
        <w:t>Kerby</w:t>
      </w:r>
      <w:proofErr w:type="spellEnd"/>
      <w:r>
        <w:rPr>
          <w:rFonts w:ascii="Arial Unicode MS" w:eastAsia="Arial Unicode MS" w:hAnsi="Arial Unicode MS" w:cs="Arial Unicode MS"/>
          <w:b/>
          <w:bCs/>
          <w:sz w:val="20"/>
          <w:szCs w:val="20"/>
        </w:rPr>
        <w:t xml:space="preserve"> Road</w:t>
      </w:r>
    </w:p>
    <w:p w:rsidR="006118BC" w:rsidRDefault="009F4961">
      <w:pPr>
        <w:jc w:val="center"/>
        <w:rPr>
          <w:rFonts w:ascii="Arial Unicode MS" w:eastAsia="Arial Unicode MS" w:hAnsi="Arial Unicode MS" w:cs="Arial Unicode MS"/>
        </w:rPr>
      </w:pPr>
      <w:r>
        <w:rPr>
          <w:rFonts w:ascii="Arial Unicode MS" w:eastAsia="Arial Unicode MS" w:hAnsi="Arial Unicode MS" w:cs="Arial Unicode MS"/>
          <w:b/>
          <w:bCs/>
          <w:sz w:val="20"/>
          <w:szCs w:val="20"/>
        </w:rPr>
        <w:t>Grosse Pointe Farms</w:t>
      </w:r>
      <w:r w:rsidR="00702EA2">
        <w:rPr>
          <w:rFonts w:ascii="Arial Unicode MS" w:eastAsia="Arial Unicode MS" w:hAnsi="Arial Unicode MS" w:cs="Arial Unicode MS"/>
          <w:b/>
          <w:bCs/>
          <w:sz w:val="20"/>
          <w:szCs w:val="20"/>
        </w:rPr>
        <w:t xml:space="preserve">, Michigan </w:t>
      </w:r>
    </w:p>
    <w:p w:rsidR="006118BC" w:rsidRDefault="00702EA2">
      <w:pPr>
        <w:jc w:val="center"/>
        <w:rPr>
          <w:rFonts w:ascii="Arial Unicode MS" w:eastAsia="Arial Unicode MS" w:hAnsi="Arial Unicode MS" w:cs="Arial Unicode MS"/>
        </w:rPr>
      </w:pPr>
      <w:r>
        <w:rPr>
          <w:rFonts w:ascii="Arial Unicode MS" w:eastAsia="Arial Unicode MS" w:hAnsi="Arial Unicode MS" w:cs="Arial Unicode MS"/>
          <w:b/>
          <w:bCs/>
          <w:sz w:val="20"/>
          <w:szCs w:val="20"/>
        </w:rPr>
        <w:t>(313) 212-9636</w:t>
      </w:r>
    </w:p>
    <w:p w:rsidR="006118BC" w:rsidRDefault="00702EA2">
      <w:pPr>
        <w:jc w:val="center"/>
        <w:rPr>
          <w:rFonts w:ascii="Arial Unicode MS" w:eastAsia="Arial Unicode MS" w:hAnsi="Arial Unicode MS" w:cs="Arial Unicode MS"/>
        </w:rPr>
      </w:pPr>
      <w:r>
        <w:rPr>
          <w:rFonts w:ascii="Arial Unicode MS" w:eastAsia="Arial Unicode MS" w:hAnsi="Arial Unicode MS" w:cs="Arial Unicode MS"/>
          <w:b/>
          <w:bCs/>
          <w:sz w:val="20"/>
          <w:szCs w:val="20"/>
        </w:rPr>
        <w:t>J21143s@outlook.com</w:t>
      </w:r>
    </w:p>
    <w:p w:rsidR="006118BC" w:rsidRDefault="00702EA2">
      <w:pPr>
        <w:rPr>
          <w:rFonts w:ascii="Arial Unicode MS" w:eastAsia="Arial Unicode MS" w:hAnsi="Arial Unicode MS" w:cs="Arial Unicode MS"/>
        </w:rPr>
      </w:pPr>
      <w:r>
        <w:rPr>
          <w:rFonts w:ascii="Arial Unicode MS" w:eastAsia="Arial Unicode MS" w:hAnsi="Arial Unicode MS" w:cs="Arial Unicode MS"/>
          <w:sz w:val="20"/>
          <w:szCs w:val="20"/>
        </w:rPr>
        <w:t> </w:t>
      </w:r>
    </w:p>
    <w:p w:rsidR="006118BC" w:rsidRDefault="00702EA2">
      <w:pPr>
        <w:rPr>
          <w:rFonts w:ascii="Arial Unicode MS" w:eastAsia="Arial Unicode MS" w:hAnsi="Arial Unicode MS" w:cs="Arial Unicode MS"/>
        </w:rPr>
      </w:pPr>
      <w:r>
        <w:rPr>
          <w:rFonts w:ascii="Arial Unicode MS" w:eastAsia="Arial Unicode MS" w:hAnsi="Arial Unicode MS" w:cs="Arial Unicode MS"/>
          <w:sz w:val="20"/>
          <w:szCs w:val="20"/>
        </w:rPr>
        <w:t> </w:t>
      </w:r>
    </w:p>
    <w:p w:rsidR="006118BC" w:rsidRDefault="00702EA2">
      <w:pPr>
        <w:jc w:val="center"/>
        <w:rPr>
          <w:rFonts w:ascii="Arial Unicode MS" w:eastAsia="Arial Unicode MS" w:hAnsi="Arial Unicode MS" w:cs="Arial Unicode MS"/>
        </w:rPr>
      </w:pPr>
      <w:r>
        <w:rPr>
          <w:rFonts w:ascii="Arial Unicode MS" w:eastAsia="Arial Unicode MS" w:hAnsi="Arial Unicode MS" w:cs="Arial Unicode MS"/>
          <w:b/>
          <w:bCs/>
        </w:rPr>
        <w:t>Summary</w:t>
      </w:r>
    </w:p>
    <w:p w:rsidR="006118BC" w:rsidRDefault="00702EA2">
      <w:pPr>
        <w:rPr>
          <w:rFonts w:ascii="Arial Unicode MS" w:eastAsia="Arial Unicode MS" w:hAnsi="Arial Unicode MS" w:cs="Arial Unicode MS"/>
        </w:rPr>
      </w:pPr>
      <w:r>
        <w:rPr>
          <w:rFonts w:ascii="Arial Unicode MS" w:eastAsia="Arial Unicode MS" w:hAnsi="Arial Unicode MS" w:cs="Arial Unicode MS"/>
          <w:sz w:val="20"/>
          <w:szCs w:val="20"/>
        </w:rPr>
        <w:t> </w:t>
      </w:r>
    </w:p>
    <w:p w:rsidR="006118BC" w:rsidRDefault="00702EA2">
      <w:pPr>
        <w:rPr>
          <w:rFonts w:ascii="Arial Unicode MS" w:eastAsia="Arial Unicode MS" w:hAnsi="Arial Unicode MS" w:cs="Arial Unicode MS"/>
        </w:rPr>
      </w:pPr>
      <w:r>
        <w:rPr>
          <w:rFonts w:ascii="Arial Unicode MS" w:eastAsia="Arial Unicode MS" w:hAnsi="Arial Unicode MS" w:cs="Arial Unicode MS"/>
          <w:sz w:val="20"/>
          <w:szCs w:val="20"/>
        </w:rPr>
        <w:t xml:space="preserve">Seasoned Application Developer, Software Engineer experienced in the automotive and banking industries, </w:t>
      </w:r>
      <w:r w:rsidR="008312A6">
        <w:rPr>
          <w:rFonts w:ascii="Arial Unicode MS" w:eastAsia="Arial Unicode MS" w:hAnsi="Arial Unicode MS" w:cs="Arial Unicode MS"/>
          <w:sz w:val="20"/>
          <w:szCs w:val="20"/>
        </w:rPr>
        <w:t>I am currently focusing my effor</w:t>
      </w:r>
      <w:r>
        <w:rPr>
          <w:rFonts w:ascii="Arial Unicode MS" w:eastAsia="Arial Unicode MS" w:hAnsi="Arial Unicode MS" w:cs="Arial Unicode MS"/>
          <w:sz w:val="20"/>
          <w:szCs w:val="20"/>
        </w:rPr>
        <w:t>ts in .NET based WEB development using ASP.NET, MVC, C#,</w:t>
      </w:r>
      <w:r w:rsidR="00A6618F">
        <w:rPr>
          <w:rFonts w:ascii="Arial Unicode MS" w:eastAsia="Arial Unicode MS" w:hAnsi="Arial Unicode MS" w:cs="Arial Unicode MS"/>
          <w:sz w:val="20"/>
          <w:szCs w:val="20"/>
        </w:rPr>
        <w:t xml:space="preserve"> ADO.NET and</w:t>
      </w:r>
      <w:r>
        <w:rPr>
          <w:rFonts w:ascii="Arial Unicode MS" w:eastAsia="Arial Unicode MS" w:hAnsi="Arial Unicode MS" w:cs="Arial Unicode MS"/>
          <w:sz w:val="20"/>
          <w:szCs w:val="20"/>
        </w:rPr>
        <w:t xml:space="preserve"> Entity Framew</w:t>
      </w:r>
      <w:r w:rsidR="00023D99">
        <w:rPr>
          <w:rFonts w:ascii="Arial Unicode MS" w:eastAsia="Arial Unicode MS" w:hAnsi="Arial Unicode MS" w:cs="Arial Unicode MS"/>
          <w:sz w:val="20"/>
          <w:szCs w:val="20"/>
        </w:rPr>
        <w:t>ork My skills also include HTM5</w:t>
      </w:r>
      <w:r>
        <w:rPr>
          <w:rFonts w:ascii="Arial Unicode MS" w:eastAsia="Arial Unicode MS" w:hAnsi="Arial Unicode MS" w:cs="Arial Unicode MS"/>
          <w:sz w:val="20"/>
          <w:szCs w:val="20"/>
        </w:rPr>
        <w:t xml:space="preserve">, CSS3 and JavaScript, jQuery as well as proficient with database programs including Microsoft SQL Server and Oracle </w:t>
      </w:r>
      <w:bookmarkStart w:id="0" w:name="_GoBack"/>
      <w:bookmarkEnd w:id="0"/>
      <w:r>
        <w:rPr>
          <w:rFonts w:ascii="Arial Unicode MS" w:eastAsia="Arial Unicode MS" w:hAnsi="Arial Unicode MS" w:cs="Arial Unicode MS"/>
          <w:sz w:val="20"/>
          <w:szCs w:val="20"/>
        </w:rPr>
        <w:t>(SQL, T-SQL, PL/SQL, stored procedures, UDF, triggers and views).</w:t>
      </w:r>
    </w:p>
    <w:p w:rsidR="006118BC" w:rsidRDefault="00702EA2">
      <w:pPr>
        <w:rPr>
          <w:rFonts w:ascii="Arial Unicode MS" w:eastAsia="Arial Unicode MS" w:hAnsi="Arial Unicode MS" w:cs="Arial Unicode MS"/>
        </w:rPr>
      </w:pPr>
      <w:r>
        <w:rPr>
          <w:rFonts w:ascii="Arial Unicode MS" w:eastAsia="Arial Unicode MS" w:hAnsi="Arial Unicode MS" w:cs="Arial Unicode MS"/>
          <w:b/>
          <w:bCs/>
          <w:sz w:val="20"/>
          <w:szCs w:val="20"/>
        </w:rPr>
        <w:t> </w:t>
      </w:r>
    </w:p>
    <w:p w:rsidR="006118BC" w:rsidRDefault="00702EA2">
      <w:pPr>
        <w:jc w:val="center"/>
        <w:rPr>
          <w:rFonts w:ascii="Arial Unicode MS" w:eastAsia="Arial Unicode MS" w:hAnsi="Arial Unicode MS" w:cs="Arial Unicode MS"/>
        </w:rPr>
      </w:pPr>
      <w:r>
        <w:rPr>
          <w:rFonts w:ascii="Arial Unicode MS" w:eastAsia="Arial Unicode MS" w:hAnsi="Arial Unicode MS" w:cs="Arial Unicode MS"/>
          <w:b/>
          <w:bCs/>
        </w:rPr>
        <w:t>Employment History</w:t>
      </w:r>
    </w:p>
    <w:p w:rsidR="006118BC" w:rsidRDefault="00702EA2">
      <w:pPr>
        <w:jc w:val="center"/>
        <w:rPr>
          <w:rFonts w:ascii="Arial Unicode MS" w:eastAsia="Arial Unicode MS" w:hAnsi="Arial Unicode MS" w:cs="Arial Unicode MS"/>
        </w:rPr>
      </w:pPr>
      <w:r>
        <w:rPr>
          <w:rFonts w:ascii="Arial Unicode MS" w:eastAsia="Arial Unicode MS" w:hAnsi="Arial Unicode MS" w:cs="Arial Unicode MS"/>
          <w:b/>
          <w:bCs/>
        </w:rPr>
        <w:t> </w:t>
      </w:r>
    </w:p>
    <w:p w:rsidR="006118BC" w:rsidRDefault="00702EA2">
      <w:pPr>
        <w:rPr>
          <w:rFonts w:ascii="Arial Unicode MS" w:eastAsia="Arial Unicode MS" w:hAnsi="Arial Unicode MS" w:cs="Arial Unicode MS"/>
        </w:rPr>
      </w:pPr>
      <w:r>
        <w:rPr>
          <w:rFonts w:ascii="Arial Unicode MS" w:eastAsia="Arial Unicode MS" w:hAnsi="Arial Unicode MS" w:cs="Arial Unicode MS"/>
          <w:b/>
          <w:bCs/>
        </w:rPr>
        <w:t>Allscripts Healthcare, LLC</w:t>
      </w:r>
      <w:r>
        <w:rPr>
          <w:rFonts w:ascii="Arial Unicode MS" w:eastAsia="Arial Unicode MS" w:hAnsi="Arial Unicode MS" w:cs="Arial Unicode MS"/>
          <w:b/>
          <w:bCs/>
        </w:rPr>
        <w:tab/>
      </w:r>
      <w:r>
        <w:rPr>
          <w:rFonts w:ascii="Arial Unicode MS" w:eastAsia="Arial Unicode MS" w:hAnsi="Arial Unicode MS" w:cs="Arial Unicode MS"/>
          <w:b/>
          <w:bCs/>
        </w:rPr>
        <w:tab/>
      </w:r>
      <w:r>
        <w:rPr>
          <w:rFonts w:ascii="Arial Unicode MS" w:eastAsia="Arial Unicode MS" w:hAnsi="Arial Unicode MS" w:cs="Arial Unicode MS"/>
          <w:b/>
          <w:bCs/>
        </w:rPr>
        <w:tab/>
      </w:r>
      <w:r>
        <w:rPr>
          <w:rFonts w:ascii="Arial Unicode MS" w:eastAsia="Arial Unicode MS" w:hAnsi="Arial Unicode MS" w:cs="Arial Unicode MS"/>
          <w:b/>
          <w:bCs/>
        </w:rPr>
        <w:tab/>
      </w:r>
      <w:r>
        <w:rPr>
          <w:rFonts w:ascii="Arial Unicode MS" w:eastAsia="Arial Unicode MS" w:hAnsi="Arial Unicode MS" w:cs="Arial Unicode MS"/>
          <w:b/>
          <w:bCs/>
        </w:rPr>
        <w:tab/>
      </w:r>
      <w:r>
        <w:rPr>
          <w:rFonts w:ascii="Arial Unicode MS" w:eastAsia="Arial Unicode MS" w:hAnsi="Arial Unicode MS" w:cs="Arial Unicode MS"/>
          <w:b/>
          <w:bCs/>
        </w:rPr>
        <w:tab/>
        <w:t>Feb 2014 to Present</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b/>
          <w:bCs/>
          <w:sz w:val="20"/>
          <w:szCs w:val="20"/>
        </w:rPr>
        <w:t> </w:t>
      </w:r>
    </w:p>
    <w:p w:rsidR="006118BC" w:rsidRDefault="000A22D9">
      <w:pPr>
        <w:ind w:left="360"/>
        <w:rPr>
          <w:rFonts w:ascii="Arial Unicode MS" w:eastAsia="Arial Unicode MS" w:hAnsi="Arial Unicode MS" w:cs="Arial Unicode MS"/>
        </w:rPr>
      </w:pPr>
      <w:r>
        <w:rPr>
          <w:rFonts w:ascii="Arial Unicode MS" w:eastAsia="Arial Unicode MS" w:hAnsi="Arial Unicode MS" w:cs="Arial Unicode MS"/>
          <w:b/>
          <w:bCs/>
          <w:sz w:val="20"/>
          <w:szCs w:val="20"/>
        </w:rPr>
        <w:t>Programmer</w:t>
      </w:r>
      <w:r w:rsidR="00702EA2">
        <w:rPr>
          <w:rFonts w:ascii="Arial Unicode MS" w:eastAsia="Arial Unicode MS" w:hAnsi="Arial Unicode MS" w:cs="Arial Unicode MS"/>
          <w:b/>
          <w:bCs/>
          <w:sz w:val="20"/>
          <w:szCs w:val="20"/>
        </w:rPr>
        <w:t xml:space="preserve"> Analyst</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b/>
          <w:bCs/>
          <w:sz w:val="20"/>
          <w:szCs w:val="20"/>
        </w:rPr>
        <w:t> </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rPr>
        <w:t>My responsibilities include, but not limited to:</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sz w:val="20"/>
          <w:szCs w:val="20"/>
        </w:rPr>
        <w:t> </w:t>
      </w:r>
    </w:p>
    <w:p w:rsidR="006118BC" w:rsidRDefault="00702EA2">
      <w:pPr>
        <w:ind w:left="1080" w:hanging="360"/>
        <w:rPr>
          <w:rFonts w:ascii="Arial Unicode MS" w:eastAsia="Arial Unicode MS" w:hAnsi="Arial Unicode MS" w:cs="Arial Unicode MS"/>
        </w:rPr>
      </w:pPr>
      <w:r>
        <w:rPr>
          <w:rFonts w:ascii="Arial Unicode MS" w:eastAsia="Arial Unicode MS" w:hAnsi="Arial Unicode MS" w:cs="Arial Unicode MS"/>
          <w:sz w:val="20"/>
          <w:szCs w:val="20"/>
        </w:rPr>
        <w:t xml:space="preserve">-Design, development a web based </w:t>
      </w:r>
      <w:r w:rsidR="0067741A">
        <w:rPr>
          <w:rFonts w:ascii="Arial Unicode MS" w:eastAsia="Arial Unicode MS" w:hAnsi="Arial Unicode MS" w:cs="Arial Unicode MS"/>
          <w:sz w:val="20"/>
          <w:szCs w:val="20"/>
        </w:rPr>
        <w:t xml:space="preserve">Health History Questionnaire </w:t>
      </w:r>
      <w:r>
        <w:rPr>
          <w:rFonts w:ascii="Arial Unicode MS" w:eastAsia="Arial Unicode MS" w:hAnsi="Arial Unicode MS" w:cs="Arial Unicode MS"/>
          <w:sz w:val="20"/>
          <w:szCs w:val="20"/>
        </w:rPr>
        <w:t xml:space="preserve">application used </w:t>
      </w:r>
      <w:r w:rsidR="0067741A">
        <w:rPr>
          <w:rFonts w:ascii="Arial Unicode MS" w:eastAsia="Arial Unicode MS" w:hAnsi="Arial Unicode MS" w:cs="Arial Unicode MS"/>
          <w:sz w:val="20"/>
          <w:szCs w:val="20"/>
        </w:rPr>
        <w:t>patients prior to appointments</w:t>
      </w:r>
      <w:r>
        <w:rPr>
          <w:rFonts w:ascii="Arial Unicode MS" w:eastAsia="Arial Unicode MS" w:hAnsi="Arial Unicode MS" w:cs="Arial Unicode MS"/>
          <w:sz w:val="20"/>
          <w:szCs w:val="20"/>
        </w:rPr>
        <w:t>..</w:t>
      </w:r>
    </w:p>
    <w:p w:rsidR="0067741A" w:rsidRDefault="0067741A" w:rsidP="0067741A">
      <w:pPr>
        <w:ind w:left="1080" w:hanging="360"/>
        <w:rPr>
          <w:rFonts w:ascii="Arial Unicode MS" w:eastAsia="Arial Unicode MS" w:hAnsi="Arial Unicode MS" w:cs="Arial Unicode MS"/>
        </w:rPr>
      </w:pPr>
      <w:r>
        <w:rPr>
          <w:rFonts w:ascii="Arial Unicode MS" w:eastAsia="Arial Unicode MS" w:hAnsi="Arial Unicode MS" w:cs="Arial Unicode MS"/>
          <w:sz w:val="20"/>
          <w:szCs w:val="20"/>
        </w:rPr>
        <w:t>-Design, development a web based application used to maintain Insurance Carrier information for applicant registration and billing. The tool is used by Patient Access, Patient Concierge and Scheduling, as well as some other departments and was developed to assist the staff in determining what referrals, authorizations, carve-outs or other information may be needed in order to properly register patients for services.</w:t>
      </w:r>
    </w:p>
    <w:p w:rsidR="006118BC" w:rsidRDefault="00702EA2">
      <w:pPr>
        <w:ind w:left="1080" w:hanging="360"/>
        <w:rPr>
          <w:rFonts w:ascii="Arial Unicode MS" w:eastAsia="Arial Unicode MS" w:hAnsi="Arial Unicode MS" w:cs="Arial Unicode MS"/>
          <w:sz w:val="20"/>
          <w:szCs w:val="20"/>
        </w:rPr>
      </w:pPr>
      <w:r>
        <w:rPr>
          <w:rFonts w:ascii="Arial Unicode MS" w:eastAsia="Arial Unicode MS" w:hAnsi="Arial Unicode MS" w:cs="Arial Unicode MS"/>
          <w:sz w:val="20"/>
          <w:szCs w:val="20"/>
        </w:rPr>
        <w:t>-Design, development a web based application used by staff to search for entities which provide services to patients.  This includes a department, a clinic, a service provided by an outside vendor, services provided by the client (for example PET scans) and patient support groups.   It also contains services and departments of interests to internal staff.</w:t>
      </w:r>
    </w:p>
    <w:p w:rsidR="00817D24" w:rsidRDefault="00817D24" w:rsidP="00817D24">
      <w:pPr>
        <w:ind w:left="1080" w:hanging="360"/>
        <w:rPr>
          <w:rFonts w:ascii="Arial Unicode MS" w:eastAsia="Arial Unicode MS" w:hAnsi="Arial Unicode MS" w:cs="Arial Unicode MS"/>
        </w:rPr>
      </w:pPr>
      <w:r>
        <w:rPr>
          <w:rFonts w:ascii="Arial Unicode MS" w:eastAsia="Arial Unicode MS" w:hAnsi="Arial Unicode MS" w:cs="Arial Unicode MS"/>
          <w:sz w:val="20"/>
          <w:szCs w:val="20"/>
        </w:rPr>
        <w:t>-Supporting a web based Enterprise Application Integration (EAI) solution that provides application-to-application integration</w:t>
      </w:r>
    </w:p>
    <w:p w:rsidR="00817D24" w:rsidRDefault="00817D24" w:rsidP="00817D24">
      <w:pPr>
        <w:ind w:left="1080" w:hanging="360"/>
        <w:rPr>
          <w:rFonts w:ascii="Arial Unicode MS" w:eastAsia="Arial Unicode MS" w:hAnsi="Arial Unicode MS" w:cs="Arial Unicode MS"/>
        </w:rPr>
      </w:pPr>
      <w:r>
        <w:rPr>
          <w:rFonts w:ascii="Arial Unicode MS" w:eastAsia="Arial Unicode MS" w:hAnsi="Arial Unicode MS" w:cs="Arial Unicode MS"/>
          <w:sz w:val="20"/>
          <w:szCs w:val="20"/>
        </w:rPr>
        <w:t>-Developing and implementing new security model for the ERP system.</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sz w:val="20"/>
          <w:szCs w:val="20"/>
        </w:rPr>
        <w:t> </w:t>
      </w:r>
    </w:p>
    <w:p w:rsidR="006118BC" w:rsidRDefault="00702EA2">
      <w:pPr>
        <w:pBdr>
          <w:left w:val="nil"/>
        </w:pBdr>
        <w:ind w:left="2160" w:hanging="1800"/>
        <w:rPr>
          <w:rFonts w:ascii="Arial Unicode MS" w:eastAsia="Arial Unicode MS" w:hAnsi="Arial Unicode MS" w:cs="Arial Unicode MS"/>
        </w:rPr>
      </w:pPr>
      <w:r>
        <w:rPr>
          <w:rFonts w:ascii="Arial Unicode MS" w:eastAsia="Arial Unicode MS" w:hAnsi="Arial Unicode MS" w:cs="Arial Unicode MS"/>
          <w:b/>
          <w:bCs/>
          <w:sz w:val="20"/>
          <w:szCs w:val="20"/>
        </w:rPr>
        <w:t xml:space="preserve">Environment:  </w:t>
      </w:r>
      <w:r>
        <w:rPr>
          <w:rFonts w:ascii="Arial Unicode MS" w:eastAsia="Arial Unicode MS" w:hAnsi="Arial Unicode MS" w:cs="Arial Unicode MS"/>
          <w:b/>
          <w:bCs/>
          <w:sz w:val="20"/>
          <w:szCs w:val="20"/>
        </w:rPr>
        <w:tab/>
      </w:r>
      <w:r>
        <w:rPr>
          <w:rFonts w:ascii="Arial Unicode MS" w:eastAsia="Arial Unicode MS" w:hAnsi="Arial Unicode MS" w:cs="Arial Unicode MS"/>
          <w:sz w:val="20"/>
          <w:szCs w:val="20"/>
        </w:rPr>
        <w:t>MS Windows 7</w:t>
      </w:r>
    </w:p>
    <w:p w:rsidR="006118BC" w:rsidRDefault="00702EA2">
      <w:pPr>
        <w:pBdr>
          <w:left w:val="nil"/>
        </w:pBdr>
        <w:ind w:left="2160" w:hanging="1800"/>
        <w:rPr>
          <w:rFonts w:ascii="Arial Unicode MS" w:eastAsia="Arial Unicode MS" w:hAnsi="Arial Unicode MS" w:cs="Arial Unicode MS"/>
        </w:rPr>
      </w:pPr>
      <w:r>
        <w:rPr>
          <w:rFonts w:ascii="Arial Unicode MS" w:eastAsia="Arial Unicode MS" w:hAnsi="Arial Unicode MS" w:cs="Arial Unicode MS"/>
          <w:b/>
          <w:bCs/>
          <w:sz w:val="20"/>
          <w:szCs w:val="20"/>
        </w:rPr>
        <w:t>Languages:</w:t>
      </w:r>
      <w:r>
        <w:rPr>
          <w:rFonts w:ascii="Arial Unicode MS" w:eastAsia="Arial Unicode MS" w:hAnsi="Arial Unicode MS" w:cs="Arial Unicode MS"/>
          <w:b/>
          <w:bCs/>
          <w:sz w:val="20"/>
          <w:szCs w:val="20"/>
        </w:rPr>
        <w:tab/>
      </w:r>
      <w:r>
        <w:rPr>
          <w:rFonts w:ascii="Arial Unicode MS" w:eastAsia="Arial Unicode MS" w:hAnsi="Arial Unicode MS" w:cs="Arial Unicode MS"/>
          <w:sz w:val="20"/>
          <w:szCs w:val="20"/>
        </w:rPr>
        <w:t>C#, ASP.NET, ASP.NET MVC 4</w:t>
      </w:r>
      <w:r w:rsidR="00EF13C9">
        <w:rPr>
          <w:rFonts w:ascii="Arial Unicode MS" w:eastAsia="Arial Unicode MS" w:hAnsi="Arial Unicode MS" w:cs="Arial Unicode MS"/>
          <w:sz w:val="20"/>
          <w:szCs w:val="20"/>
        </w:rPr>
        <w:t>/5</w:t>
      </w:r>
      <w:r>
        <w:rPr>
          <w:rFonts w:ascii="Arial Unicode MS" w:eastAsia="Arial Unicode MS" w:hAnsi="Arial Unicode MS" w:cs="Arial Unicode MS"/>
          <w:sz w:val="20"/>
          <w:szCs w:val="20"/>
        </w:rPr>
        <w:t>, ADO.NET, HTML5, CSS3, JavaScript, jQuery</w:t>
      </w:r>
      <w:r w:rsidR="005A27BD">
        <w:rPr>
          <w:rFonts w:ascii="Arial Unicode MS" w:eastAsia="Arial Unicode MS" w:hAnsi="Arial Unicode MS" w:cs="Arial Unicode MS"/>
          <w:sz w:val="20"/>
          <w:szCs w:val="20"/>
        </w:rPr>
        <w:t xml:space="preserve">, </w:t>
      </w:r>
      <w:r w:rsidR="009377F7">
        <w:rPr>
          <w:rFonts w:ascii="Arial Unicode MS" w:eastAsia="Arial Unicode MS" w:hAnsi="Arial Unicode MS" w:cs="Arial Unicode MS"/>
          <w:sz w:val="20"/>
          <w:szCs w:val="20"/>
        </w:rPr>
        <w:t>Bootstrap</w:t>
      </w:r>
      <w:r>
        <w:rPr>
          <w:rFonts w:ascii="Arial Unicode MS" w:eastAsia="Arial Unicode MS" w:hAnsi="Arial Unicode MS" w:cs="Arial Unicode MS"/>
          <w:sz w:val="20"/>
          <w:szCs w:val="20"/>
        </w:rPr>
        <w:t>, SQL, Trans-SQL, LINQ, Entity Framework 5</w:t>
      </w:r>
      <w:r w:rsidR="00EF13C9">
        <w:rPr>
          <w:rFonts w:ascii="Arial Unicode MS" w:eastAsia="Arial Unicode MS" w:hAnsi="Arial Unicode MS" w:cs="Arial Unicode MS"/>
          <w:sz w:val="20"/>
          <w:szCs w:val="20"/>
        </w:rPr>
        <w:t>/6</w:t>
      </w:r>
      <w:r w:rsidR="00077645">
        <w:rPr>
          <w:rFonts w:ascii="Arial Unicode MS" w:eastAsia="Arial Unicode MS" w:hAnsi="Arial Unicode MS" w:cs="Arial Unicode MS"/>
          <w:sz w:val="20"/>
          <w:szCs w:val="20"/>
        </w:rPr>
        <w:t xml:space="preserve">, </w:t>
      </w:r>
      <w:r w:rsidR="00EF13C9">
        <w:rPr>
          <w:rFonts w:ascii="Arial Unicode MS" w:eastAsia="Arial Unicode MS" w:hAnsi="Arial Unicode MS" w:cs="Arial Unicode MS"/>
          <w:sz w:val="20"/>
          <w:szCs w:val="20"/>
        </w:rPr>
        <w:t xml:space="preserve">Web API, Knockout, </w:t>
      </w:r>
      <w:r w:rsidR="00077645">
        <w:rPr>
          <w:rFonts w:ascii="Arial Unicode MS" w:eastAsia="Arial Unicode MS" w:hAnsi="Arial Unicode MS" w:cs="Arial Unicode MS"/>
          <w:sz w:val="20"/>
          <w:szCs w:val="20"/>
        </w:rPr>
        <w:t>Enterprise Library</w:t>
      </w:r>
    </w:p>
    <w:p w:rsidR="006118BC" w:rsidRDefault="00702EA2">
      <w:pPr>
        <w:pBdr>
          <w:left w:val="nil"/>
        </w:pBdr>
        <w:tabs>
          <w:tab w:val="left" w:pos="2160"/>
        </w:tabs>
        <w:ind w:left="2160" w:hanging="1800"/>
        <w:rPr>
          <w:rFonts w:ascii="Arial Unicode MS" w:eastAsia="Arial Unicode MS" w:hAnsi="Arial Unicode MS" w:cs="Arial Unicode MS"/>
        </w:rPr>
      </w:pPr>
      <w:r>
        <w:rPr>
          <w:rFonts w:ascii="Arial Unicode MS" w:eastAsia="Arial Unicode MS" w:hAnsi="Arial Unicode MS" w:cs="Arial Unicode MS"/>
          <w:b/>
          <w:bCs/>
          <w:sz w:val="20"/>
          <w:szCs w:val="20"/>
        </w:rPr>
        <w:lastRenderedPageBreak/>
        <w:t>Tools:</w:t>
      </w:r>
      <w:r>
        <w:rPr>
          <w:rFonts w:ascii="Arial Unicode MS" w:eastAsia="Arial Unicode MS" w:hAnsi="Arial Unicode MS" w:cs="Arial Unicode MS"/>
          <w:b/>
          <w:bCs/>
          <w:sz w:val="20"/>
          <w:szCs w:val="20"/>
        </w:rPr>
        <w:tab/>
      </w:r>
      <w:r>
        <w:rPr>
          <w:rFonts w:ascii="Arial Unicode MS" w:eastAsia="Arial Unicode MS" w:hAnsi="Arial Unicode MS" w:cs="Arial Unicode MS"/>
          <w:sz w:val="20"/>
          <w:szCs w:val="20"/>
        </w:rPr>
        <w:t>MS Visual Studio 2008, 2010 and 2012, MS SQL Server 2008, MS SQL Server Management Studio 2008, IIS, Team Foundation Server, LINQPad4</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sz w:val="20"/>
          <w:szCs w:val="20"/>
        </w:rPr>
        <w:t> </w:t>
      </w:r>
    </w:p>
    <w:p w:rsidR="006118BC" w:rsidRDefault="00702EA2">
      <w:pPr>
        <w:rPr>
          <w:rFonts w:ascii="Arial Unicode MS" w:eastAsia="Arial Unicode MS" w:hAnsi="Arial Unicode MS" w:cs="Arial Unicode MS"/>
        </w:rPr>
      </w:pPr>
      <w:r>
        <w:rPr>
          <w:rFonts w:ascii="Arial Unicode MS" w:eastAsia="Arial Unicode MS" w:hAnsi="Arial Unicode MS" w:cs="Arial Unicode MS"/>
          <w:b/>
          <w:bCs/>
        </w:rPr>
        <w:t> </w:t>
      </w:r>
    </w:p>
    <w:p w:rsidR="006118BC" w:rsidRDefault="00702EA2">
      <w:pPr>
        <w:rPr>
          <w:rFonts w:ascii="Arial Unicode MS" w:eastAsia="Arial Unicode MS" w:hAnsi="Arial Unicode MS" w:cs="Arial Unicode MS"/>
        </w:rPr>
      </w:pPr>
      <w:r>
        <w:rPr>
          <w:rFonts w:ascii="Arial Unicode MS" w:eastAsia="Arial Unicode MS" w:hAnsi="Arial Unicode MS" w:cs="Arial Unicode MS"/>
          <w:b/>
          <w:bCs/>
        </w:rPr>
        <w:t>Independent Contractor</w:t>
      </w:r>
      <w:r>
        <w:rPr>
          <w:rFonts w:ascii="Arial Unicode MS" w:eastAsia="Arial Unicode MS" w:hAnsi="Arial Unicode MS" w:cs="Arial Unicode MS"/>
          <w:b/>
          <w:bCs/>
        </w:rPr>
        <w:tab/>
      </w:r>
      <w:r>
        <w:rPr>
          <w:rFonts w:ascii="Arial Unicode MS" w:eastAsia="Arial Unicode MS" w:hAnsi="Arial Unicode MS" w:cs="Arial Unicode MS"/>
          <w:b/>
          <w:bCs/>
        </w:rPr>
        <w:tab/>
      </w:r>
      <w:r>
        <w:rPr>
          <w:rFonts w:ascii="Arial Unicode MS" w:eastAsia="Arial Unicode MS" w:hAnsi="Arial Unicode MS" w:cs="Arial Unicode MS"/>
          <w:b/>
          <w:bCs/>
        </w:rPr>
        <w:tab/>
      </w:r>
      <w:r>
        <w:rPr>
          <w:rFonts w:ascii="Arial Unicode MS" w:eastAsia="Arial Unicode MS" w:hAnsi="Arial Unicode MS" w:cs="Arial Unicode MS"/>
          <w:b/>
          <w:bCs/>
        </w:rPr>
        <w:tab/>
      </w:r>
      <w:r>
        <w:rPr>
          <w:rFonts w:ascii="Arial Unicode MS" w:eastAsia="Arial Unicode MS" w:hAnsi="Arial Unicode MS" w:cs="Arial Unicode MS"/>
          <w:b/>
          <w:bCs/>
        </w:rPr>
        <w:tab/>
      </w:r>
      <w:r>
        <w:rPr>
          <w:rFonts w:ascii="Arial Unicode MS" w:eastAsia="Arial Unicode MS" w:hAnsi="Arial Unicode MS" w:cs="Arial Unicode MS"/>
          <w:b/>
          <w:bCs/>
        </w:rPr>
        <w:tab/>
      </w:r>
      <w:r>
        <w:rPr>
          <w:rFonts w:ascii="Arial Unicode MS" w:eastAsia="Arial Unicode MS" w:hAnsi="Arial Unicode MS" w:cs="Arial Unicode MS"/>
          <w:b/>
          <w:bCs/>
        </w:rPr>
        <w:tab/>
        <w:t>June 2012 to Feb 2014</w:t>
      </w:r>
    </w:p>
    <w:p w:rsidR="006118BC" w:rsidRDefault="00702EA2">
      <w:pPr>
        <w:rPr>
          <w:rFonts w:ascii="Arial Unicode MS" w:eastAsia="Arial Unicode MS" w:hAnsi="Arial Unicode MS" w:cs="Arial Unicode MS"/>
        </w:rPr>
      </w:pPr>
      <w:r>
        <w:rPr>
          <w:rFonts w:ascii="Arial Unicode MS" w:eastAsia="Arial Unicode MS" w:hAnsi="Arial Unicode MS" w:cs="Arial Unicode MS"/>
          <w:b/>
          <w:bCs/>
        </w:rPr>
        <w:t> </w:t>
      </w:r>
    </w:p>
    <w:p w:rsidR="006118BC" w:rsidRDefault="00702EA2">
      <w:pPr>
        <w:pBdr>
          <w:left w:val="nil"/>
        </w:pBdr>
        <w:ind w:left="2160" w:hanging="1800"/>
        <w:rPr>
          <w:rFonts w:ascii="Arial Unicode MS" w:eastAsia="Arial Unicode MS" w:hAnsi="Arial Unicode MS" w:cs="Arial Unicode MS"/>
        </w:rPr>
      </w:pPr>
      <w:r>
        <w:rPr>
          <w:rFonts w:ascii="Arial Unicode MS" w:eastAsia="Arial Unicode MS" w:hAnsi="Arial Unicode MS" w:cs="Arial Unicode MS"/>
          <w:b/>
          <w:bCs/>
          <w:sz w:val="20"/>
          <w:szCs w:val="20"/>
        </w:rPr>
        <w:t xml:space="preserve">Environment:  </w:t>
      </w:r>
      <w:r>
        <w:rPr>
          <w:rFonts w:ascii="Arial Unicode MS" w:eastAsia="Arial Unicode MS" w:hAnsi="Arial Unicode MS" w:cs="Arial Unicode MS"/>
          <w:b/>
          <w:bCs/>
          <w:sz w:val="20"/>
          <w:szCs w:val="20"/>
        </w:rPr>
        <w:tab/>
      </w:r>
      <w:r>
        <w:rPr>
          <w:rFonts w:ascii="Arial Unicode MS" w:eastAsia="Arial Unicode MS" w:hAnsi="Arial Unicode MS" w:cs="Arial Unicode MS"/>
          <w:sz w:val="20"/>
          <w:szCs w:val="20"/>
        </w:rPr>
        <w:t>MS Windows XP, MS Windows 7</w:t>
      </w:r>
    </w:p>
    <w:p w:rsidR="006118BC" w:rsidRDefault="00702EA2">
      <w:pPr>
        <w:pBdr>
          <w:left w:val="nil"/>
        </w:pBdr>
        <w:ind w:left="2160" w:hanging="1800"/>
        <w:rPr>
          <w:rFonts w:ascii="Arial Unicode MS" w:eastAsia="Arial Unicode MS" w:hAnsi="Arial Unicode MS" w:cs="Arial Unicode MS"/>
        </w:rPr>
      </w:pPr>
      <w:r>
        <w:rPr>
          <w:rFonts w:ascii="Arial Unicode MS" w:eastAsia="Arial Unicode MS" w:hAnsi="Arial Unicode MS" w:cs="Arial Unicode MS"/>
          <w:b/>
          <w:bCs/>
          <w:sz w:val="20"/>
          <w:szCs w:val="20"/>
        </w:rPr>
        <w:t>Languages:</w:t>
      </w:r>
      <w:r>
        <w:rPr>
          <w:rFonts w:ascii="Arial Unicode MS" w:eastAsia="Arial Unicode MS" w:hAnsi="Arial Unicode MS" w:cs="Arial Unicode MS"/>
          <w:b/>
          <w:bCs/>
          <w:sz w:val="20"/>
          <w:szCs w:val="20"/>
        </w:rPr>
        <w:tab/>
      </w:r>
      <w:r>
        <w:rPr>
          <w:rFonts w:ascii="Arial Unicode MS" w:eastAsia="Arial Unicode MS" w:hAnsi="Arial Unicode MS" w:cs="Arial Unicode MS"/>
          <w:sz w:val="20"/>
          <w:szCs w:val="20"/>
        </w:rPr>
        <w:t>ASP.NET, C#.NET, VB.NET, ADO.NET, HTML, JavaScript, CSS, SQL, Trans-SQL</w:t>
      </w:r>
    </w:p>
    <w:p w:rsidR="006118BC" w:rsidRDefault="00702EA2">
      <w:pPr>
        <w:pBdr>
          <w:left w:val="nil"/>
        </w:pBdr>
        <w:tabs>
          <w:tab w:val="left" w:pos="2160"/>
        </w:tabs>
        <w:ind w:left="2160" w:hanging="1800"/>
        <w:rPr>
          <w:rFonts w:ascii="Arial Unicode MS" w:eastAsia="Arial Unicode MS" w:hAnsi="Arial Unicode MS" w:cs="Arial Unicode MS"/>
        </w:rPr>
      </w:pPr>
      <w:r>
        <w:rPr>
          <w:rFonts w:ascii="Arial Unicode MS" w:eastAsia="Arial Unicode MS" w:hAnsi="Arial Unicode MS" w:cs="Arial Unicode MS"/>
          <w:b/>
          <w:bCs/>
          <w:sz w:val="20"/>
          <w:szCs w:val="20"/>
        </w:rPr>
        <w:t>Tools:</w:t>
      </w:r>
      <w:r>
        <w:rPr>
          <w:rFonts w:ascii="Arial Unicode MS" w:eastAsia="Arial Unicode MS" w:hAnsi="Arial Unicode MS" w:cs="Arial Unicode MS"/>
          <w:b/>
          <w:bCs/>
          <w:sz w:val="20"/>
          <w:szCs w:val="20"/>
        </w:rPr>
        <w:tab/>
      </w:r>
      <w:r>
        <w:rPr>
          <w:rFonts w:ascii="Arial Unicode MS" w:eastAsia="Arial Unicode MS" w:hAnsi="Arial Unicode MS" w:cs="Arial Unicode MS"/>
          <w:sz w:val="20"/>
          <w:szCs w:val="20"/>
        </w:rPr>
        <w:t>MS Visual Studio 2005, 2008 &amp; 2010, MS SQL Server 2008, MS SQL Server Management Studio 2008, IIS</w:t>
      </w:r>
    </w:p>
    <w:p w:rsidR="006118BC" w:rsidRDefault="00702EA2">
      <w:pPr>
        <w:pBdr>
          <w:left w:val="nil"/>
        </w:pBdr>
        <w:ind w:left="2160" w:hanging="1800"/>
        <w:rPr>
          <w:rFonts w:ascii="Arial Unicode MS" w:eastAsia="Arial Unicode MS" w:hAnsi="Arial Unicode MS" w:cs="Arial Unicode MS"/>
        </w:rPr>
      </w:pPr>
      <w:r>
        <w:rPr>
          <w:rFonts w:ascii="Arial Unicode MS" w:eastAsia="Arial Unicode MS" w:hAnsi="Arial Unicode MS" w:cs="Arial Unicode MS"/>
          <w:sz w:val="20"/>
          <w:szCs w:val="20"/>
        </w:rPr>
        <w:t> </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rPr>
        <w:t>Supported various clients’ Web-based applications, my responsibilities included, but not limited to:</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sz w:val="20"/>
          <w:szCs w:val="20"/>
        </w:rPr>
        <w:t> </w:t>
      </w:r>
    </w:p>
    <w:p w:rsidR="006118BC" w:rsidRDefault="00702EA2">
      <w:pPr>
        <w:ind w:left="1080" w:hanging="360"/>
        <w:rPr>
          <w:rFonts w:ascii="Arial Unicode MS" w:eastAsia="Arial Unicode MS" w:hAnsi="Arial Unicode MS" w:cs="Arial Unicode MS"/>
        </w:rPr>
      </w:pPr>
      <w:r>
        <w:rPr>
          <w:rFonts w:ascii="Arial Unicode MS" w:eastAsia="Arial Unicode MS" w:hAnsi="Arial Unicode MS" w:cs="Arial Unicode MS"/>
          <w:sz w:val="20"/>
          <w:szCs w:val="20"/>
        </w:rPr>
        <w:t>-Programming new system enhancements to existing systems requiring strong development and troubleshooting skills in ASP.NET, C#.NET, VB.NET, HTML, JavaScript, CSS, SQL and MS SQL Trans-SQL (Stored procedures and used defined functions)</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b/>
          <w:bCs/>
          <w:sz w:val="20"/>
          <w:szCs w:val="20"/>
        </w:rPr>
        <w:t> </w:t>
      </w:r>
    </w:p>
    <w:p w:rsidR="006118BC" w:rsidRDefault="00702EA2">
      <w:pPr>
        <w:tabs>
          <w:tab w:val="left" w:pos="2160"/>
          <w:tab w:val="left" w:pos="7200"/>
        </w:tabs>
        <w:ind w:left="360"/>
        <w:rPr>
          <w:rFonts w:ascii="Arial Unicode MS" w:eastAsia="Arial Unicode MS" w:hAnsi="Arial Unicode MS" w:cs="Arial Unicode MS"/>
        </w:rPr>
      </w:pPr>
      <w:r>
        <w:rPr>
          <w:rFonts w:ascii="Arial Unicode MS" w:eastAsia="Arial Unicode MS" w:hAnsi="Arial Unicode MS" w:cs="Arial Unicode MS"/>
          <w:b/>
          <w:bCs/>
          <w:sz w:val="20"/>
          <w:szCs w:val="20"/>
        </w:rPr>
        <w:t xml:space="preserve">Client: </w:t>
      </w:r>
      <w:r>
        <w:rPr>
          <w:rFonts w:ascii="Arial Unicode MS" w:eastAsia="Arial Unicode MS" w:hAnsi="Arial Unicode MS" w:cs="Arial Unicode MS"/>
          <w:b/>
          <w:bCs/>
          <w:sz w:val="20"/>
          <w:szCs w:val="20"/>
        </w:rPr>
        <w:tab/>
      </w:r>
      <w:r>
        <w:rPr>
          <w:rFonts w:ascii="Arial Unicode MS" w:eastAsia="Arial Unicode MS" w:hAnsi="Arial Unicode MS" w:cs="Arial Unicode MS"/>
          <w:sz w:val="20"/>
          <w:szCs w:val="20"/>
        </w:rPr>
        <w:t>LaserTec</w:t>
      </w:r>
      <w:r>
        <w:rPr>
          <w:rFonts w:ascii="Arial Unicode MS" w:eastAsia="Arial Unicode MS" w:hAnsi="Arial Unicode MS" w:cs="Arial Unicode MS"/>
          <w:sz w:val="20"/>
          <w:szCs w:val="20"/>
        </w:rPr>
        <w:tab/>
        <w:t>Aug. 2012 – Oct. 2012</w:t>
      </w:r>
    </w:p>
    <w:p w:rsidR="006118BC" w:rsidRDefault="00702EA2">
      <w:pPr>
        <w:tabs>
          <w:tab w:val="left" w:pos="2160"/>
          <w:tab w:val="left" w:pos="7200"/>
        </w:tabs>
        <w:ind w:left="360"/>
        <w:rPr>
          <w:rFonts w:ascii="Arial Unicode MS" w:eastAsia="Arial Unicode MS" w:hAnsi="Arial Unicode MS" w:cs="Arial Unicode MS"/>
        </w:rPr>
      </w:pPr>
      <w:r>
        <w:rPr>
          <w:rFonts w:ascii="Arial Unicode MS" w:eastAsia="Arial Unicode MS" w:hAnsi="Arial Unicode MS" w:cs="Arial Unicode MS"/>
          <w:b/>
          <w:bCs/>
          <w:sz w:val="20"/>
          <w:szCs w:val="20"/>
        </w:rPr>
        <w:t xml:space="preserve">Client: </w:t>
      </w:r>
      <w:r>
        <w:rPr>
          <w:rFonts w:ascii="Arial Unicode MS" w:eastAsia="Arial Unicode MS" w:hAnsi="Arial Unicode MS" w:cs="Arial Unicode MS"/>
          <w:b/>
          <w:bCs/>
          <w:sz w:val="20"/>
          <w:szCs w:val="20"/>
        </w:rPr>
        <w:tab/>
      </w:r>
      <w:r>
        <w:rPr>
          <w:rFonts w:ascii="Arial Unicode MS" w:eastAsia="Arial Unicode MS" w:hAnsi="Arial Unicode MS" w:cs="Arial Unicode MS"/>
          <w:sz w:val="20"/>
          <w:szCs w:val="20"/>
        </w:rPr>
        <w:t>CSA Software</w:t>
      </w:r>
      <w:r>
        <w:rPr>
          <w:rFonts w:ascii="Arial Unicode MS" w:eastAsia="Arial Unicode MS" w:hAnsi="Arial Unicode MS" w:cs="Arial Unicode MS"/>
          <w:sz w:val="20"/>
          <w:szCs w:val="20"/>
        </w:rPr>
        <w:tab/>
        <w:t>Feb. 2013 – Apr. 2013</w:t>
      </w:r>
    </w:p>
    <w:p w:rsidR="006118BC" w:rsidRDefault="00702EA2">
      <w:pPr>
        <w:rPr>
          <w:rFonts w:ascii="Arial Unicode MS" w:eastAsia="Arial Unicode MS" w:hAnsi="Arial Unicode MS" w:cs="Arial Unicode MS"/>
        </w:rPr>
      </w:pPr>
      <w:r>
        <w:rPr>
          <w:rFonts w:ascii="Arial Unicode MS" w:eastAsia="Arial Unicode MS" w:hAnsi="Arial Unicode MS" w:cs="Arial Unicode MS"/>
          <w:b/>
          <w:bCs/>
        </w:rPr>
        <w:t> </w:t>
      </w:r>
    </w:p>
    <w:p w:rsidR="006118BC" w:rsidRDefault="00702EA2">
      <w:pPr>
        <w:rPr>
          <w:rFonts w:ascii="Arial Unicode MS" w:eastAsia="Arial Unicode MS" w:hAnsi="Arial Unicode MS" w:cs="Arial Unicode MS"/>
        </w:rPr>
      </w:pPr>
      <w:r>
        <w:rPr>
          <w:rFonts w:ascii="Arial Unicode MS" w:eastAsia="Arial Unicode MS" w:hAnsi="Arial Unicode MS" w:cs="Arial Unicode MS"/>
          <w:b/>
          <w:bCs/>
        </w:rPr>
        <w:t>Integra Technology Consulting, Inc.</w:t>
      </w:r>
      <w:r>
        <w:rPr>
          <w:rFonts w:ascii="Arial Unicode MS" w:eastAsia="Arial Unicode MS" w:hAnsi="Arial Unicode MS" w:cs="Arial Unicode MS"/>
          <w:b/>
          <w:bCs/>
        </w:rPr>
        <w:tab/>
      </w:r>
      <w:r>
        <w:rPr>
          <w:rFonts w:ascii="Arial Unicode MS" w:eastAsia="Arial Unicode MS" w:hAnsi="Arial Unicode MS" w:cs="Arial Unicode MS"/>
          <w:b/>
          <w:bCs/>
        </w:rPr>
        <w:tab/>
      </w:r>
      <w:r>
        <w:rPr>
          <w:rFonts w:ascii="Arial Unicode MS" w:eastAsia="Arial Unicode MS" w:hAnsi="Arial Unicode MS" w:cs="Arial Unicode MS"/>
          <w:b/>
          <w:bCs/>
        </w:rPr>
        <w:tab/>
      </w:r>
      <w:r>
        <w:rPr>
          <w:rFonts w:ascii="Arial Unicode MS" w:eastAsia="Arial Unicode MS" w:hAnsi="Arial Unicode MS" w:cs="Arial Unicode MS"/>
          <w:b/>
          <w:bCs/>
        </w:rPr>
        <w:tab/>
      </w:r>
      <w:r>
        <w:rPr>
          <w:rFonts w:ascii="Arial Unicode MS" w:eastAsia="Arial Unicode MS" w:hAnsi="Arial Unicode MS" w:cs="Arial Unicode MS"/>
          <w:b/>
          <w:bCs/>
        </w:rPr>
        <w:tab/>
        <w:t>Feb 2011 to June 2012</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b/>
          <w:bCs/>
          <w:sz w:val="20"/>
          <w:szCs w:val="20"/>
        </w:rPr>
        <w:t> </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b/>
          <w:bCs/>
          <w:sz w:val="20"/>
          <w:szCs w:val="20"/>
        </w:rPr>
        <w:t>Programmer/Analyst</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sz w:val="20"/>
          <w:szCs w:val="20"/>
        </w:rPr>
        <w:t> </w:t>
      </w:r>
    </w:p>
    <w:p w:rsidR="006118BC" w:rsidRDefault="00702EA2">
      <w:pPr>
        <w:tabs>
          <w:tab w:val="left" w:pos="2160"/>
        </w:tabs>
        <w:ind w:left="360"/>
        <w:rPr>
          <w:rFonts w:ascii="Arial Unicode MS" w:eastAsia="Arial Unicode MS" w:hAnsi="Arial Unicode MS" w:cs="Arial Unicode MS"/>
        </w:rPr>
      </w:pPr>
      <w:r>
        <w:rPr>
          <w:rFonts w:ascii="Arial Unicode MS" w:eastAsia="Arial Unicode MS" w:hAnsi="Arial Unicode MS" w:cs="Arial Unicode MS"/>
          <w:b/>
          <w:bCs/>
          <w:sz w:val="20"/>
          <w:szCs w:val="20"/>
        </w:rPr>
        <w:t xml:space="preserve">Client: </w:t>
      </w:r>
      <w:r>
        <w:rPr>
          <w:rFonts w:ascii="Arial Unicode MS" w:eastAsia="Arial Unicode MS" w:hAnsi="Arial Unicode MS" w:cs="Arial Unicode MS"/>
          <w:b/>
          <w:bCs/>
          <w:sz w:val="20"/>
          <w:szCs w:val="20"/>
        </w:rPr>
        <w:tab/>
      </w:r>
      <w:r>
        <w:rPr>
          <w:rFonts w:ascii="Arial Unicode MS" w:eastAsia="Arial Unicode MS" w:hAnsi="Arial Unicode MS" w:cs="Arial Unicode MS"/>
          <w:sz w:val="20"/>
          <w:szCs w:val="20"/>
        </w:rPr>
        <w:t>Raytheon</w:t>
      </w:r>
    </w:p>
    <w:p w:rsidR="006118BC" w:rsidRDefault="00702EA2">
      <w:pPr>
        <w:tabs>
          <w:tab w:val="left" w:pos="2160"/>
        </w:tabs>
        <w:ind w:left="360"/>
        <w:rPr>
          <w:rFonts w:ascii="Arial Unicode MS" w:eastAsia="Arial Unicode MS" w:hAnsi="Arial Unicode MS" w:cs="Arial Unicode MS"/>
        </w:rPr>
      </w:pPr>
      <w:r>
        <w:rPr>
          <w:rFonts w:ascii="Arial Unicode MS" w:eastAsia="Arial Unicode MS" w:hAnsi="Arial Unicode MS" w:cs="Arial Unicode MS"/>
          <w:b/>
          <w:bCs/>
          <w:sz w:val="20"/>
          <w:szCs w:val="20"/>
        </w:rPr>
        <w:t xml:space="preserve">Position: </w:t>
      </w:r>
      <w:r>
        <w:rPr>
          <w:rFonts w:ascii="Arial Unicode MS" w:eastAsia="Arial Unicode MS" w:hAnsi="Arial Unicode MS" w:cs="Arial Unicode MS"/>
          <w:b/>
          <w:bCs/>
          <w:sz w:val="20"/>
          <w:szCs w:val="20"/>
        </w:rPr>
        <w:tab/>
      </w:r>
      <w:r w:rsidR="00191534">
        <w:rPr>
          <w:rFonts w:ascii="Arial Unicode MS" w:eastAsia="Arial Unicode MS" w:hAnsi="Arial Unicode MS" w:cs="Arial Unicode MS"/>
          <w:sz w:val="20"/>
          <w:szCs w:val="20"/>
        </w:rPr>
        <w:t>Software Engineer</w:t>
      </w:r>
    </w:p>
    <w:p w:rsidR="006118BC" w:rsidRDefault="00702EA2">
      <w:pPr>
        <w:pBdr>
          <w:left w:val="nil"/>
        </w:pBdr>
        <w:ind w:left="2160" w:hanging="1800"/>
        <w:rPr>
          <w:rFonts w:ascii="Arial Unicode MS" w:eastAsia="Arial Unicode MS" w:hAnsi="Arial Unicode MS" w:cs="Arial Unicode MS"/>
        </w:rPr>
      </w:pPr>
      <w:r>
        <w:rPr>
          <w:rFonts w:ascii="Arial Unicode MS" w:eastAsia="Arial Unicode MS" w:hAnsi="Arial Unicode MS" w:cs="Arial Unicode MS"/>
          <w:b/>
          <w:bCs/>
          <w:sz w:val="20"/>
          <w:szCs w:val="20"/>
        </w:rPr>
        <w:t xml:space="preserve">Environment:  </w:t>
      </w:r>
      <w:r>
        <w:rPr>
          <w:rFonts w:ascii="Arial Unicode MS" w:eastAsia="Arial Unicode MS" w:hAnsi="Arial Unicode MS" w:cs="Arial Unicode MS"/>
          <w:b/>
          <w:bCs/>
          <w:sz w:val="20"/>
          <w:szCs w:val="20"/>
        </w:rPr>
        <w:tab/>
      </w:r>
      <w:r>
        <w:rPr>
          <w:rFonts w:ascii="Arial Unicode MS" w:eastAsia="Arial Unicode MS" w:hAnsi="Arial Unicode MS" w:cs="Arial Unicode MS"/>
          <w:sz w:val="20"/>
          <w:szCs w:val="20"/>
        </w:rPr>
        <w:t>MS Windows XP</w:t>
      </w:r>
    </w:p>
    <w:p w:rsidR="006118BC" w:rsidRDefault="00702EA2">
      <w:pPr>
        <w:pBdr>
          <w:left w:val="nil"/>
        </w:pBdr>
        <w:ind w:left="2160" w:hanging="1800"/>
        <w:rPr>
          <w:rFonts w:ascii="Arial Unicode MS" w:eastAsia="Arial Unicode MS" w:hAnsi="Arial Unicode MS" w:cs="Arial Unicode MS"/>
        </w:rPr>
      </w:pPr>
      <w:r>
        <w:rPr>
          <w:rFonts w:ascii="Arial Unicode MS" w:eastAsia="Arial Unicode MS" w:hAnsi="Arial Unicode MS" w:cs="Arial Unicode MS"/>
          <w:b/>
          <w:bCs/>
          <w:sz w:val="20"/>
          <w:szCs w:val="20"/>
        </w:rPr>
        <w:t>Languages:</w:t>
      </w:r>
      <w:r>
        <w:rPr>
          <w:rFonts w:ascii="Arial Unicode MS" w:eastAsia="Arial Unicode MS" w:hAnsi="Arial Unicode MS" w:cs="Arial Unicode MS"/>
          <w:b/>
          <w:bCs/>
          <w:sz w:val="20"/>
          <w:szCs w:val="20"/>
        </w:rPr>
        <w:tab/>
      </w:r>
      <w:r>
        <w:rPr>
          <w:rFonts w:ascii="Arial Unicode MS" w:eastAsia="Arial Unicode MS" w:hAnsi="Arial Unicode MS" w:cs="Arial Unicode MS"/>
          <w:sz w:val="20"/>
          <w:szCs w:val="20"/>
        </w:rPr>
        <w:t>Classic ASP, Visual Basic 6.0, ADO, ASP.NET, C#.NET, VB.NET, ADO.NET, HTML, JavaScript, CSS, SQL, Trans-SQL</w:t>
      </w:r>
    </w:p>
    <w:p w:rsidR="006118BC" w:rsidRDefault="00702EA2">
      <w:pPr>
        <w:pBdr>
          <w:left w:val="nil"/>
        </w:pBdr>
        <w:tabs>
          <w:tab w:val="left" w:pos="2160"/>
        </w:tabs>
        <w:ind w:left="2160" w:hanging="1800"/>
        <w:rPr>
          <w:rFonts w:ascii="Arial Unicode MS" w:eastAsia="Arial Unicode MS" w:hAnsi="Arial Unicode MS" w:cs="Arial Unicode MS"/>
        </w:rPr>
      </w:pPr>
      <w:r>
        <w:rPr>
          <w:rFonts w:ascii="Arial Unicode MS" w:eastAsia="Arial Unicode MS" w:hAnsi="Arial Unicode MS" w:cs="Arial Unicode MS"/>
          <w:b/>
          <w:bCs/>
          <w:sz w:val="20"/>
          <w:szCs w:val="20"/>
        </w:rPr>
        <w:t>Tools:</w:t>
      </w:r>
      <w:r>
        <w:rPr>
          <w:rFonts w:ascii="Arial Unicode MS" w:eastAsia="Arial Unicode MS" w:hAnsi="Arial Unicode MS" w:cs="Arial Unicode MS"/>
          <w:b/>
          <w:bCs/>
          <w:sz w:val="20"/>
          <w:szCs w:val="20"/>
        </w:rPr>
        <w:tab/>
      </w:r>
      <w:r>
        <w:rPr>
          <w:rFonts w:ascii="Arial Unicode MS" w:eastAsia="Arial Unicode MS" w:hAnsi="Arial Unicode MS" w:cs="Arial Unicode MS"/>
          <w:sz w:val="20"/>
          <w:szCs w:val="20"/>
        </w:rPr>
        <w:t>Visual Studio 6.0, MS Visual Studio 2005 &amp; 2008, MS SQL Server 2008, MS SQL Server Management Studio 2008,  IIS, MS Office 2007, MS Visual Source Safe</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sz w:val="20"/>
          <w:szCs w:val="20"/>
        </w:rPr>
        <w:t> </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sz w:val="20"/>
          <w:szCs w:val="20"/>
        </w:rPr>
        <w:t>Supported Raytheon’s Web-based Learning Management System (LMS) used by several Raytheon clients. The LMS is a software application for the administration, documentation, tracking, and reporting of training programs, classroom and online events, e-learning programs, and training content for the each of the clients. The LMS was a multi-language, data-driven, multi-tier application.</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sz w:val="20"/>
          <w:szCs w:val="20"/>
        </w:rPr>
        <w:t> </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sz w:val="20"/>
          <w:szCs w:val="20"/>
        </w:rPr>
        <w:t>Each of the client’s versions of the base core LMS code had their own unique capabilities and was a mixture of Classic ASP and ASP.NET.</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sz w:val="20"/>
          <w:szCs w:val="20"/>
        </w:rPr>
        <w:t> </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sz w:val="20"/>
          <w:szCs w:val="20"/>
        </w:rPr>
        <w:lastRenderedPageBreak/>
        <w:t>My responsibilities included, but not limited to:</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sz w:val="20"/>
          <w:szCs w:val="20"/>
        </w:rPr>
        <w:t> </w:t>
      </w:r>
    </w:p>
    <w:p w:rsidR="006118BC" w:rsidRDefault="00702EA2">
      <w:pPr>
        <w:ind w:left="1080" w:hanging="360"/>
        <w:rPr>
          <w:rFonts w:ascii="Arial Unicode MS" w:eastAsia="Arial Unicode MS" w:hAnsi="Arial Unicode MS" w:cs="Arial Unicode MS"/>
        </w:rPr>
      </w:pPr>
      <w:r>
        <w:rPr>
          <w:rFonts w:ascii="Arial Unicode MS" w:eastAsia="Arial Unicode MS" w:hAnsi="Arial Unicode MS" w:cs="Arial Unicode MS"/>
          <w:sz w:val="20"/>
          <w:szCs w:val="20"/>
        </w:rPr>
        <w:t>-Programming new systems and enhancements to existing systems requiring strong development and troubleshooting skills in Classic ASP, VB 6.0, ASP.NET, C#.NET, VB.NET, HTML, JavaScript, CSS, SQL and S SQL Trans-SQL (Stored procedures and used defined functions)</w:t>
      </w:r>
    </w:p>
    <w:p w:rsidR="006118BC" w:rsidRDefault="00702EA2">
      <w:pPr>
        <w:ind w:left="1080" w:hanging="360"/>
        <w:rPr>
          <w:rFonts w:ascii="Arial Unicode MS" w:eastAsia="Arial Unicode MS" w:hAnsi="Arial Unicode MS" w:cs="Arial Unicode MS"/>
        </w:rPr>
      </w:pPr>
      <w:r>
        <w:rPr>
          <w:rFonts w:ascii="Arial Unicode MS" w:eastAsia="Arial Unicode MS" w:hAnsi="Arial Unicode MS" w:cs="Arial Unicode MS"/>
          <w:sz w:val="20"/>
          <w:szCs w:val="20"/>
        </w:rPr>
        <w:t>-Code and unit testing to specifications in business documents</w:t>
      </w:r>
    </w:p>
    <w:p w:rsidR="006118BC" w:rsidRDefault="00702EA2">
      <w:pPr>
        <w:ind w:left="1080" w:hanging="360"/>
        <w:rPr>
          <w:rFonts w:ascii="Arial Unicode MS" w:eastAsia="Arial Unicode MS" w:hAnsi="Arial Unicode MS" w:cs="Arial Unicode MS"/>
        </w:rPr>
      </w:pPr>
      <w:r>
        <w:rPr>
          <w:rFonts w:ascii="Arial Unicode MS" w:eastAsia="Arial Unicode MS" w:hAnsi="Arial Unicode MS" w:cs="Arial Unicode MS"/>
          <w:sz w:val="20"/>
          <w:szCs w:val="20"/>
        </w:rPr>
        <w:t xml:space="preserve">-Support quality assurance testing; compliance with software development team best practices </w:t>
      </w:r>
    </w:p>
    <w:p w:rsidR="006118BC" w:rsidRDefault="00702EA2">
      <w:pPr>
        <w:ind w:left="1080" w:hanging="360"/>
        <w:rPr>
          <w:rFonts w:ascii="Arial Unicode MS" w:eastAsia="Arial Unicode MS" w:hAnsi="Arial Unicode MS" w:cs="Arial Unicode MS"/>
        </w:rPr>
      </w:pPr>
      <w:r>
        <w:rPr>
          <w:rFonts w:ascii="Arial Unicode MS" w:eastAsia="Arial Unicode MS" w:hAnsi="Arial Unicode MS" w:cs="Arial Unicode MS"/>
          <w:sz w:val="20"/>
          <w:szCs w:val="20"/>
        </w:rPr>
        <w:t>-Provide other programming and technology assignments as needed</w:t>
      </w:r>
    </w:p>
    <w:p w:rsidR="006118BC" w:rsidRDefault="00702EA2">
      <w:pPr>
        <w:rPr>
          <w:rFonts w:ascii="Arial Unicode MS" w:eastAsia="Arial Unicode MS" w:hAnsi="Arial Unicode MS" w:cs="Arial Unicode MS"/>
        </w:rPr>
      </w:pPr>
      <w:r>
        <w:rPr>
          <w:rFonts w:ascii="Arial Unicode MS" w:eastAsia="Arial Unicode MS" w:hAnsi="Arial Unicode MS" w:cs="Arial Unicode MS"/>
          <w:b/>
          <w:bCs/>
        </w:rPr>
        <w:t> </w:t>
      </w:r>
    </w:p>
    <w:p w:rsidR="006118BC" w:rsidRDefault="00702EA2">
      <w:pPr>
        <w:rPr>
          <w:rFonts w:ascii="Arial Unicode MS" w:eastAsia="Arial Unicode MS" w:hAnsi="Arial Unicode MS" w:cs="Arial Unicode MS"/>
        </w:rPr>
      </w:pPr>
      <w:r>
        <w:rPr>
          <w:rFonts w:ascii="Arial Unicode MS" w:eastAsia="Arial Unicode MS" w:hAnsi="Arial Unicode MS" w:cs="Arial Unicode MS"/>
          <w:b/>
          <w:bCs/>
        </w:rPr>
        <w:t>BarTech IT Solutions</w:t>
      </w:r>
      <w:r>
        <w:rPr>
          <w:rFonts w:ascii="Arial Unicode MS" w:eastAsia="Arial Unicode MS" w:hAnsi="Arial Unicode MS" w:cs="Arial Unicode MS"/>
          <w:b/>
          <w:bCs/>
        </w:rPr>
        <w:tab/>
      </w:r>
      <w:r>
        <w:rPr>
          <w:rFonts w:ascii="Arial Unicode MS" w:eastAsia="Arial Unicode MS" w:hAnsi="Arial Unicode MS" w:cs="Arial Unicode MS"/>
          <w:b/>
          <w:bCs/>
        </w:rPr>
        <w:tab/>
      </w:r>
      <w:r>
        <w:rPr>
          <w:rFonts w:ascii="Arial Unicode MS" w:eastAsia="Arial Unicode MS" w:hAnsi="Arial Unicode MS" w:cs="Arial Unicode MS"/>
          <w:b/>
          <w:bCs/>
        </w:rPr>
        <w:tab/>
      </w:r>
      <w:r>
        <w:rPr>
          <w:rFonts w:ascii="Arial Unicode MS" w:eastAsia="Arial Unicode MS" w:hAnsi="Arial Unicode MS" w:cs="Arial Unicode MS"/>
          <w:b/>
          <w:bCs/>
        </w:rPr>
        <w:tab/>
      </w:r>
      <w:r>
        <w:rPr>
          <w:rFonts w:ascii="Arial Unicode MS" w:eastAsia="Arial Unicode MS" w:hAnsi="Arial Unicode MS" w:cs="Arial Unicode MS"/>
          <w:b/>
          <w:bCs/>
        </w:rPr>
        <w:tab/>
      </w:r>
      <w:r>
        <w:rPr>
          <w:rFonts w:ascii="Arial Unicode MS" w:eastAsia="Arial Unicode MS" w:hAnsi="Arial Unicode MS" w:cs="Arial Unicode MS"/>
          <w:b/>
          <w:bCs/>
        </w:rPr>
        <w:tab/>
      </w:r>
      <w:r>
        <w:rPr>
          <w:rFonts w:ascii="Arial Unicode MS" w:eastAsia="Arial Unicode MS" w:hAnsi="Arial Unicode MS" w:cs="Arial Unicode MS"/>
          <w:b/>
          <w:bCs/>
        </w:rPr>
        <w:tab/>
        <w:t>April 2006 to November 2009</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b/>
          <w:bCs/>
          <w:sz w:val="20"/>
          <w:szCs w:val="20"/>
        </w:rPr>
        <w:t> </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b/>
          <w:bCs/>
          <w:sz w:val="20"/>
          <w:szCs w:val="20"/>
        </w:rPr>
        <w:t>Programmer/Analyst</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sz w:val="20"/>
          <w:szCs w:val="20"/>
        </w:rPr>
        <w:t> </w:t>
      </w:r>
    </w:p>
    <w:p w:rsidR="006118BC" w:rsidRDefault="00702EA2">
      <w:pPr>
        <w:tabs>
          <w:tab w:val="left" w:pos="2160"/>
        </w:tabs>
        <w:ind w:left="360"/>
        <w:rPr>
          <w:rFonts w:ascii="Arial Unicode MS" w:eastAsia="Arial Unicode MS" w:hAnsi="Arial Unicode MS" w:cs="Arial Unicode MS"/>
        </w:rPr>
      </w:pPr>
      <w:r>
        <w:rPr>
          <w:rFonts w:ascii="Arial Unicode MS" w:eastAsia="Arial Unicode MS" w:hAnsi="Arial Unicode MS" w:cs="Arial Unicode MS"/>
          <w:b/>
          <w:bCs/>
          <w:sz w:val="20"/>
          <w:szCs w:val="20"/>
        </w:rPr>
        <w:t xml:space="preserve">Client: </w:t>
      </w:r>
      <w:r>
        <w:rPr>
          <w:rFonts w:ascii="Arial Unicode MS" w:eastAsia="Arial Unicode MS" w:hAnsi="Arial Unicode MS" w:cs="Arial Unicode MS"/>
          <w:b/>
          <w:bCs/>
          <w:sz w:val="20"/>
          <w:szCs w:val="20"/>
        </w:rPr>
        <w:tab/>
      </w:r>
      <w:r>
        <w:rPr>
          <w:rFonts w:ascii="Arial Unicode MS" w:eastAsia="Arial Unicode MS" w:hAnsi="Arial Unicode MS" w:cs="Arial Unicode MS"/>
          <w:sz w:val="20"/>
          <w:szCs w:val="20"/>
        </w:rPr>
        <w:t>Chrysler</w:t>
      </w:r>
    </w:p>
    <w:p w:rsidR="006118BC" w:rsidRDefault="00702EA2">
      <w:pPr>
        <w:tabs>
          <w:tab w:val="left" w:pos="2160"/>
        </w:tabs>
        <w:ind w:left="360"/>
        <w:rPr>
          <w:rFonts w:ascii="Arial Unicode MS" w:eastAsia="Arial Unicode MS" w:hAnsi="Arial Unicode MS" w:cs="Arial Unicode MS"/>
        </w:rPr>
      </w:pPr>
      <w:r>
        <w:rPr>
          <w:rFonts w:ascii="Arial Unicode MS" w:eastAsia="Arial Unicode MS" w:hAnsi="Arial Unicode MS" w:cs="Arial Unicode MS"/>
          <w:b/>
          <w:bCs/>
          <w:sz w:val="20"/>
          <w:szCs w:val="20"/>
        </w:rPr>
        <w:t xml:space="preserve">Position: </w:t>
      </w:r>
      <w:r>
        <w:rPr>
          <w:rFonts w:ascii="Arial Unicode MS" w:eastAsia="Arial Unicode MS" w:hAnsi="Arial Unicode MS" w:cs="Arial Unicode MS"/>
          <w:b/>
          <w:bCs/>
          <w:sz w:val="20"/>
          <w:szCs w:val="20"/>
        </w:rPr>
        <w:tab/>
      </w:r>
      <w:r>
        <w:rPr>
          <w:rFonts w:ascii="Arial Unicode MS" w:eastAsia="Arial Unicode MS" w:hAnsi="Arial Unicode MS" w:cs="Arial Unicode MS"/>
          <w:sz w:val="20"/>
          <w:szCs w:val="20"/>
        </w:rPr>
        <w:t>Programmer/Analyst</w:t>
      </w:r>
    </w:p>
    <w:p w:rsidR="006118BC" w:rsidRDefault="00702EA2">
      <w:pPr>
        <w:pBdr>
          <w:left w:val="nil"/>
        </w:pBdr>
        <w:ind w:left="2160" w:hanging="1800"/>
        <w:rPr>
          <w:rFonts w:ascii="Arial Unicode MS" w:eastAsia="Arial Unicode MS" w:hAnsi="Arial Unicode MS" w:cs="Arial Unicode MS"/>
        </w:rPr>
      </w:pPr>
      <w:r>
        <w:rPr>
          <w:rFonts w:ascii="Arial Unicode MS" w:eastAsia="Arial Unicode MS" w:hAnsi="Arial Unicode MS" w:cs="Arial Unicode MS"/>
          <w:b/>
          <w:bCs/>
          <w:sz w:val="20"/>
          <w:szCs w:val="20"/>
        </w:rPr>
        <w:t xml:space="preserve">Environment:  </w:t>
      </w:r>
      <w:r>
        <w:rPr>
          <w:rFonts w:ascii="Arial Unicode MS" w:eastAsia="Arial Unicode MS" w:hAnsi="Arial Unicode MS" w:cs="Arial Unicode MS"/>
          <w:b/>
          <w:bCs/>
          <w:sz w:val="20"/>
          <w:szCs w:val="20"/>
        </w:rPr>
        <w:tab/>
      </w:r>
      <w:r>
        <w:rPr>
          <w:rFonts w:ascii="Arial Unicode MS" w:eastAsia="Arial Unicode MS" w:hAnsi="Arial Unicode MS" w:cs="Arial Unicode MS"/>
          <w:sz w:val="20"/>
          <w:szCs w:val="20"/>
        </w:rPr>
        <w:t>MS Windows XP, MS Windows Server 2003, Intel Compatible PCs</w:t>
      </w:r>
    </w:p>
    <w:p w:rsidR="006118BC" w:rsidRDefault="00702EA2">
      <w:pPr>
        <w:pBdr>
          <w:left w:val="nil"/>
        </w:pBdr>
        <w:ind w:left="2160" w:hanging="1800"/>
        <w:rPr>
          <w:rFonts w:ascii="Arial Unicode MS" w:eastAsia="Arial Unicode MS" w:hAnsi="Arial Unicode MS" w:cs="Arial Unicode MS"/>
        </w:rPr>
      </w:pPr>
      <w:r>
        <w:rPr>
          <w:rFonts w:ascii="Arial Unicode MS" w:eastAsia="Arial Unicode MS" w:hAnsi="Arial Unicode MS" w:cs="Arial Unicode MS"/>
          <w:b/>
          <w:bCs/>
          <w:sz w:val="20"/>
          <w:szCs w:val="20"/>
        </w:rPr>
        <w:t>Languages:</w:t>
      </w:r>
      <w:r>
        <w:rPr>
          <w:rFonts w:ascii="Arial Unicode MS" w:eastAsia="Arial Unicode MS" w:hAnsi="Arial Unicode MS" w:cs="Arial Unicode MS"/>
          <w:b/>
          <w:bCs/>
          <w:sz w:val="20"/>
          <w:szCs w:val="20"/>
        </w:rPr>
        <w:tab/>
      </w:r>
      <w:r>
        <w:rPr>
          <w:rFonts w:ascii="Arial Unicode MS" w:eastAsia="Arial Unicode MS" w:hAnsi="Arial Unicode MS" w:cs="Arial Unicode MS"/>
          <w:sz w:val="20"/>
          <w:szCs w:val="20"/>
        </w:rPr>
        <w:t>VBA, PL/SQL, VB.NET, ASP.NET, ADO.NET, HTML, JavaScript, SQL, Trans-SQL</w:t>
      </w:r>
    </w:p>
    <w:p w:rsidR="006118BC" w:rsidRDefault="00702EA2">
      <w:pPr>
        <w:pBdr>
          <w:left w:val="nil"/>
        </w:pBdr>
        <w:tabs>
          <w:tab w:val="left" w:pos="2160"/>
        </w:tabs>
        <w:ind w:left="2160" w:hanging="1800"/>
        <w:rPr>
          <w:rFonts w:ascii="Arial Unicode MS" w:eastAsia="Arial Unicode MS" w:hAnsi="Arial Unicode MS" w:cs="Arial Unicode MS"/>
        </w:rPr>
      </w:pPr>
      <w:r>
        <w:rPr>
          <w:rFonts w:ascii="Arial Unicode MS" w:eastAsia="Arial Unicode MS" w:hAnsi="Arial Unicode MS" w:cs="Arial Unicode MS"/>
          <w:b/>
          <w:bCs/>
          <w:sz w:val="20"/>
          <w:szCs w:val="20"/>
        </w:rPr>
        <w:t>Tools:</w:t>
      </w:r>
      <w:r>
        <w:rPr>
          <w:rFonts w:ascii="Arial Unicode MS" w:eastAsia="Arial Unicode MS" w:hAnsi="Arial Unicode MS" w:cs="Arial Unicode MS"/>
          <w:b/>
          <w:bCs/>
          <w:sz w:val="20"/>
          <w:szCs w:val="20"/>
        </w:rPr>
        <w:tab/>
      </w:r>
      <w:r>
        <w:rPr>
          <w:rFonts w:ascii="Arial Unicode MS" w:eastAsia="Arial Unicode MS" w:hAnsi="Arial Unicode MS" w:cs="Arial Unicode MS"/>
          <w:sz w:val="20"/>
          <w:szCs w:val="20"/>
        </w:rPr>
        <w:t>MS Access, Oracle 8.0, Oracle SQL *Plus, MS Visual Studio 2005, MS SQL Server 2005, MS SQL Server Management Studio,  MS Visual Web Developer 2005 Express, IIS</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sz w:val="20"/>
          <w:szCs w:val="20"/>
        </w:rPr>
        <w:t> </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sz w:val="20"/>
          <w:szCs w:val="20"/>
        </w:rPr>
        <w:t>Assisted users with problems related to Chrysler’s Hourly Reporting System (HRS) application.</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sz w:val="20"/>
          <w:szCs w:val="20"/>
        </w:rPr>
        <w:t>Developed corrections to the HRS system in accordance to the SDLC:</w:t>
      </w:r>
    </w:p>
    <w:p w:rsidR="006118BC" w:rsidRDefault="00702EA2">
      <w:pPr>
        <w:ind w:left="1080" w:hanging="360"/>
        <w:rPr>
          <w:rFonts w:ascii="Arial Unicode MS" w:eastAsia="Arial Unicode MS" w:hAnsi="Arial Unicode MS" w:cs="Arial Unicode MS"/>
        </w:rPr>
      </w:pPr>
      <w:r>
        <w:rPr>
          <w:rFonts w:ascii="Arial Unicode MS" w:eastAsia="Arial Unicode MS" w:hAnsi="Arial Unicode MS" w:cs="Arial Unicode MS"/>
          <w:sz w:val="20"/>
          <w:szCs w:val="20"/>
        </w:rPr>
        <w:t>-Compiled requirements from system management and user community.</w:t>
      </w:r>
    </w:p>
    <w:p w:rsidR="006118BC" w:rsidRDefault="00702EA2">
      <w:pPr>
        <w:ind w:left="1080" w:hanging="360"/>
        <w:rPr>
          <w:rFonts w:ascii="Arial Unicode MS" w:eastAsia="Arial Unicode MS" w:hAnsi="Arial Unicode MS" w:cs="Arial Unicode MS"/>
        </w:rPr>
      </w:pPr>
      <w:r>
        <w:rPr>
          <w:rFonts w:ascii="Arial Unicode MS" w:eastAsia="Arial Unicode MS" w:hAnsi="Arial Unicode MS" w:cs="Arial Unicode MS"/>
          <w:sz w:val="20"/>
          <w:szCs w:val="20"/>
        </w:rPr>
        <w:t>-Analyzed and designed the functions and operations of the requirements</w:t>
      </w:r>
    </w:p>
    <w:p w:rsidR="006118BC" w:rsidRDefault="00702EA2">
      <w:pPr>
        <w:ind w:left="1080" w:hanging="360"/>
        <w:rPr>
          <w:rFonts w:ascii="Arial Unicode MS" w:eastAsia="Arial Unicode MS" w:hAnsi="Arial Unicode MS" w:cs="Arial Unicode MS"/>
        </w:rPr>
      </w:pPr>
      <w:r>
        <w:rPr>
          <w:rFonts w:ascii="Arial Unicode MS" w:eastAsia="Arial Unicode MS" w:hAnsi="Arial Unicode MS" w:cs="Arial Unicode MS"/>
          <w:sz w:val="20"/>
          <w:szCs w:val="20"/>
        </w:rPr>
        <w:t xml:space="preserve">-Developed, tested and integrated requirements to the HRS application. </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sz w:val="20"/>
          <w:szCs w:val="20"/>
        </w:rPr>
        <w:t>Developed an overtime management component for the HRS application in accordance to UAW overtime allocation guidelines by:</w:t>
      </w:r>
    </w:p>
    <w:p w:rsidR="006118BC" w:rsidRDefault="00702EA2">
      <w:pPr>
        <w:ind w:left="1080" w:hanging="360"/>
        <w:rPr>
          <w:rFonts w:ascii="Arial Unicode MS" w:eastAsia="Arial Unicode MS" w:hAnsi="Arial Unicode MS" w:cs="Arial Unicode MS"/>
        </w:rPr>
      </w:pPr>
      <w:r>
        <w:rPr>
          <w:rFonts w:ascii="Arial Unicode MS" w:eastAsia="Arial Unicode MS" w:hAnsi="Arial Unicode MS" w:cs="Arial Unicode MS"/>
          <w:sz w:val="20"/>
          <w:szCs w:val="20"/>
        </w:rPr>
        <w:t>-Compiled requirements for the overtime management subsystem</w:t>
      </w:r>
    </w:p>
    <w:p w:rsidR="006118BC" w:rsidRDefault="00702EA2">
      <w:pPr>
        <w:ind w:left="1080" w:hanging="360"/>
        <w:rPr>
          <w:rFonts w:ascii="Arial Unicode MS" w:eastAsia="Arial Unicode MS" w:hAnsi="Arial Unicode MS" w:cs="Arial Unicode MS"/>
        </w:rPr>
      </w:pPr>
      <w:r>
        <w:rPr>
          <w:rFonts w:ascii="Arial Unicode MS" w:eastAsia="Arial Unicode MS" w:hAnsi="Arial Unicode MS" w:cs="Arial Unicode MS"/>
          <w:sz w:val="20"/>
          <w:szCs w:val="20"/>
        </w:rPr>
        <w:t>-Analyzed and designed the functions, operations and reports of the subsystem</w:t>
      </w:r>
    </w:p>
    <w:p w:rsidR="006118BC" w:rsidRDefault="00702EA2">
      <w:pPr>
        <w:ind w:left="1080" w:hanging="360"/>
        <w:rPr>
          <w:rFonts w:ascii="Arial Unicode MS" w:eastAsia="Arial Unicode MS" w:hAnsi="Arial Unicode MS" w:cs="Arial Unicode MS"/>
        </w:rPr>
      </w:pPr>
      <w:r>
        <w:rPr>
          <w:rFonts w:ascii="Arial Unicode MS" w:eastAsia="Arial Unicode MS" w:hAnsi="Arial Unicode MS" w:cs="Arial Unicode MS"/>
          <w:sz w:val="20"/>
          <w:szCs w:val="20"/>
        </w:rPr>
        <w:t>-Developed, tested and integrated subsystem to the HRS application.</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sz w:val="20"/>
          <w:szCs w:val="20"/>
        </w:rPr>
        <w:t>In order to reduce user input redundancies, incorporated interfaces to other time reporting systems to the HRS system.</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sz w:val="20"/>
          <w:szCs w:val="20"/>
        </w:rPr>
        <w:t>Developed several reports related to the Overtime Tracking component of the HRS application.</w:t>
      </w:r>
    </w:p>
    <w:p w:rsidR="006118BC" w:rsidRPr="00916F8D" w:rsidRDefault="00702EA2">
      <w:pPr>
        <w:ind w:left="360"/>
        <w:rPr>
          <w:rFonts w:ascii="Arial Unicode MS" w:eastAsia="Arial Unicode MS" w:hAnsi="Arial Unicode MS" w:cs="Arial Unicode MS"/>
        </w:rPr>
      </w:pPr>
      <w:ins w:id="1">
        <w:r w:rsidRPr="00916F8D">
          <w:rPr>
            <w:rFonts w:ascii="Arial Unicode MS" w:eastAsia="Arial Unicode MS" w:hAnsi="Arial Unicode MS" w:cs="Arial Unicode MS"/>
            <w:sz w:val="20"/>
            <w:szCs w:val="20"/>
          </w:rPr>
          <w:t>Developed a 3-tier web application version of the HRS application using ASP.NET, VB.NET, ADO.NET, client-side JavaScript and MS SQL Server 2005 by:</w:t>
        </w:r>
      </w:ins>
    </w:p>
    <w:p w:rsidR="006118BC" w:rsidRPr="00916F8D" w:rsidRDefault="00702EA2">
      <w:pPr>
        <w:ind w:left="1080" w:hanging="360"/>
        <w:rPr>
          <w:rFonts w:ascii="Arial Unicode MS" w:eastAsia="Arial Unicode MS" w:hAnsi="Arial Unicode MS" w:cs="Arial Unicode MS"/>
        </w:rPr>
      </w:pPr>
      <w:r w:rsidRPr="00916F8D">
        <w:rPr>
          <w:rFonts w:ascii="Arial Unicode MS" w:eastAsia="Arial Unicode MS" w:hAnsi="Arial Unicode MS" w:cs="Arial Unicode MS"/>
          <w:sz w:val="20"/>
          <w:szCs w:val="20"/>
        </w:rPr>
        <w:t>-</w:t>
      </w:r>
      <w:ins w:id="2">
        <w:r w:rsidRPr="00916F8D">
          <w:rPr>
            <w:rFonts w:ascii="Arial Unicode MS" w:eastAsia="Arial Unicode MS" w:hAnsi="Arial Unicode MS" w:cs="Arial Unicode MS"/>
            <w:sz w:val="20"/>
            <w:szCs w:val="20"/>
          </w:rPr>
          <w:t xml:space="preserve"> Analyzed and designed the functions, operations and reports based on current HRS system.</w:t>
        </w:r>
      </w:ins>
    </w:p>
    <w:p w:rsidR="006118BC" w:rsidRPr="00916F8D" w:rsidRDefault="00702EA2">
      <w:pPr>
        <w:ind w:left="1080" w:hanging="360"/>
        <w:rPr>
          <w:rFonts w:ascii="Arial Unicode MS" w:eastAsia="Arial Unicode MS" w:hAnsi="Arial Unicode MS" w:cs="Arial Unicode MS"/>
        </w:rPr>
      </w:pPr>
      <w:r w:rsidRPr="00916F8D">
        <w:rPr>
          <w:rFonts w:ascii="Arial Unicode MS" w:eastAsia="Arial Unicode MS" w:hAnsi="Arial Unicode MS" w:cs="Arial Unicode MS"/>
          <w:sz w:val="20"/>
          <w:szCs w:val="20"/>
        </w:rPr>
        <w:t>-</w:t>
      </w:r>
      <w:ins w:id="3">
        <w:r w:rsidRPr="00916F8D">
          <w:rPr>
            <w:rFonts w:ascii="Arial Unicode MS" w:eastAsia="Arial Unicode MS" w:hAnsi="Arial Unicode MS" w:cs="Arial Unicode MS"/>
            <w:sz w:val="20"/>
            <w:szCs w:val="20"/>
          </w:rPr>
          <w:t>Developed, tested and implemented WEB application using IIS 6.0.</w:t>
        </w:r>
      </w:ins>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b/>
          <w:bCs/>
          <w:sz w:val="20"/>
          <w:szCs w:val="20"/>
        </w:rPr>
        <w:t> </w:t>
      </w:r>
    </w:p>
    <w:p w:rsidR="006118BC" w:rsidRDefault="00702EA2">
      <w:pPr>
        <w:rPr>
          <w:rFonts w:ascii="Arial Unicode MS" w:eastAsia="Arial Unicode MS" w:hAnsi="Arial Unicode MS" w:cs="Arial Unicode MS"/>
        </w:rPr>
      </w:pPr>
      <w:r>
        <w:rPr>
          <w:rFonts w:ascii="Arial Unicode MS" w:eastAsia="Arial Unicode MS" w:hAnsi="Arial Unicode MS" w:cs="Arial Unicode MS"/>
        </w:rPr>
        <w:br w:type="page"/>
      </w:r>
      <w:r>
        <w:rPr>
          <w:rFonts w:ascii="Arial Unicode MS" w:eastAsia="Arial Unicode MS" w:hAnsi="Arial Unicode MS" w:cs="Arial Unicode MS"/>
          <w:b/>
          <w:bCs/>
        </w:rPr>
        <w:lastRenderedPageBreak/>
        <w:t>Computer Consultants of America, Inc.</w:t>
      </w:r>
      <w:r>
        <w:rPr>
          <w:rFonts w:ascii="Arial Unicode MS" w:eastAsia="Arial Unicode MS" w:hAnsi="Arial Unicode MS" w:cs="Arial Unicode MS"/>
          <w:b/>
          <w:bCs/>
        </w:rPr>
        <w:tab/>
      </w:r>
      <w:r>
        <w:rPr>
          <w:rFonts w:ascii="Arial Unicode MS" w:eastAsia="Arial Unicode MS" w:hAnsi="Arial Unicode MS" w:cs="Arial Unicode MS"/>
          <w:b/>
          <w:bCs/>
        </w:rPr>
        <w:tab/>
      </w:r>
      <w:r>
        <w:rPr>
          <w:rFonts w:ascii="Arial Unicode MS" w:eastAsia="Arial Unicode MS" w:hAnsi="Arial Unicode MS" w:cs="Arial Unicode MS"/>
          <w:b/>
          <w:bCs/>
        </w:rPr>
        <w:tab/>
      </w:r>
      <w:r>
        <w:rPr>
          <w:rFonts w:ascii="Arial Unicode MS" w:eastAsia="Arial Unicode MS" w:hAnsi="Arial Unicode MS" w:cs="Arial Unicode MS"/>
          <w:b/>
          <w:bCs/>
        </w:rPr>
        <w:tab/>
        <w:t>July 2005 to Nov. 2005</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b/>
          <w:bCs/>
          <w:sz w:val="20"/>
          <w:szCs w:val="20"/>
        </w:rPr>
        <w:t> </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b/>
          <w:bCs/>
          <w:sz w:val="20"/>
          <w:szCs w:val="20"/>
        </w:rPr>
        <w:t>Programmer/Analyst</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sz w:val="20"/>
          <w:szCs w:val="20"/>
        </w:rPr>
        <w:t> </w:t>
      </w:r>
    </w:p>
    <w:p w:rsidR="006118BC" w:rsidRDefault="00702EA2">
      <w:pPr>
        <w:tabs>
          <w:tab w:val="left" w:pos="2160"/>
        </w:tabs>
        <w:ind w:left="360"/>
        <w:rPr>
          <w:rFonts w:ascii="Arial Unicode MS" w:eastAsia="Arial Unicode MS" w:hAnsi="Arial Unicode MS" w:cs="Arial Unicode MS"/>
        </w:rPr>
      </w:pPr>
      <w:r>
        <w:rPr>
          <w:rFonts w:ascii="Arial Unicode MS" w:eastAsia="Arial Unicode MS" w:hAnsi="Arial Unicode MS" w:cs="Arial Unicode MS"/>
          <w:b/>
          <w:bCs/>
          <w:sz w:val="20"/>
          <w:szCs w:val="20"/>
        </w:rPr>
        <w:t xml:space="preserve">Client: </w:t>
      </w:r>
      <w:r>
        <w:rPr>
          <w:rFonts w:ascii="Arial Unicode MS" w:eastAsia="Arial Unicode MS" w:hAnsi="Arial Unicode MS" w:cs="Arial Unicode MS"/>
          <w:b/>
          <w:bCs/>
          <w:sz w:val="20"/>
          <w:szCs w:val="20"/>
        </w:rPr>
        <w:tab/>
      </w:r>
      <w:r>
        <w:rPr>
          <w:rFonts w:ascii="Arial Unicode MS" w:eastAsia="Arial Unicode MS" w:hAnsi="Arial Unicode MS" w:cs="Arial Unicode MS"/>
          <w:sz w:val="20"/>
          <w:szCs w:val="20"/>
        </w:rPr>
        <w:t>Logisys, Inc.</w:t>
      </w:r>
    </w:p>
    <w:p w:rsidR="006118BC" w:rsidRDefault="00702EA2">
      <w:pPr>
        <w:pBdr>
          <w:left w:val="nil"/>
        </w:pBdr>
        <w:ind w:left="2160" w:hanging="1800"/>
        <w:rPr>
          <w:rFonts w:ascii="Arial Unicode MS" w:eastAsia="Arial Unicode MS" w:hAnsi="Arial Unicode MS" w:cs="Arial Unicode MS"/>
        </w:rPr>
      </w:pPr>
      <w:r>
        <w:rPr>
          <w:rFonts w:ascii="Arial Unicode MS" w:eastAsia="Arial Unicode MS" w:hAnsi="Arial Unicode MS" w:cs="Arial Unicode MS"/>
          <w:b/>
          <w:bCs/>
          <w:sz w:val="20"/>
          <w:szCs w:val="20"/>
        </w:rPr>
        <w:t xml:space="preserve">Environment:  </w:t>
      </w:r>
      <w:r>
        <w:rPr>
          <w:rFonts w:ascii="Arial Unicode MS" w:eastAsia="Arial Unicode MS" w:hAnsi="Arial Unicode MS" w:cs="Arial Unicode MS"/>
          <w:b/>
          <w:bCs/>
          <w:sz w:val="20"/>
          <w:szCs w:val="20"/>
        </w:rPr>
        <w:tab/>
      </w:r>
      <w:r>
        <w:rPr>
          <w:rFonts w:ascii="Arial Unicode MS" w:eastAsia="Arial Unicode MS" w:hAnsi="Arial Unicode MS" w:cs="Arial Unicode MS"/>
          <w:sz w:val="20"/>
          <w:szCs w:val="20"/>
        </w:rPr>
        <w:t>MS Windows 2000/XP, Intel Compatible PCs</w:t>
      </w:r>
    </w:p>
    <w:p w:rsidR="006118BC" w:rsidRDefault="00702EA2">
      <w:pPr>
        <w:pBdr>
          <w:left w:val="nil"/>
        </w:pBdr>
        <w:ind w:left="2160" w:hanging="1800"/>
        <w:rPr>
          <w:rFonts w:ascii="Arial Unicode MS" w:eastAsia="Arial Unicode MS" w:hAnsi="Arial Unicode MS" w:cs="Arial Unicode MS"/>
        </w:rPr>
      </w:pPr>
      <w:r>
        <w:rPr>
          <w:rFonts w:ascii="Arial Unicode MS" w:eastAsia="Arial Unicode MS" w:hAnsi="Arial Unicode MS" w:cs="Arial Unicode MS"/>
          <w:b/>
          <w:bCs/>
          <w:sz w:val="20"/>
          <w:szCs w:val="20"/>
        </w:rPr>
        <w:t>Languages:</w:t>
      </w:r>
      <w:r>
        <w:rPr>
          <w:rFonts w:ascii="Arial Unicode MS" w:eastAsia="Arial Unicode MS" w:hAnsi="Arial Unicode MS" w:cs="Arial Unicode MS"/>
          <w:b/>
          <w:bCs/>
          <w:sz w:val="20"/>
          <w:szCs w:val="20"/>
        </w:rPr>
        <w:tab/>
      </w:r>
      <w:r>
        <w:rPr>
          <w:rFonts w:ascii="Arial Unicode MS" w:eastAsia="Arial Unicode MS" w:hAnsi="Arial Unicode MS" w:cs="Arial Unicode MS"/>
          <w:sz w:val="20"/>
          <w:szCs w:val="20"/>
        </w:rPr>
        <w:t>Transact-SQL. Visual Basic 6.0, ADO</w:t>
      </w:r>
    </w:p>
    <w:p w:rsidR="006118BC" w:rsidRDefault="00702EA2">
      <w:pPr>
        <w:pBdr>
          <w:left w:val="nil"/>
        </w:pBdr>
        <w:tabs>
          <w:tab w:val="left" w:pos="2160"/>
        </w:tabs>
        <w:ind w:left="2160" w:hanging="1800"/>
        <w:rPr>
          <w:rFonts w:ascii="Arial Unicode MS" w:eastAsia="Arial Unicode MS" w:hAnsi="Arial Unicode MS" w:cs="Arial Unicode MS"/>
        </w:rPr>
      </w:pPr>
      <w:r>
        <w:rPr>
          <w:rFonts w:ascii="Arial Unicode MS" w:eastAsia="Arial Unicode MS" w:hAnsi="Arial Unicode MS" w:cs="Arial Unicode MS"/>
          <w:b/>
          <w:bCs/>
          <w:sz w:val="20"/>
          <w:szCs w:val="20"/>
        </w:rPr>
        <w:t>Tools:</w:t>
      </w:r>
      <w:r>
        <w:rPr>
          <w:rFonts w:ascii="Arial Unicode MS" w:eastAsia="Arial Unicode MS" w:hAnsi="Arial Unicode MS" w:cs="Arial Unicode MS"/>
          <w:b/>
          <w:bCs/>
          <w:sz w:val="20"/>
          <w:szCs w:val="20"/>
        </w:rPr>
        <w:tab/>
      </w:r>
      <w:r>
        <w:rPr>
          <w:rFonts w:ascii="Arial Unicode MS" w:eastAsia="Arial Unicode MS" w:hAnsi="Arial Unicode MS" w:cs="Arial Unicode MS"/>
          <w:sz w:val="20"/>
          <w:szCs w:val="20"/>
        </w:rPr>
        <w:t xml:space="preserve">MS Visual Studio 6.0, MS Access, MS Visual Source Safe, MS SQL </w:t>
      </w:r>
      <w:proofErr w:type="spellStart"/>
      <w:r>
        <w:rPr>
          <w:rFonts w:ascii="Arial Unicode MS" w:eastAsia="Arial Unicode MS" w:hAnsi="Arial Unicode MS" w:cs="Arial Unicode MS"/>
          <w:sz w:val="20"/>
          <w:szCs w:val="20"/>
        </w:rPr>
        <w:t>Sever</w:t>
      </w:r>
      <w:proofErr w:type="spellEnd"/>
      <w:r>
        <w:rPr>
          <w:rFonts w:ascii="Arial Unicode MS" w:eastAsia="Arial Unicode MS" w:hAnsi="Arial Unicode MS" w:cs="Arial Unicode MS"/>
          <w:sz w:val="20"/>
          <w:szCs w:val="20"/>
        </w:rPr>
        <w:t xml:space="preserve"> 2000, MS SQL Enterprise Manager, MS SQL Query Analyzer</w:t>
      </w:r>
    </w:p>
    <w:p w:rsidR="006118BC" w:rsidRDefault="00702EA2">
      <w:pPr>
        <w:rPr>
          <w:rFonts w:ascii="Arial Unicode MS" w:eastAsia="Arial Unicode MS" w:hAnsi="Arial Unicode MS" w:cs="Arial Unicode MS"/>
        </w:rPr>
      </w:pPr>
      <w:r>
        <w:rPr>
          <w:rFonts w:ascii="Arial Unicode MS" w:eastAsia="Arial Unicode MS" w:hAnsi="Arial Unicode MS" w:cs="Arial Unicode MS"/>
          <w:b/>
          <w:bCs/>
        </w:rPr>
        <w:t> </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sz w:val="20"/>
          <w:szCs w:val="20"/>
        </w:rPr>
        <w:t>Assisted client’s IT staff to develop and test enhancements and corrections to client’s trucking and logistic tracking systems for using Visual Basic 6 and MS SQL Trans-SQL.</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sz w:val="20"/>
          <w:szCs w:val="20"/>
        </w:rPr>
        <w:t> </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sz w:val="20"/>
          <w:szCs w:val="20"/>
        </w:rPr>
        <w:t>Developed and debugged new and existing Stored Procedures and User-Defined Functions using MS Query Analyzer and MS SQL Enterprise Manager responsible for returning the results of complex SQL query results back to the VB User-interface</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sz w:val="20"/>
          <w:szCs w:val="20"/>
        </w:rPr>
        <w:t> </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sz w:val="20"/>
          <w:szCs w:val="20"/>
        </w:rPr>
        <w:t>Added functionality to allow for importing EXCEL files into application utilizing MS DTS.</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b/>
          <w:bCs/>
          <w:sz w:val="20"/>
          <w:szCs w:val="20"/>
        </w:rPr>
        <w:t> </w:t>
      </w:r>
    </w:p>
    <w:p w:rsidR="006118BC" w:rsidRDefault="00702EA2">
      <w:pPr>
        <w:rPr>
          <w:rFonts w:ascii="Arial Unicode MS" w:eastAsia="Arial Unicode MS" w:hAnsi="Arial Unicode MS" w:cs="Arial Unicode MS"/>
        </w:rPr>
      </w:pPr>
      <w:r>
        <w:rPr>
          <w:rFonts w:ascii="Arial Unicode MS" w:eastAsia="Arial Unicode MS" w:hAnsi="Arial Unicode MS" w:cs="Arial Unicode MS"/>
          <w:b/>
          <w:bCs/>
        </w:rPr>
        <w:t>LDMI Telecommunications</w:t>
      </w:r>
      <w:r>
        <w:rPr>
          <w:rFonts w:ascii="Arial Unicode MS" w:eastAsia="Arial Unicode MS" w:hAnsi="Arial Unicode MS" w:cs="Arial Unicode MS"/>
          <w:b/>
          <w:bCs/>
        </w:rPr>
        <w:tab/>
      </w:r>
      <w:r>
        <w:rPr>
          <w:rFonts w:ascii="Arial Unicode MS" w:eastAsia="Arial Unicode MS" w:hAnsi="Arial Unicode MS" w:cs="Arial Unicode MS"/>
          <w:b/>
          <w:bCs/>
        </w:rPr>
        <w:tab/>
      </w:r>
      <w:r>
        <w:rPr>
          <w:rFonts w:ascii="Arial Unicode MS" w:eastAsia="Arial Unicode MS" w:hAnsi="Arial Unicode MS" w:cs="Arial Unicode MS"/>
          <w:b/>
          <w:bCs/>
        </w:rPr>
        <w:tab/>
      </w:r>
      <w:r>
        <w:rPr>
          <w:rFonts w:ascii="Arial Unicode MS" w:eastAsia="Arial Unicode MS" w:hAnsi="Arial Unicode MS" w:cs="Arial Unicode MS"/>
          <w:b/>
          <w:bCs/>
        </w:rPr>
        <w:tab/>
      </w:r>
      <w:r>
        <w:rPr>
          <w:rFonts w:ascii="Arial Unicode MS" w:eastAsia="Arial Unicode MS" w:hAnsi="Arial Unicode MS" w:cs="Arial Unicode MS"/>
          <w:b/>
          <w:bCs/>
        </w:rPr>
        <w:tab/>
      </w:r>
      <w:r>
        <w:rPr>
          <w:rFonts w:ascii="Arial Unicode MS" w:eastAsia="Arial Unicode MS" w:hAnsi="Arial Unicode MS" w:cs="Arial Unicode MS"/>
          <w:b/>
          <w:bCs/>
        </w:rPr>
        <w:tab/>
        <w:t>Feb. 2003 to May 2005</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b/>
          <w:bCs/>
          <w:sz w:val="20"/>
          <w:szCs w:val="20"/>
        </w:rPr>
        <w:t> </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b/>
          <w:bCs/>
          <w:sz w:val="20"/>
          <w:szCs w:val="20"/>
        </w:rPr>
        <w:t>Programmer/Analyst</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b/>
          <w:bCs/>
          <w:sz w:val="20"/>
          <w:szCs w:val="20"/>
        </w:rPr>
        <w:t> </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sz w:val="20"/>
          <w:szCs w:val="20"/>
        </w:rPr>
        <w:t>Responsible for supporting web-based Customer Service Representative Applications using Visual Basic 6, ASP, HTML, XML, XSL, VBScript, JavaScript, MS SQL Trans-SQL.</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sz w:val="20"/>
          <w:szCs w:val="20"/>
        </w:rPr>
        <w:t> </w:t>
      </w:r>
    </w:p>
    <w:p w:rsidR="006118BC" w:rsidRDefault="00702EA2">
      <w:pPr>
        <w:ind w:left="720" w:hanging="360"/>
        <w:rPr>
          <w:rFonts w:ascii="Arial Unicode MS" w:eastAsia="Arial Unicode MS" w:hAnsi="Arial Unicode MS" w:cs="Arial Unicode MS"/>
        </w:rPr>
      </w:pPr>
      <w:r>
        <w:rPr>
          <w:rFonts w:ascii="Arial Unicode MS" w:eastAsia="Arial Unicode MS" w:hAnsi="Arial Unicode MS" w:cs="Arial Unicode MS"/>
          <w:sz w:val="20"/>
          <w:szCs w:val="20"/>
        </w:rPr>
        <w:t xml:space="preserve">-Analyzed, developed and tested HTML, XML, JavaScript and VBScript enhancements and corrections to application’s user-interface </w:t>
      </w:r>
    </w:p>
    <w:p w:rsidR="006118BC" w:rsidRDefault="00702EA2">
      <w:pPr>
        <w:ind w:left="720" w:hanging="360"/>
        <w:rPr>
          <w:rFonts w:ascii="Arial Unicode MS" w:eastAsia="Arial Unicode MS" w:hAnsi="Arial Unicode MS" w:cs="Arial Unicode MS"/>
        </w:rPr>
      </w:pPr>
      <w:r>
        <w:rPr>
          <w:rFonts w:ascii="Arial Unicode MS" w:eastAsia="Arial Unicode MS" w:hAnsi="Arial Unicode MS" w:cs="Arial Unicode MS"/>
          <w:sz w:val="20"/>
          <w:szCs w:val="20"/>
        </w:rPr>
        <w:t>-Used MS VB 6.0 to develop, test and debug COM objects used to support applications ASP pages.</w:t>
      </w:r>
    </w:p>
    <w:p w:rsidR="006118BC" w:rsidRDefault="00702EA2">
      <w:pPr>
        <w:ind w:left="720" w:hanging="360"/>
        <w:rPr>
          <w:rFonts w:ascii="Arial Unicode MS" w:eastAsia="Arial Unicode MS" w:hAnsi="Arial Unicode MS" w:cs="Arial Unicode MS"/>
        </w:rPr>
      </w:pPr>
      <w:r>
        <w:rPr>
          <w:rFonts w:ascii="Arial Unicode MS" w:eastAsia="Arial Unicode MS" w:hAnsi="Arial Unicode MS" w:cs="Arial Unicode MS"/>
          <w:sz w:val="20"/>
          <w:szCs w:val="20"/>
        </w:rPr>
        <w:t>-Developed, tested and debugged MS SQL Stored Procedures and User-Defined Functions used to return results of database inquiries by COM object using MS SQL Query Analyzer.</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sz w:val="20"/>
          <w:szCs w:val="20"/>
        </w:rPr>
        <w:t> </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sz w:val="20"/>
          <w:szCs w:val="20"/>
        </w:rPr>
        <w:t>Trouble Ticket administrator for the IT Development department responsible for analyzing and resolving customer service representative’s issues and assessing system problems and assigning IT Development personnel.</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b/>
          <w:bCs/>
          <w:sz w:val="20"/>
          <w:szCs w:val="20"/>
        </w:rPr>
        <w:t> </w:t>
      </w:r>
    </w:p>
    <w:p w:rsidR="006118BC" w:rsidRDefault="00702EA2">
      <w:pPr>
        <w:pBdr>
          <w:left w:val="nil"/>
        </w:pBdr>
        <w:ind w:left="2160" w:hanging="1800"/>
        <w:rPr>
          <w:rFonts w:ascii="Arial Unicode MS" w:eastAsia="Arial Unicode MS" w:hAnsi="Arial Unicode MS" w:cs="Arial Unicode MS"/>
        </w:rPr>
      </w:pPr>
      <w:r>
        <w:rPr>
          <w:rFonts w:ascii="Arial Unicode MS" w:eastAsia="Arial Unicode MS" w:hAnsi="Arial Unicode MS" w:cs="Arial Unicode MS"/>
          <w:b/>
          <w:bCs/>
          <w:sz w:val="20"/>
          <w:szCs w:val="20"/>
        </w:rPr>
        <w:t xml:space="preserve">Environment:  </w:t>
      </w:r>
      <w:r>
        <w:rPr>
          <w:rFonts w:ascii="Arial Unicode MS" w:eastAsia="Arial Unicode MS" w:hAnsi="Arial Unicode MS" w:cs="Arial Unicode MS"/>
          <w:b/>
          <w:bCs/>
          <w:sz w:val="20"/>
          <w:szCs w:val="20"/>
        </w:rPr>
        <w:tab/>
      </w:r>
      <w:r>
        <w:rPr>
          <w:rFonts w:ascii="Arial Unicode MS" w:eastAsia="Arial Unicode MS" w:hAnsi="Arial Unicode MS" w:cs="Arial Unicode MS"/>
          <w:sz w:val="20"/>
          <w:szCs w:val="20"/>
        </w:rPr>
        <w:t>MS Windows 2000/XP, Intel Compatible PCs</w:t>
      </w:r>
    </w:p>
    <w:p w:rsidR="006118BC" w:rsidRDefault="00702EA2">
      <w:pPr>
        <w:pBdr>
          <w:left w:val="nil"/>
        </w:pBdr>
        <w:ind w:left="2160" w:hanging="1800"/>
        <w:rPr>
          <w:rFonts w:ascii="Arial Unicode MS" w:eastAsia="Arial Unicode MS" w:hAnsi="Arial Unicode MS" w:cs="Arial Unicode MS"/>
        </w:rPr>
      </w:pPr>
      <w:r>
        <w:rPr>
          <w:rFonts w:ascii="Arial Unicode MS" w:eastAsia="Arial Unicode MS" w:hAnsi="Arial Unicode MS" w:cs="Arial Unicode MS"/>
          <w:b/>
          <w:bCs/>
          <w:sz w:val="20"/>
          <w:szCs w:val="20"/>
        </w:rPr>
        <w:t>Languages:</w:t>
      </w:r>
      <w:r>
        <w:rPr>
          <w:rFonts w:ascii="Arial Unicode MS" w:eastAsia="Arial Unicode MS" w:hAnsi="Arial Unicode MS" w:cs="Arial Unicode MS"/>
          <w:b/>
          <w:bCs/>
          <w:sz w:val="20"/>
          <w:szCs w:val="20"/>
        </w:rPr>
        <w:tab/>
      </w:r>
      <w:r>
        <w:rPr>
          <w:rFonts w:ascii="Arial Unicode MS" w:eastAsia="Arial Unicode MS" w:hAnsi="Arial Unicode MS" w:cs="Arial Unicode MS"/>
          <w:sz w:val="20"/>
          <w:szCs w:val="20"/>
        </w:rPr>
        <w:t>ASP, VBScript, JavaScript, ADO, HTML, XML (MSXML 4.0), XSL, Transact-SQL and Visual Basic 6.0</w:t>
      </w:r>
    </w:p>
    <w:p w:rsidR="006118BC" w:rsidRDefault="00702EA2">
      <w:pPr>
        <w:pBdr>
          <w:left w:val="nil"/>
        </w:pBdr>
        <w:tabs>
          <w:tab w:val="left" w:pos="2160"/>
        </w:tabs>
        <w:ind w:left="2160" w:hanging="1800"/>
        <w:rPr>
          <w:rFonts w:ascii="Arial Unicode MS" w:eastAsia="Arial Unicode MS" w:hAnsi="Arial Unicode MS" w:cs="Arial Unicode MS"/>
        </w:rPr>
      </w:pPr>
      <w:r>
        <w:rPr>
          <w:rFonts w:ascii="Arial Unicode MS" w:eastAsia="Arial Unicode MS" w:hAnsi="Arial Unicode MS" w:cs="Arial Unicode MS"/>
          <w:b/>
          <w:bCs/>
          <w:sz w:val="20"/>
          <w:szCs w:val="20"/>
        </w:rPr>
        <w:t>Tools:</w:t>
      </w:r>
      <w:r>
        <w:rPr>
          <w:rFonts w:ascii="Arial Unicode MS" w:eastAsia="Arial Unicode MS" w:hAnsi="Arial Unicode MS" w:cs="Arial Unicode MS"/>
          <w:b/>
          <w:bCs/>
          <w:sz w:val="20"/>
          <w:szCs w:val="20"/>
        </w:rPr>
        <w:tab/>
      </w:r>
      <w:r>
        <w:rPr>
          <w:rFonts w:ascii="Arial Unicode MS" w:eastAsia="Arial Unicode MS" w:hAnsi="Arial Unicode MS" w:cs="Arial Unicode MS"/>
          <w:sz w:val="20"/>
          <w:szCs w:val="20"/>
        </w:rPr>
        <w:t>MS Visual Studio 6.0, MS Visual Basic, MS Access, MS Visual Source Safe, MS SQL Server 2000, MS SQL Query Analyzer, Crystal Reports 8.5, IIS</w:t>
      </w:r>
    </w:p>
    <w:p w:rsidR="006118BC" w:rsidRDefault="00702EA2">
      <w:pPr>
        <w:rPr>
          <w:rFonts w:ascii="Arial Unicode MS" w:eastAsia="Arial Unicode MS" w:hAnsi="Arial Unicode MS" w:cs="Arial Unicode MS"/>
        </w:rPr>
      </w:pPr>
      <w:r>
        <w:rPr>
          <w:rFonts w:ascii="Arial Unicode MS" w:eastAsia="Arial Unicode MS" w:hAnsi="Arial Unicode MS" w:cs="Arial Unicode MS"/>
          <w:b/>
          <w:bCs/>
        </w:rPr>
        <w:lastRenderedPageBreak/>
        <w:t> </w:t>
      </w:r>
    </w:p>
    <w:p w:rsidR="006118BC" w:rsidRDefault="00702EA2">
      <w:pPr>
        <w:rPr>
          <w:rFonts w:ascii="Arial Unicode MS" w:eastAsia="Arial Unicode MS" w:hAnsi="Arial Unicode MS" w:cs="Arial Unicode MS"/>
        </w:rPr>
      </w:pPr>
      <w:r>
        <w:rPr>
          <w:rFonts w:ascii="Arial Unicode MS" w:eastAsia="Arial Unicode MS" w:hAnsi="Arial Unicode MS" w:cs="Arial Unicode MS"/>
          <w:b/>
          <w:bCs/>
        </w:rPr>
        <w:t xml:space="preserve">Compuware Corporation </w:t>
      </w:r>
      <w:r>
        <w:rPr>
          <w:rFonts w:ascii="Arial Unicode MS" w:eastAsia="Arial Unicode MS" w:hAnsi="Arial Unicode MS" w:cs="Arial Unicode MS"/>
          <w:b/>
          <w:bCs/>
        </w:rPr>
        <w:tab/>
      </w:r>
      <w:r>
        <w:rPr>
          <w:rFonts w:ascii="Arial Unicode MS" w:eastAsia="Arial Unicode MS" w:hAnsi="Arial Unicode MS" w:cs="Arial Unicode MS"/>
          <w:b/>
          <w:bCs/>
        </w:rPr>
        <w:tab/>
      </w:r>
      <w:r>
        <w:rPr>
          <w:rFonts w:ascii="Arial Unicode MS" w:eastAsia="Arial Unicode MS" w:hAnsi="Arial Unicode MS" w:cs="Arial Unicode MS"/>
          <w:b/>
          <w:bCs/>
        </w:rPr>
        <w:tab/>
      </w:r>
      <w:r>
        <w:rPr>
          <w:rFonts w:ascii="Arial Unicode MS" w:eastAsia="Arial Unicode MS" w:hAnsi="Arial Unicode MS" w:cs="Arial Unicode MS"/>
          <w:b/>
          <w:bCs/>
        </w:rPr>
        <w:tab/>
      </w:r>
      <w:r>
        <w:rPr>
          <w:rFonts w:ascii="Arial Unicode MS" w:eastAsia="Arial Unicode MS" w:hAnsi="Arial Unicode MS" w:cs="Arial Unicode MS"/>
          <w:b/>
          <w:bCs/>
        </w:rPr>
        <w:tab/>
      </w:r>
      <w:r>
        <w:rPr>
          <w:rFonts w:ascii="Arial Unicode MS" w:eastAsia="Arial Unicode MS" w:hAnsi="Arial Unicode MS" w:cs="Arial Unicode MS"/>
          <w:b/>
          <w:bCs/>
        </w:rPr>
        <w:tab/>
        <w:t>June 1994 to June 2002</w:t>
      </w:r>
    </w:p>
    <w:p w:rsidR="006118BC" w:rsidRDefault="00702EA2">
      <w:pPr>
        <w:rPr>
          <w:rFonts w:ascii="Arial Unicode MS" w:eastAsia="Arial Unicode MS" w:hAnsi="Arial Unicode MS" w:cs="Arial Unicode MS"/>
        </w:rPr>
      </w:pPr>
      <w:r>
        <w:rPr>
          <w:rFonts w:ascii="Arial Unicode MS" w:eastAsia="Arial Unicode MS" w:hAnsi="Arial Unicode MS" w:cs="Arial Unicode MS"/>
          <w:b/>
          <w:bCs/>
        </w:rPr>
        <w:t> </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b/>
          <w:bCs/>
          <w:sz w:val="20"/>
          <w:szCs w:val="20"/>
        </w:rPr>
        <w:t>Professional Services Staff</w:t>
      </w:r>
    </w:p>
    <w:p w:rsidR="006118BC" w:rsidRDefault="00702EA2">
      <w:pPr>
        <w:rPr>
          <w:rFonts w:ascii="Arial Unicode MS" w:eastAsia="Arial Unicode MS" w:hAnsi="Arial Unicode MS" w:cs="Arial Unicode MS"/>
        </w:rPr>
      </w:pPr>
      <w:r>
        <w:rPr>
          <w:rFonts w:ascii="Arial Unicode MS" w:eastAsia="Arial Unicode MS" w:hAnsi="Arial Unicode MS" w:cs="Arial Unicode MS"/>
          <w:b/>
          <w:bCs/>
          <w:sz w:val="20"/>
          <w:szCs w:val="20"/>
        </w:rPr>
        <w:t> </w:t>
      </w:r>
    </w:p>
    <w:p w:rsidR="006118BC" w:rsidRDefault="00702EA2">
      <w:pPr>
        <w:tabs>
          <w:tab w:val="left" w:pos="2160"/>
          <w:tab w:val="left" w:pos="7200"/>
        </w:tabs>
        <w:ind w:left="360"/>
        <w:rPr>
          <w:rFonts w:ascii="Arial Unicode MS" w:eastAsia="Arial Unicode MS" w:hAnsi="Arial Unicode MS" w:cs="Arial Unicode MS"/>
        </w:rPr>
      </w:pPr>
      <w:r>
        <w:rPr>
          <w:rFonts w:ascii="Arial Unicode MS" w:eastAsia="Arial Unicode MS" w:hAnsi="Arial Unicode MS" w:cs="Arial Unicode MS"/>
          <w:b/>
          <w:bCs/>
          <w:sz w:val="20"/>
          <w:szCs w:val="20"/>
        </w:rPr>
        <w:t xml:space="preserve">Client: </w:t>
      </w:r>
      <w:r>
        <w:rPr>
          <w:rFonts w:ascii="Arial Unicode MS" w:eastAsia="Arial Unicode MS" w:hAnsi="Arial Unicode MS" w:cs="Arial Unicode MS"/>
          <w:b/>
          <w:bCs/>
          <w:sz w:val="20"/>
          <w:szCs w:val="20"/>
        </w:rPr>
        <w:tab/>
      </w:r>
      <w:r>
        <w:rPr>
          <w:rFonts w:ascii="Arial Unicode MS" w:eastAsia="Arial Unicode MS" w:hAnsi="Arial Unicode MS" w:cs="Arial Unicode MS"/>
          <w:sz w:val="20"/>
          <w:szCs w:val="20"/>
        </w:rPr>
        <w:t>General Motors</w:t>
      </w:r>
      <w:r>
        <w:rPr>
          <w:rFonts w:ascii="Arial Unicode MS" w:eastAsia="Arial Unicode MS" w:hAnsi="Arial Unicode MS" w:cs="Arial Unicode MS"/>
          <w:sz w:val="20"/>
          <w:szCs w:val="20"/>
        </w:rPr>
        <w:tab/>
      </w:r>
    </w:p>
    <w:p w:rsidR="006118BC" w:rsidRDefault="00702EA2">
      <w:pPr>
        <w:tabs>
          <w:tab w:val="left" w:pos="2160"/>
        </w:tabs>
        <w:ind w:left="360"/>
        <w:rPr>
          <w:rFonts w:ascii="Arial Unicode MS" w:eastAsia="Arial Unicode MS" w:hAnsi="Arial Unicode MS" w:cs="Arial Unicode MS"/>
        </w:rPr>
      </w:pPr>
      <w:r>
        <w:rPr>
          <w:rFonts w:ascii="Arial Unicode MS" w:eastAsia="Arial Unicode MS" w:hAnsi="Arial Unicode MS" w:cs="Arial Unicode MS"/>
          <w:b/>
          <w:bCs/>
          <w:sz w:val="20"/>
          <w:szCs w:val="20"/>
        </w:rPr>
        <w:t xml:space="preserve">Position: </w:t>
      </w:r>
      <w:r>
        <w:rPr>
          <w:rFonts w:ascii="Arial Unicode MS" w:eastAsia="Arial Unicode MS" w:hAnsi="Arial Unicode MS" w:cs="Arial Unicode MS"/>
          <w:b/>
          <w:bCs/>
          <w:sz w:val="20"/>
          <w:szCs w:val="20"/>
        </w:rPr>
        <w:tab/>
      </w:r>
      <w:r>
        <w:rPr>
          <w:rFonts w:ascii="Arial Unicode MS" w:eastAsia="Arial Unicode MS" w:hAnsi="Arial Unicode MS" w:cs="Arial Unicode MS"/>
          <w:sz w:val="20"/>
          <w:szCs w:val="20"/>
        </w:rPr>
        <w:t>Programmer/Analyst</w:t>
      </w:r>
    </w:p>
    <w:p w:rsidR="006118BC" w:rsidRDefault="00702EA2">
      <w:pPr>
        <w:pBdr>
          <w:left w:val="nil"/>
        </w:pBdr>
        <w:ind w:left="2160" w:hanging="1800"/>
        <w:rPr>
          <w:rFonts w:ascii="Arial Unicode MS" w:eastAsia="Arial Unicode MS" w:hAnsi="Arial Unicode MS" w:cs="Arial Unicode MS"/>
        </w:rPr>
      </w:pPr>
      <w:r>
        <w:rPr>
          <w:rFonts w:ascii="Arial Unicode MS" w:eastAsia="Arial Unicode MS" w:hAnsi="Arial Unicode MS" w:cs="Arial Unicode MS"/>
          <w:b/>
          <w:bCs/>
          <w:sz w:val="20"/>
          <w:szCs w:val="20"/>
        </w:rPr>
        <w:t xml:space="preserve">Environment:  </w:t>
      </w:r>
      <w:r>
        <w:rPr>
          <w:rFonts w:ascii="Arial Unicode MS" w:eastAsia="Arial Unicode MS" w:hAnsi="Arial Unicode MS" w:cs="Arial Unicode MS"/>
          <w:b/>
          <w:bCs/>
          <w:sz w:val="20"/>
          <w:szCs w:val="20"/>
        </w:rPr>
        <w:tab/>
      </w:r>
      <w:r>
        <w:rPr>
          <w:rFonts w:ascii="Arial Unicode MS" w:eastAsia="Arial Unicode MS" w:hAnsi="Arial Unicode MS" w:cs="Arial Unicode MS"/>
          <w:sz w:val="20"/>
          <w:szCs w:val="20"/>
        </w:rPr>
        <w:t>MS Windows 98/2000, Intel Compatible PCs</w:t>
      </w:r>
    </w:p>
    <w:p w:rsidR="006118BC" w:rsidRDefault="00702EA2">
      <w:pPr>
        <w:pBdr>
          <w:left w:val="nil"/>
        </w:pBdr>
        <w:tabs>
          <w:tab w:val="left" w:pos="2160"/>
        </w:tabs>
        <w:ind w:left="2160" w:hanging="1800"/>
        <w:rPr>
          <w:rFonts w:ascii="Arial Unicode MS" w:eastAsia="Arial Unicode MS" w:hAnsi="Arial Unicode MS" w:cs="Arial Unicode MS"/>
        </w:rPr>
      </w:pPr>
      <w:r>
        <w:rPr>
          <w:rFonts w:ascii="Arial Unicode MS" w:eastAsia="Arial Unicode MS" w:hAnsi="Arial Unicode MS" w:cs="Arial Unicode MS"/>
          <w:b/>
          <w:bCs/>
          <w:sz w:val="20"/>
          <w:szCs w:val="20"/>
        </w:rPr>
        <w:t>Tools:</w:t>
      </w:r>
      <w:r>
        <w:rPr>
          <w:rFonts w:ascii="Arial Unicode MS" w:eastAsia="Arial Unicode MS" w:hAnsi="Arial Unicode MS" w:cs="Arial Unicode MS"/>
          <w:b/>
          <w:bCs/>
          <w:sz w:val="20"/>
          <w:szCs w:val="20"/>
        </w:rPr>
        <w:tab/>
      </w:r>
      <w:r>
        <w:rPr>
          <w:rFonts w:ascii="Arial Unicode MS" w:eastAsia="Arial Unicode MS" w:hAnsi="Arial Unicode MS" w:cs="Arial Unicode MS"/>
          <w:sz w:val="20"/>
          <w:szCs w:val="20"/>
        </w:rPr>
        <w:t>Visual Basic 6.0, MS Access, MS Visual Source Safe</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sz w:val="20"/>
          <w:szCs w:val="20"/>
        </w:rPr>
        <w:t>Developed knowledge harvesting prototype for organizing and collecting information used for the determining best engineering practices to be shared by multiple engineering departments.</w:t>
      </w:r>
    </w:p>
    <w:p w:rsidR="006118BC" w:rsidRDefault="00702EA2">
      <w:pPr>
        <w:ind w:left="1080" w:hanging="360"/>
        <w:rPr>
          <w:rFonts w:ascii="Arial Unicode MS" w:eastAsia="Arial Unicode MS" w:hAnsi="Arial Unicode MS" w:cs="Arial Unicode MS"/>
        </w:rPr>
      </w:pPr>
      <w:r>
        <w:rPr>
          <w:rFonts w:ascii="Arial Unicode MS" w:eastAsia="Arial Unicode MS" w:hAnsi="Arial Unicode MS" w:cs="Arial Unicode MS"/>
          <w:sz w:val="20"/>
          <w:szCs w:val="20"/>
        </w:rPr>
        <w:t>-Gathered requirements from system management and user community.</w:t>
      </w:r>
    </w:p>
    <w:p w:rsidR="006118BC" w:rsidRDefault="00702EA2">
      <w:pPr>
        <w:ind w:left="1080" w:hanging="360"/>
        <w:rPr>
          <w:rFonts w:ascii="Arial Unicode MS" w:eastAsia="Arial Unicode MS" w:hAnsi="Arial Unicode MS" w:cs="Arial Unicode MS"/>
        </w:rPr>
      </w:pPr>
      <w:r>
        <w:rPr>
          <w:rFonts w:ascii="Arial Unicode MS" w:eastAsia="Arial Unicode MS" w:hAnsi="Arial Unicode MS" w:cs="Arial Unicode MS"/>
          <w:sz w:val="20"/>
          <w:szCs w:val="20"/>
        </w:rPr>
        <w:t>-Analyzed and designed the functions and operations of the requirements</w:t>
      </w:r>
    </w:p>
    <w:p w:rsidR="006118BC" w:rsidRDefault="00702EA2">
      <w:pPr>
        <w:ind w:left="1080" w:hanging="360"/>
        <w:rPr>
          <w:rFonts w:ascii="Arial Unicode MS" w:eastAsia="Arial Unicode MS" w:hAnsi="Arial Unicode MS" w:cs="Arial Unicode MS"/>
        </w:rPr>
      </w:pPr>
      <w:r>
        <w:rPr>
          <w:rFonts w:ascii="Arial Unicode MS" w:eastAsia="Arial Unicode MS" w:hAnsi="Arial Unicode MS" w:cs="Arial Unicode MS"/>
          <w:sz w:val="20"/>
          <w:szCs w:val="20"/>
        </w:rPr>
        <w:t>-Designed, developed and tested application.</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b/>
          <w:bCs/>
          <w:sz w:val="20"/>
          <w:szCs w:val="20"/>
        </w:rPr>
        <w:t> </w:t>
      </w:r>
    </w:p>
    <w:p w:rsidR="006118BC" w:rsidRDefault="00702EA2">
      <w:pPr>
        <w:tabs>
          <w:tab w:val="left" w:pos="2160"/>
          <w:tab w:val="left" w:pos="7200"/>
        </w:tabs>
        <w:ind w:left="360"/>
        <w:rPr>
          <w:rFonts w:ascii="Arial Unicode MS" w:eastAsia="Arial Unicode MS" w:hAnsi="Arial Unicode MS" w:cs="Arial Unicode MS"/>
        </w:rPr>
      </w:pPr>
      <w:r>
        <w:rPr>
          <w:rFonts w:ascii="Arial Unicode MS" w:eastAsia="Arial Unicode MS" w:hAnsi="Arial Unicode MS" w:cs="Arial Unicode MS"/>
          <w:b/>
          <w:bCs/>
          <w:sz w:val="20"/>
          <w:szCs w:val="20"/>
        </w:rPr>
        <w:t xml:space="preserve">Client: </w:t>
      </w:r>
      <w:r>
        <w:rPr>
          <w:rFonts w:ascii="Arial Unicode MS" w:eastAsia="Arial Unicode MS" w:hAnsi="Arial Unicode MS" w:cs="Arial Unicode MS"/>
          <w:b/>
          <w:bCs/>
          <w:sz w:val="20"/>
          <w:szCs w:val="20"/>
        </w:rPr>
        <w:tab/>
      </w:r>
      <w:r>
        <w:rPr>
          <w:rFonts w:ascii="Arial Unicode MS" w:eastAsia="Arial Unicode MS" w:hAnsi="Arial Unicode MS" w:cs="Arial Unicode MS"/>
          <w:sz w:val="20"/>
          <w:szCs w:val="20"/>
        </w:rPr>
        <w:t>Ford Motor Company</w:t>
      </w:r>
      <w:r>
        <w:rPr>
          <w:rFonts w:ascii="Arial Unicode MS" w:eastAsia="Arial Unicode MS" w:hAnsi="Arial Unicode MS" w:cs="Arial Unicode MS"/>
          <w:sz w:val="20"/>
          <w:szCs w:val="20"/>
        </w:rPr>
        <w:tab/>
      </w:r>
    </w:p>
    <w:p w:rsidR="006118BC" w:rsidRDefault="00702EA2">
      <w:pPr>
        <w:tabs>
          <w:tab w:val="left" w:pos="2160"/>
        </w:tabs>
        <w:ind w:left="360"/>
        <w:rPr>
          <w:rFonts w:ascii="Arial Unicode MS" w:eastAsia="Arial Unicode MS" w:hAnsi="Arial Unicode MS" w:cs="Arial Unicode MS"/>
        </w:rPr>
      </w:pPr>
      <w:r>
        <w:rPr>
          <w:rFonts w:ascii="Arial Unicode MS" w:eastAsia="Arial Unicode MS" w:hAnsi="Arial Unicode MS" w:cs="Arial Unicode MS"/>
          <w:b/>
          <w:bCs/>
          <w:sz w:val="20"/>
          <w:szCs w:val="20"/>
        </w:rPr>
        <w:t xml:space="preserve">Position: </w:t>
      </w:r>
      <w:r>
        <w:rPr>
          <w:rFonts w:ascii="Arial Unicode MS" w:eastAsia="Arial Unicode MS" w:hAnsi="Arial Unicode MS" w:cs="Arial Unicode MS"/>
          <w:b/>
          <w:bCs/>
          <w:sz w:val="20"/>
          <w:szCs w:val="20"/>
        </w:rPr>
        <w:tab/>
      </w:r>
      <w:r>
        <w:rPr>
          <w:rFonts w:ascii="Arial Unicode MS" w:eastAsia="Arial Unicode MS" w:hAnsi="Arial Unicode MS" w:cs="Arial Unicode MS"/>
          <w:sz w:val="20"/>
          <w:szCs w:val="20"/>
        </w:rPr>
        <w:t>Programmer/Analyst</w:t>
      </w:r>
    </w:p>
    <w:p w:rsidR="006118BC" w:rsidRDefault="00702EA2">
      <w:pPr>
        <w:pBdr>
          <w:left w:val="nil"/>
        </w:pBdr>
        <w:ind w:left="2160" w:hanging="1800"/>
        <w:rPr>
          <w:rFonts w:ascii="Arial Unicode MS" w:eastAsia="Arial Unicode MS" w:hAnsi="Arial Unicode MS" w:cs="Arial Unicode MS"/>
        </w:rPr>
      </w:pPr>
      <w:r>
        <w:rPr>
          <w:rFonts w:ascii="Arial Unicode MS" w:eastAsia="Arial Unicode MS" w:hAnsi="Arial Unicode MS" w:cs="Arial Unicode MS"/>
          <w:b/>
          <w:bCs/>
          <w:sz w:val="20"/>
          <w:szCs w:val="20"/>
        </w:rPr>
        <w:t xml:space="preserve">Environment:  </w:t>
      </w:r>
      <w:r>
        <w:rPr>
          <w:rFonts w:ascii="Arial Unicode MS" w:eastAsia="Arial Unicode MS" w:hAnsi="Arial Unicode MS" w:cs="Arial Unicode MS"/>
          <w:b/>
          <w:bCs/>
          <w:sz w:val="20"/>
          <w:szCs w:val="20"/>
        </w:rPr>
        <w:tab/>
      </w:r>
      <w:r>
        <w:rPr>
          <w:rFonts w:ascii="Arial Unicode MS" w:eastAsia="Arial Unicode MS" w:hAnsi="Arial Unicode MS" w:cs="Arial Unicode MS"/>
          <w:sz w:val="20"/>
          <w:szCs w:val="20"/>
        </w:rPr>
        <w:t>SunOS, HP-UX 10, MS Windows 95 / NT 4.0, Intel Compatible PCs</w:t>
      </w:r>
    </w:p>
    <w:p w:rsidR="006118BC" w:rsidRDefault="00702EA2">
      <w:pPr>
        <w:pBdr>
          <w:left w:val="nil"/>
        </w:pBdr>
        <w:tabs>
          <w:tab w:val="left" w:pos="2160"/>
        </w:tabs>
        <w:ind w:left="2160" w:hanging="1800"/>
        <w:rPr>
          <w:rFonts w:ascii="Arial Unicode MS" w:eastAsia="Arial Unicode MS" w:hAnsi="Arial Unicode MS" w:cs="Arial Unicode MS"/>
        </w:rPr>
      </w:pPr>
      <w:r>
        <w:rPr>
          <w:rFonts w:ascii="Arial Unicode MS" w:eastAsia="Arial Unicode MS" w:hAnsi="Arial Unicode MS" w:cs="Arial Unicode MS"/>
          <w:b/>
          <w:bCs/>
          <w:sz w:val="20"/>
          <w:szCs w:val="20"/>
        </w:rPr>
        <w:t>Tools:</w:t>
      </w:r>
      <w:r>
        <w:rPr>
          <w:rFonts w:ascii="Arial Unicode MS" w:eastAsia="Arial Unicode MS" w:hAnsi="Arial Unicode MS" w:cs="Arial Unicode MS"/>
          <w:b/>
          <w:bCs/>
          <w:sz w:val="20"/>
          <w:szCs w:val="20"/>
        </w:rPr>
        <w:tab/>
      </w:r>
      <w:r>
        <w:rPr>
          <w:rFonts w:ascii="Arial Unicode MS" w:eastAsia="Arial Unicode MS" w:hAnsi="Arial Unicode MS" w:cs="Arial Unicode MS"/>
          <w:sz w:val="20"/>
          <w:szCs w:val="20"/>
        </w:rPr>
        <w:t>C/C++ Compilers, Oracle 7.0, Oracle PL/SQL, Oracle ProC, Oracle SQL*Plus, Exceed for Win32 6.0</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sz w:val="20"/>
          <w:szCs w:val="20"/>
        </w:rPr>
        <w:t>As part of an application maintenance team, I provided on-site production support for client/server C/C++ systems by:</w:t>
      </w:r>
    </w:p>
    <w:p w:rsidR="006118BC" w:rsidRDefault="00702EA2">
      <w:pPr>
        <w:ind w:left="1080" w:hanging="360"/>
        <w:rPr>
          <w:rFonts w:ascii="Arial Unicode MS" w:eastAsia="Arial Unicode MS" w:hAnsi="Arial Unicode MS" w:cs="Arial Unicode MS"/>
        </w:rPr>
      </w:pPr>
      <w:r>
        <w:rPr>
          <w:rFonts w:ascii="Arial Unicode MS" w:eastAsia="Arial Unicode MS" w:hAnsi="Arial Unicode MS" w:cs="Arial Unicode MS"/>
          <w:sz w:val="20"/>
          <w:szCs w:val="20"/>
        </w:rPr>
        <w:t>-Gathered requirements for system enhancement and correction from system management and user community.</w:t>
      </w:r>
    </w:p>
    <w:p w:rsidR="006118BC" w:rsidRDefault="00702EA2">
      <w:pPr>
        <w:ind w:left="1080" w:hanging="360"/>
        <w:rPr>
          <w:rFonts w:ascii="Arial Unicode MS" w:eastAsia="Arial Unicode MS" w:hAnsi="Arial Unicode MS" w:cs="Arial Unicode MS"/>
        </w:rPr>
      </w:pPr>
      <w:r>
        <w:rPr>
          <w:rFonts w:ascii="Arial Unicode MS" w:eastAsia="Arial Unicode MS" w:hAnsi="Arial Unicode MS" w:cs="Arial Unicode MS"/>
          <w:sz w:val="20"/>
          <w:szCs w:val="20"/>
        </w:rPr>
        <w:t>-</w:t>
      </w:r>
      <w:proofErr w:type="gramStart"/>
      <w:r>
        <w:rPr>
          <w:rFonts w:ascii="Arial Unicode MS" w:eastAsia="Arial Unicode MS" w:hAnsi="Arial Unicode MS" w:cs="Arial Unicode MS"/>
          <w:sz w:val="20"/>
          <w:szCs w:val="20"/>
        </w:rPr>
        <w:t>Analyzed ,</w:t>
      </w:r>
      <w:proofErr w:type="gramEnd"/>
      <w:r>
        <w:rPr>
          <w:rFonts w:ascii="Arial Unicode MS" w:eastAsia="Arial Unicode MS" w:hAnsi="Arial Unicode MS" w:cs="Arial Unicode MS"/>
          <w:sz w:val="20"/>
          <w:szCs w:val="20"/>
        </w:rPr>
        <w:t xml:space="preserve"> designed and documented the functions and operations of the requirements</w:t>
      </w:r>
    </w:p>
    <w:p w:rsidR="006118BC" w:rsidRDefault="00702EA2">
      <w:pPr>
        <w:ind w:left="1080" w:hanging="360"/>
        <w:rPr>
          <w:rFonts w:ascii="Arial Unicode MS" w:eastAsia="Arial Unicode MS" w:hAnsi="Arial Unicode MS" w:cs="Arial Unicode MS"/>
        </w:rPr>
      </w:pPr>
      <w:r>
        <w:rPr>
          <w:rFonts w:ascii="Arial Unicode MS" w:eastAsia="Arial Unicode MS" w:hAnsi="Arial Unicode MS" w:cs="Arial Unicode MS"/>
          <w:sz w:val="20"/>
          <w:szCs w:val="20"/>
        </w:rPr>
        <w:t>-Designed, developed and tested enhancements and corrections.</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sz w:val="20"/>
          <w:szCs w:val="20"/>
        </w:rPr>
        <w:t> </w:t>
      </w:r>
    </w:p>
    <w:p w:rsidR="006118BC" w:rsidRDefault="00702EA2">
      <w:pPr>
        <w:tabs>
          <w:tab w:val="left" w:pos="2160"/>
          <w:tab w:val="left" w:pos="7200"/>
        </w:tabs>
        <w:ind w:left="360"/>
        <w:rPr>
          <w:rFonts w:ascii="Arial Unicode MS" w:eastAsia="Arial Unicode MS" w:hAnsi="Arial Unicode MS" w:cs="Arial Unicode MS"/>
        </w:rPr>
      </w:pPr>
      <w:r>
        <w:rPr>
          <w:rFonts w:ascii="Arial Unicode MS" w:eastAsia="Arial Unicode MS" w:hAnsi="Arial Unicode MS" w:cs="Arial Unicode MS"/>
          <w:b/>
          <w:bCs/>
          <w:sz w:val="20"/>
          <w:szCs w:val="20"/>
        </w:rPr>
        <w:t>Client:</w:t>
      </w:r>
      <w:r>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ab/>
        <w:t>Comerica</w:t>
      </w:r>
      <w:r>
        <w:rPr>
          <w:rFonts w:ascii="Arial Unicode MS" w:eastAsia="Arial Unicode MS" w:hAnsi="Arial Unicode MS" w:cs="Arial Unicode MS"/>
          <w:sz w:val="20"/>
          <w:szCs w:val="20"/>
        </w:rPr>
        <w:tab/>
      </w:r>
    </w:p>
    <w:p w:rsidR="006118BC" w:rsidRDefault="00702EA2">
      <w:pPr>
        <w:tabs>
          <w:tab w:val="left" w:pos="2160"/>
        </w:tabs>
        <w:ind w:left="360"/>
        <w:rPr>
          <w:rFonts w:ascii="Arial Unicode MS" w:eastAsia="Arial Unicode MS" w:hAnsi="Arial Unicode MS" w:cs="Arial Unicode MS"/>
        </w:rPr>
      </w:pPr>
      <w:r>
        <w:rPr>
          <w:rFonts w:ascii="Arial Unicode MS" w:eastAsia="Arial Unicode MS" w:hAnsi="Arial Unicode MS" w:cs="Arial Unicode MS"/>
          <w:b/>
          <w:bCs/>
          <w:sz w:val="20"/>
          <w:szCs w:val="20"/>
        </w:rPr>
        <w:t>Position:</w:t>
      </w:r>
      <w:r>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ab/>
        <w:t>Programmer/Analyst</w:t>
      </w:r>
    </w:p>
    <w:p w:rsidR="006118BC" w:rsidRDefault="00702EA2">
      <w:pPr>
        <w:tabs>
          <w:tab w:val="left" w:pos="2160"/>
        </w:tabs>
        <w:ind w:left="360"/>
        <w:rPr>
          <w:rFonts w:ascii="Arial Unicode MS" w:eastAsia="Arial Unicode MS" w:hAnsi="Arial Unicode MS" w:cs="Arial Unicode MS"/>
        </w:rPr>
      </w:pPr>
      <w:r>
        <w:rPr>
          <w:rFonts w:ascii="Arial Unicode MS" w:eastAsia="Arial Unicode MS" w:hAnsi="Arial Unicode MS" w:cs="Arial Unicode MS"/>
          <w:b/>
          <w:bCs/>
          <w:sz w:val="20"/>
          <w:szCs w:val="20"/>
        </w:rPr>
        <w:t>Environment:</w:t>
      </w:r>
      <w:r>
        <w:rPr>
          <w:rFonts w:ascii="Arial Unicode MS" w:eastAsia="Arial Unicode MS" w:hAnsi="Arial Unicode MS" w:cs="Arial Unicode MS"/>
          <w:b/>
          <w:bCs/>
          <w:sz w:val="20"/>
          <w:szCs w:val="20"/>
        </w:rPr>
        <w:tab/>
      </w:r>
      <w:r w:rsidR="009377F7">
        <w:rPr>
          <w:rFonts w:ascii="Arial Unicode MS" w:eastAsia="Arial Unicode MS" w:hAnsi="Arial Unicode MS" w:cs="Arial Unicode MS"/>
          <w:sz w:val="20"/>
          <w:szCs w:val="20"/>
        </w:rPr>
        <w:t>MS</w:t>
      </w:r>
      <w:r>
        <w:rPr>
          <w:rFonts w:ascii="Arial Unicode MS" w:eastAsia="Arial Unicode MS" w:hAnsi="Arial Unicode MS" w:cs="Arial Unicode MS"/>
          <w:sz w:val="20"/>
          <w:szCs w:val="20"/>
        </w:rPr>
        <w:t xml:space="preserve"> Windows 95, Novell Netware, Intel Compatible PCs</w:t>
      </w:r>
    </w:p>
    <w:p w:rsidR="006118BC" w:rsidRDefault="00702EA2">
      <w:pPr>
        <w:pBdr>
          <w:left w:val="nil"/>
        </w:pBdr>
        <w:tabs>
          <w:tab w:val="left" w:pos="2160"/>
        </w:tabs>
        <w:ind w:left="2160" w:hanging="1800"/>
        <w:rPr>
          <w:rFonts w:ascii="Arial Unicode MS" w:eastAsia="Arial Unicode MS" w:hAnsi="Arial Unicode MS" w:cs="Arial Unicode MS"/>
        </w:rPr>
      </w:pPr>
      <w:r>
        <w:rPr>
          <w:rFonts w:ascii="Arial Unicode MS" w:eastAsia="Arial Unicode MS" w:hAnsi="Arial Unicode MS" w:cs="Arial Unicode MS"/>
          <w:b/>
          <w:bCs/>
          <w:sz w:val="20"/>
          <w:szCs w:val="20"/>
        </w:rPr>
        <w:t xml:space="preserve">Tools: </w:t>
      </w:r>
      <w:r>
        <w:rPr>
          <w:rFonts w:ascii="Arial Unicode MS" w:eastAsia="Arial Unicode MS" w:hAnsi="Arial Unicode MS" w:cs="Arial Unicode MS"/>
          <w:b/>
          <w:bCs/>
          <w:sz w:val="20"/>
          <w:szCs w:val="20"/>
        </w:rPr>
        <w:tab/>
      </w:r>
      <w:r>
        <w:rPr>
          <w:rFonts w:ascii="Arial Unicode MS" w:eastAsia="Arial Unicode MS" w:hAnsi="Arial Unicode MS" w:cs="Arial Unicode MS"/>
          <w:sz w:val="20"/>
          <w:szCs w:val="20"/>
        </w:rPr>
        <w:t>MS Visual Basic 5.0, Crystal Reports 5, Apex True DBGrid Data Bound Grid 4, MS Access 2.0/97, IBM DB2 5, NuMega DevPartner for Visual Basic, Attachmate Extra! 6.4, WordPerfect 8, Lotus 1-2-3 97, Lotus Notes 4.5, Polytron Version Control System (PVCS), MS Visual Source Safe</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sz w:val="20"/>
          <w:szCs w:val="20"/>
        </w:rPr>
        <w:t xml:space="preserve">Worked with Comerica team to develop a Customer Service Representative client/server system.  </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sz w:val="20"/>
          <w:szCs w:val="20"/>
        </w:rPr>
        <w:t xml:space="preserve">Gather requirements from user community for enhancements and corrections to the system.  </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sz w:val="20"/>
          <w:szCs w:val="20"/>
        </w:rPr>
        <w:t>Analyzed, designed, programmed and tested enhancements and corrections to existing system.</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sz w:val="20"/>
          <w:szCs w:val="20"/>
        </w:rPr>
        <w:t xml:space="preserve">Assisted the development team with corrections to system regarding Y2K issues.  </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b/>
          <w:bCs/>
          <w:sz w:val="20"/>
          <w:szCs w:val="20"/>
        </w:rPr>
        <w:t> </w:t>
      </w:r>
    </w:p>
    <w:p w:rsidR="006118BC" w:rsidRDefault="00702EA2">
      <w:pPr>
        <w:tabs>
          <w:tab w:val="left" w:pos="2160"/>
        </w:tabs>
        <w:ind w:left="360"/>
        <w:rPr>
          <w:rFonts w:ascii="Arial Unicode MS" w:eastAsia="Arial Unicode MS" w:hAnsi="Arial Unicode MS" w:cs="Arial Unicode MS"/>
        </w:rPr>
      </w:pPr>
      <w:r>
        <w:rPr>
          <w:rFonts w:ascii="Arial Unicode MS" w:eastAsia="Arial Unicode MS" w:hAnsi="Arial Unicode MS" w:cs="Arial Unicode MS"/>
          <w:b/>
          <w:bCs/>
          <w:sz w:val="20"/>
          <w:szCs w:val="20"/>
        </w:rPr>
        <w:t xml:space="preserve">Client: </w:t>
      </w:r>
      <w:r>
        <w:rPr>
          <w:rFonts w:ascii="Arial Unicode MS" w:eastAsia="Arial Unicode MS" w:hAnsi="Arial Unicode MS" w:cs="Arial Unicode MS"/>
          <w:b/>
          <w:bCs/>
          <w:sz w:val="20"/>
          <w:szCs w:val="20"/>
        </w:rPr>
        <w:tab/>
      </w:r>
      <w:r>
        <w:rPr>
          <w:rFonts w:ascii="Arial Unicode MS" w:eastAsia="Arial Unicode MS" w:hAnsi="Arial Unicode MS" w:cs="Arial Unicode MS"/>
          <w:sz w:val="20"/>
          <w:szCs w:val="20"/>
        </w:rPr>
        <w:t>Flagstar Bank</w:t>
      </w:r>
    </w:p>
    <w:p w:rsidR="006118BC" w:rsidRDefault="00702EA2">
      <w:pPr>
        <w:tabs>
          <w:tab w:val="left" w:pos="2160"/>
        </w:tabs>
        <w:ind w:left="360"/>
        <w:rPr>
          <w:rFonts w:ascii="Arial Unicode MS" w:eastAsia="Arial Unicode MS" w:hAnsi="Arial Unicode MS" w:cs="Arial Unicode MS"/>
        </w:rPr>
      </w:pPr>
      <w:r>
        <w:rPr>
          <w:rFonts w:ascii="Arial Unicode MS" w:eastAsia="Arial Unicode MS" w:hAnsi="Arial Unicode MS" w:cs="Arial Unicode MS"/>
          <w:b/>
          <w:bCs/>
          <w:sz w:val="20"/>
          <w:szCs w:val="20"/>
        </w:rPr>
        <w:t xml:space="preserve">Position: </w:t>
      </w:r>
      <w:r>
        <w:rPr>
          <w:rFonts w:ascii="Arial Unicode MS" w:eastAsia="Arial Unicode MS" w:hAnsi="Arial Unicode MS" w:cs="Arial Unicode MS"/>
          <w:b/>
          <w:bCs/>
          <w:sz w:val="20"/>
          <w:szCs w:val="20"/>
        </w:rPr>
        <w:tab/>
      </w:r>
      <w:r>
        <w:rPr>
          <w:rFonts w:ascii="Arial Unicode MS" w:eastAsia="Arial Unicode MS" w:hAnsi="Arial Unicode MS" w:cs="Arial Unicode MS"/>
          <w:sz w:val="20"/>
          <w:szCs w:val="20"/>
        </w:rPr>
        <w:t>Programmer/Analyst</w:t>
      </w:r>
    </w:p>
    <w:p w:rsidR="006118BC" w:rsidRDefault="00702EA2">
      <w:pPr>
        <w:tabs>
          <w:tab w:val="left" w:pos="2160"/>
        </w:tabs>
        <w:ind w:left="360"/>
        <w:rPr>
          <w:rFonts w:ascii="Arial Unicode MS" w:eastAsia="Arial Unicode MS" w:hAnsi="Arial Unicode MS" w:cs="Arial Unicode MS"/>
        </w:rPr>
      </w:pPr>
      <w:r>
        <w:rPr>
          <w:rFonts w:ascii="Arial Unicode MS" w:eastAsia="Arial Unicode MS" w:hAnsi="Arial Unicode MS" w:cs="Arial Unicode MS"/>
          <w:b/>
          <w:bCs/>
          <w:sz w:val="20"/>
          <w:szCs w:val="20"/>
        </w:rPr>
        <w:t xml:space="preserve">Environment:  </w:t>
      </w:r>
      <w:r>
        <w:rPr>
          <w:rFonts w:ascii="Arial Unicode MS" w:eastAsia="Arial Unicode MS" w:hAnsi="Arial Unicode MS" w:cs="Arial Unicode MS"/>
          <w:b/>
          <w:bCs/>
          <w:sz w:val="20"/>
          <w:szCs w:val="20"/>
        </w:rPr>
        <w:tab/>
      </w:r>
      <w:r>
        <w:rPr>
          <w:rFonts w:ascii="Arial Unicode MS" w:eastAsia="Arial Unicode MS" w:hAnsi="Arial Unicode MS" w:cs="Arial Unicode MS"/>
          <w:sz w:val="20"/>
          <w:szCs w:val="20"/>
        </w:rPr>
        <w:t>MS Windows NT 4.0, Novell Netware, Intel Compatible PCs</w:t>
      </w:r>
    </w:p>
    <w:p w:rsidR="006118BC" w:rsidRDefault="00702EA2">
      <w:pPr>
        <w:pBdr>
          <w:left w:val="nil"/>
        </w:pBdr>
        <w:tabs>
          <w:tab w:val="left" w:pos="2160"/>
        </w:tabs>
        <w:ind w:left="2160" w:hanging="1800"/>
        <w:rPr>
          <w:rFonts w:ascii="Arial Unicode MS" w:eastAsia="Arial Unicode MS" w:hAnsi="Arial Unicode MS" w:cs="Arial Unicode MS"/>
        </w:rPr>
      </w:pPr>
      <w:r>
        <w:rPr>
          <w:rFonts w:ascii="Arial Unicode MS" w:eastAsia="Arial Unicode MS" w:hAnsi="Arial Unicode MS" w:cs="Arial Unicode MS"/>
          <w:b/>
          <w:bCs/>
          <w:sz w:val="20"/>
          <w:szCs w:val="20"/>
        </w:rPr>
        <w:lastRenderedPageBreak/>
        <w:t>Tools:</w:t>
      </w:r>
      <w:r>
        <w:rPr>
          <w:rFonts w:ascii="Arial Unicode MS" w:eastAsia="Arial Unicode MS" w:hAnsi="Arial Unicode MS" w:cs="Arial Unicode MS"/>
          <w:b/>
          <w:bCs/>
          <w:sz w:val="20"/>
          <w:szCs w:val="20"/>
        </w:rPr>
        <w:tab/>
      </w:r>
      <w:r>
        <w:rPr>
          <w:rFonts w:ascii="Arial Unicode MS" w:eastAsia="Arial Unicode MS" w:hAnsi="Arial Unicode MS" w:cs="Arial Unicode MS"/>
          <w:sz w:val="20"/>
          <w:szCs w:val="20"/>
        </w:rPr>
        <w:t>MS Visual Basic 3.0/4.0/5.0, Crystal Reports 4.5/6.0, MS Visual C++ 5.0, MS Access 2.0/97, MS SQL Server 6.0, Oracle 7.0, MS Visual SourceSafe</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sz w:val="20"/>
          <w:szCs w:val="20"/>
        </w:rPr>
        <w:t xml:space="preserve">Analyzed, designed, programmed and debugged application flaws, enhancements and Y2K corrections to several in-house client/server systems.  Assisted staff with intranet related activities. </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sz w:val="20"/>
          <w:szCs w:val="20"/>
        </w:rPr>
        <w:t> </w:t>
      </w:r>
    </w:p>
    <w:p w:rsidR="006118BC" w:rsidRDefault="00702EA2">
      <w:pPr>
        <w:tabs>
          <w:tab w:val="left" w:pos="2160"/>
        </w:tabs>
        <w:ind w:left="360"/>
        <w:rPr>
          <w:rFonts w:ascii="Arial Unicode MS" w:eastAsia="Arial Unicode MS" w:hAnsi="Arial Unicode MS" w:cs="Arial Unicode MS"/>
        </w:rPr>
      </w:pPr>
      <w:r>
        <w:rPr>
          <w:rFonts w:ascii="Arial Unicode MS" w:eastAsia="Arial Unicode MS" w:hAnsi="Arial Unicode MS" w:cs="Arial Unicode MS"/>
          <w:b/>
          <w:bCs/>
          <w:sz w:val="20"/>
          <w:szCs w:val="20"/>
        </w:rPr>
        <w:t xml:space="preserve">Client: </w:t>
      </w:r>
      <w:r>
        <w:rPr>
          <w:rFonts w:ascii="Arial Unicode MS" w:eastAsia="Arial Unicode MS" w:hAnsi="Arial Unicode MS" w:cs="Arial Unicode MS"/>
          <w:b/>
          <w:bCs/>
          <w:sz w:val="20"/>
          <w:szCs w:val="20"/>
        </w:rPr>
        <w:tab/>
      </w:r>
      <w:r>
        <w:rPr>
          <w:rFonts w:ascii="Arial Unicode MS" w:eastAsia="Arial Unicode MS" w:hAnsi="Arial Unicode MS" w:cs="Arial Unicode MS"/>
          <w:sz w:val="20"/>
          <w:szCs w:val="20"/>
        </w:rPr>
        <w:t>Ford Motor Company</w:t>
      </w:r>
    </w:p>
    <w:p w:rsidR="006118BC" w:rsidRDefault="00702EA2">
      <w:pPr>
        <w:tabs>
          <w:tab w:val="left" w:pos="2160"/>
        </w:tabs>
        <w:ind w:left="360"/>
        <w:rPr>
          <w:rFonts w:ascii="Arial Unicode MS" w:eastAsia="Arial Unicode MS" w:hAnsi="Arial Unicode MS" w:cs="Arial Unicode MS"/>
        </w:rPr>
      </w:pPr>
      <w:r>
        <w:rPr>
          <w:rFonts w:ascii="Arial Unicode MS" w:eastAsia="Arial Unicode MS" w:hAnsi="Arial Unicode MS" w:cs="Arial Unicode MS"/>
          <w:b/>
          <w:bCs/>
          <w:sz w:val="20"/>
          <w:szCs w:val="20"/>
        </w:rPr>
        <w:t xml:space="preserve">Position: </w:t>
      </w:r>
      <w:r>
        <w:rPr>
          <w:rFonts w:ascii="Arial Unicode MS" w:eastAsia="Arial Unicode MS" w:hAnsi="Arial Unicode MS" w:cs="Arial Unicode MS"/>
          <w:b/>
          <w:bCs/>
          <w:sz w:val="20"/>
          <w:szCs w:val="20"/>
        </w:rPr>
        <w:tab/>
      </w:r>
      <w:r>
        <w:rPr>
          <w:rFonts w:ascii="Arial Unicode MS" w:eastAsia="Arial Unicode MS" w:hAnsi="Arial Unicode MS" w:cs="Arial Unicode MS"/>
          <w:sz w:val="20"/>
          <w:szCs w:val="20"/>
        </w:rPr>
        <w:t>Programmer/Analyst</w:t>
      </w:r>
    </w:p>
    <w:p w:rsidR="006118BC" w:rsidRDefault="00702EA2">
      <w:pPr>
        <w:pBdr>
          <w:left w:val="nil"/>
        </w:pBdr>
        <w:tabs>
          <w:tab w:val="left" w:pos="2160"/>
        </w:tabs>
        <w:ind w:left="2160" w:hanging="1800"/>
        <w:rPr>
          <w:rFonts w:ascii="Arial Unicode MS" w:eastAsia="Arial Unicode MS" w:hAnsi="Arial Unicode MS" w:cs="Arial Unicode MS"/>
        </w:rPr>
      </w:pPr>
      <w:r>
        <w:rPr>
          <w:rFonts w:ascii="Arial Unicode MS" w:eastAsia="Arial Unicode MS" w:hAnsi="Arial Unicode MS" w:cs="Arial Unicode MS"/>
          <w:b/>
          <w:bCs/>
          <w:sz w:val="20"/>
          <w:szCs w:val="20"/>
        </w:rPr>
        <w:t xml:space="preserve">Environment:  </w:t>
      </w:r>
      <w:r>
        <w:rPr>
          <w:rFonts w:ascii="Arial Unicode MS" w:eastAsia="Arial Unicode MS" w:hAnsi="Arial Unicode MS" w:cs="Arial Unicode MS"/>
          <w:b/>
          <w:bCs/>
          <w:sz w:val="20"/>
          <w:szCs w:val="20"/>
        </w:rPr>
        <w:tab/>
      </w:r>
      <w:r>
        <w:rPr>
          <w:rFonts w:ascii="Arial Unicode MS" w:eastAsia="Arial Unicode MS" w:hAnsi="Arial Unicode MS" w:cs="Arial Unicode MS"/>
          <w:sz w:val="20"/>
          <w:szCs w:val="20"/>
        </w:rPr>
        <w:t>MS DOS 6.22, MS Windows 3.1, Novell Netware, Hewlett Packard HP UX, Sun SUNOS, Intel Compatible PCs</w:t>
      </w:r>
    </w:p>
    <w:p w:rsidR="006118BC" w:rsidRDefault="00702EA2">
      <w:pPr>
        <w:pBdr>
          <w:left w:val="nil"/>
        </w:pBdr>
        <w:tabs>
          <w:tab w:val="left" w:pos="2160"/>
        </w:tabs>
        <w:ind w:left="2160" w:hanging="1800"/>
        <w:rPr>
          <w:rFonts w:ascii="Arial Unicode MS" w:eastAsia="Arial Unicode MS" w:hAnsi="Arial Unicode MS" w:cs="Arial Unicode MS"/>
        </w:rPr>
      </w:pPr>
      <w:r>
        <w:rPr>
          <w:rFonts w:ascii="Arial Unicode MS" w:eastAsia="Arial Unicode MS" w:hAnsi="Arial Unicode MS" w:cs="Arial Unicode MS"/>
          <w:b/>
          <w:bCs/>
          <w:sz w:val="20"/>
          <w:szCs w:val="20"/>
        </w:rPr>
        <w:t>Tools:</w:t>
      </w:r>
      <w:r>
        <w:rPr>
          <w:rFonts w:ascii="Arial Unicode MS" w:eastAsia="Arial Unicode MS" w:hAnsi="Arial Unicode MS" w:cs="Arial Unicode MS"/>
          <w:b/>
          <w:bCs/>
          <w:sz w:val="20"/>
          <w:szCs w:val="20"/>
        </w:rPr>
        <w:tab/>
      </w:r>
      <w:r>
        <w:rPr>
          <w:rFonts w:ascii="Arial Unicode MS" w:eastAsia="Arial Unicode MS" w:hAnsi="Arial Unicode MS" w:cs="Arial Unicode MS"/>
          <w:sz w:val="20"/>
          <w:szCs w:val="20"/>
        </w:rPr>
        <w:t>C, Perl 4/5, HTML, Oracle 7.3, MS Access 2.0, Netscape Navigator 2.0, Oracle SQL*Plus 2.3, Oracle PL/SQL</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sz w:val="20"/>
          <w:szCs w:val="20"/>
        </w:rPr>
        <w:t>Analyzed, designed and programmed Intranet application interface for global supplier tracking database using CGI, Perl 4.0/5.0, HTML and VBScript. Met with users and performed requirements gathering of enhancements and existing system failures.  Designed and maintained application’s Oracle database.  Created user documentation.</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b/>
          <w:bCs/>
          <w:sz w:val="20"/>
          <w:szCs w:val="20"/>
        </w:rPr>
        <w:t> </w:t>
      </w:r>
    </w:p>
    <w:p w:rsidR="006118BC" w:rsidRDefault="00702EA2">
      <w:pPr>
        <w:tabs>
          <w:tab w:val="left" w:pos="2160"/>
        </w:tabs>
        <w:ind w:left="360"/>
        <w:rPr>
          <w:rFonts w:ascii="Arial Unicode MS" w:eastAsia="Arial Unicode MS" w:hAnsi="Arial Unicode MS" w:cs="Arial Unicode MS"/>
        </w:rPr>
      </w:pPr>
      <w:r>
        <w:rPr>
          <w:rFonts w:ascii="Arial Unicode MS" w:eastAsia="Arial Unicode MS" w:hAnsi="Arial Unicode MS" w:cs="Arial Unicode MS"/>
          <w:b/>
          <w:bCs/>
          <w:sz w:val="20"/>
          <w:szCs w:val="20"/>
        </w:rPr>
        <w:t>Client:</w:t>
      </w:r>
      <w:r>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ab/>
        <w:t>General Motors</w:t>
      </w:r>
    </w:p>
    <w:p w:rsidR="006118BC" w:rsidRDefault="00702EA2">
      <w:pPr>
        <w:tabs>
          <w:tab w:val="left" w:pos="2160"/>
        </w:tabs>
        <w:ind w:left="360"/>
        <w:rPr>
          <w:rFonts w:ascii="Arial Unicode MS" w:eastAsia="Arial Unicode MS" w:hAnsi="Arial Unicode MS" w:cs="Arial Unicode MS"/>
        </w:rPr>
      </w:pPr>
      <w:r>
        <w:rPr>
          <w:rFonts w:ascii="Arial Unicode MS" w:eastAsia="Arial Unicode MS" w:hAnsi="Arial Unicode MS" w:cs="Arial Unicode MS"/>
          <w:b/>
          <w:bCs/>
          <w:sz w:val="20"/>
          <w:szCs w:val="20"/>
        </w:rPr>
        <w:t>Position:</w:t>
      </w:r>
      <w:r>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ab/>
        <w:t>Programmer/Analyst</w:t>
      </w:r>
    </w:p>
    <w:p w:rsidR="006118BC" w:rsidRDefault="00702EA2">
      <w:pPr>
        <w:pBdr>
          <w:left w:val="nil"/>
        </w:pBdr>
        <w:tabs>
          <w:tab w:val="left" w:pos="2160"/>
        </w:tabs>
        <w:ind w:left="2160" w:hanging="1800"/>
        <w:rPr>
          <w:rFonts w:ascii="Arial Unicode MS" w:eastAsia="Arial Unicode MS" w:hAnsi="Arial Unicode MS" w:cs="Arial Unicode MS"/>
        </w:rPr>
      </w:pPr>
      <w:r>
        <w:rPr>
          <w:rFonts w:ascii="Arial Unicode MS" w:eastAsia="Arial Unicode MS" w:hAnsi="Arial Unicode MS" w:cs="Arial Unicode MS"/>
          <w:b/>
          <w:bCs/>
          <w:sz w:val="20"/>
          <w:szCs w:val="20"/>
        </w:rPr>
        <w:t>Environment:</w:t>
      </w:r>
      <w:r>
        <w:rPr>
          <w:rFonts w:ascii="Arial Unicode MS" w:eastAsia="Arial Unicode MS" w:hAnsi="Arial Unicode MS" w:cs="Arial Unicode MS"/>
          <w:b/>
          <w:bCs/>
          <w:sz w:val="20"/>
          <w:szCs w:val="20"/>
        </w:rPr>
        <w:tab/>
      </w:r>
      <w:r>
        <w:rPr>
          <w:rFonts w:ascii="Arial Unicode MS" w:eastAsia="Arial Unicode MS" w:hAnsi="Arial Unicode MS" w:cs="Arial Unicode MS"/>
          <w:sz w:val="20"/>
          <w:szCs w:val="20"/>
        </w:rPr>
        <w:t>MS DOS 6.2, Windows for Workgroups, Novell Netware, Intel Compatible PCs</w:t>
      </w:r>
    </w:p>
    <w:p w:rsidR="006118BC" w:rsidRDefault="00702EA2">
      <w:pPr>
        <w:pBdr>
          <w:left w:val="nil"/>
        </w:pBdr>
        <w:tabs>
          <w:tab w:val="left" w:pos="2160"/>
        </w:tabs>
        <w:ind w:left="2160" w:hanging="1800"/>
        <w:rPr>
          <w:rFonts w:ascii="Arial Unicode MS" w:eastAsia="Arial Unicode MS" w:hAnsi="Arial Unicode MS" w:cs="Arial Unicode MS"/>
        </w:rPr>
      </w:pPr>
      <w:r>
        <w:rPr>
          <w:rFonts w:ascii="Arial Unicode MS" w:eastAsia="Arial Unicode MS" w:hAnsi="Arial Unicode MS" w:cs="Arial Unicode MS"/>
          <w:b/>
          <w:bCs/>
          <w:sz w:val="20"/>
          <w:szCs w:val="20"/>
        </w:rPr>
        <w:t xml:space="preserve">Tools: </w:t>
      </w:r>
      <w:r>
        <w:rPr>
          <w:rFonts w:ascii="Arial Unicode MS" w:eastAsia="Arial Unicode MS" w:hAnsi="Arial Unicode MS" w:cs="Arial Unicode MS"/>
          <w:b/>
          <w:bCs/>
          <w:sz w:val="20"/>
          <w:szCs w:val="20"/>
        </w:rPr>
        <w:tab/>
      </w:r>
      <w:r>
        <w:rPr>
          <w:rFonts w:ascii="Arial Unicode MS" w:eastAsia="Arial Unicode MS" w:hAnsi="Arial Unicode MS" w:cs="Arial Unicode MS"/>
          <w:sz w:val="20"/>
          <w:szCs w:val="20"/>
        </w:rPr>
        <w:t>MS Access 2.0, Visual Basic 3.0 Professional, MS Word, Farpoint Technologies Tab/Vbx 1.0, Apex Truegrid Pro VBX, Sheridan Data Widgets, Labview 3.1 and MS Visual C++</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sz w:val="20"/>
          <w:szCs w:val="20"/>
        </w:rPr>
        <w:t>Designed and developed a user interface for the Plant Floor Statistical Process Control reporting system. Designed and developed interface between the SPC selection criteria user interface and the SPC graphic/charting engine. Ported existing Business Potential Tracking and Quality Alert Reporting systems written in MS FoxPro to MS Access and enhanced capabilities.</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sz w:val="20"/>
          <w:szCs w:val="20"/>
        </w:rPr>
        <w:t> </w:t>
      </w:r>
    </w:p>
    <w:p w:rsidR="006118BC" w:rsidRDefault="00702EA2">
      <w:pPr>
        <w:tabs>
          <w:tab w:val="left" w:pos="2160"/>
        </w:tabs>
        <w:ind w:left="360"/>
        <w:rPr>
          <w:rFonts w:ascii="Arial Unicode MS" w:eastAsia="Arial Unicode MS" w:hAnsi="Arial Unicode MS" w:cs="Arial Unicode MS"/>
        </w:rPr>
      </w:pPr>
      <w:r>
        <w:rPr>
          <w:rFonts w:ascii="Arial Unicode MS" w:eastAsia="Arial Unicode MS" w:hAnsi="Arial Unicode MS" w:cs="Arial Unicode MS"/>
          <w:b/>
          <w:bCs/>
          <w:sz w:val="20"/>
          <w:szCs w:val="20"/>
        </w:rPr>
        <w:t>Client:</w:t>
      </w:r>
      <w:r>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ab/>
        <w:t>General Motors</w:t>
      </w:r>
    </w:p>
    <w:p w:rsidR="006118BC" w:rsidRDefault="00702EA2">
      <w:pPr>
        <w:tabs>
          <w:tab w:val="left" w:pos="2160"/>
        </w:tabs>
        <w:ind w:left="360"/>
        <w:rPr>
          <w:rFonts w:ascii="Arial Unicode MS" w:eastAsia="Arial Unicode MS" w:hAnsi="Arial Unicode MS" w:cs="Arial Unicode MS"/>
        </w:rPr>
      </w:pPr>
      <w:r>
        <w:rPr>
          <w:rFonts w:ascii="Arial Unicode MS" w:eastAsia="Arial Unicode MS" w:hAnsi="Arial Unicode MS" w:cs="Arial Unicode MS"/>
          <w:b/>
          <w:bCs/>
          <w:sz w:val="20"/>
          <w:szCs w:val="20"/>
        </w:rPr>
        <w:t>Position:</w:t>
      </w:r>
      <w:r>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ab/>
        <w:t>Programmer/Analyst</w:t>
      </w:r>
    </w:p>
    <w:p w:rsidR="006118BC" w:rsidRDefault="00702EA2">
      <w:pPr>
        <w:pBdr>
          <w:left w:val="nil"/>
        </w:pBdr>
        <w:tabs>
          <w:tab w:val="left" w:pos="2160"/>
        </w:tabs>
        <w:ind w:left="2160" w:hanging="1800"/>
        <w:rPr>
          <w:rFonts w:ascii="Arial Unicode MS" w:eastAsia="Arial Unicode MS" w:hAnsi="Arial Unicode MS" w:cs="Arial Unicode MS"/>
        </w:rPr>
      </w:pPr>
      <w:r>
        <w:rPr>
          <w:rFonts w:ascii="Arial Unicode MS" w:eastAsia="Arial Unicode MS" w:hAnsi="Arial Unicode MS" w:cs="Arial Unicode MS"/>
          <w:b/>
          <w:bCs/>
          <w:sz w:val="20"/>
          <w:szCs w:val="20"/>
        </w:rPr>
        <w:t>Environment:</w:t>
      </w:r>
      <w:r>
        <w:rPr>
          <w:rFonts w:ascii="Arial Unicode MS" w:eastAsia="Arial Unicode MS" w:hAnsi="Arial Unicode MS" w:cs="Arial Unicode MS"/>
          <w:b/>
          <w:bCs/>
          <w:sz w:val="20"/>
          <w:szCs w:val="20"/>
        </w:rPr>
        <w:tab/>
      </w:r>
      <w:r>
        <w:rPr>
          <w:rFonts w:ascii="Arial Unicode MS" w:eastAsia="Arial Unicode MS" w:hAnsi="Arial Unicode MS" w:cs="Arial Unicode MS"/>
          <w:sz w:val="20"/>
          <w:szCs w:val="20"/>
        </w:rPr>
        <w:t>MS DOS, MS Windows 3.1, Novell Netware, Intel Compatible PCs</w:t>
      </w:r>
    </w:p>
    <w:p w:rsidR="006118BC" w:rsidRDefault="00702EA2">
      <w:pPr>
        <w:pBdr>
          <w:left w:val="nil"/>
        </w:pBdr>
        <w:tabs>
          <w:tab w:val="left" w:pos="2160"/>
        </w:tabs>
        <w:ind w:left="2160" w:hanging="1800"/>
        <w:rPr>
          <w:rFonts w:ascii="Arial Unicode MS" w:eastAsia="Arial Unicode MS" w:hAnsi="Arial Unicode MS" w:cs="Arial Unicode MS"/>
        </w:rPr>
      </w:pPr>
      <w:r>
        <w:rPr>
          <w:rFonts w:ascii="Arial Unicode MS" w:eastAsia="Arial Unicode MS" w:hAnsi="Arial Unicode MS" w:cs="Arial Unicode MS"/>
          <w:b/>
          <w:bCs/>
          <w:sz w:val="20"/>
          <w:szCs w:val="20"/>
        </w:rPr>
        <w:t xml:space="preserve">Tools: </w:t>
      </w:r>
      <w:r>
        <w:rPr>
          <w:rFonts w:ascii="Arial Unicode MS" w:eastAsia="Arial Unicode MS" w:hAnsi="Arial Unicode MS" w:cs="Arial Unicode MS"/>
          <w:b/>
          <w:bCs/>
          <w:sz w:val="20"/>
          <w:szCs w:val="20"/>
        </w:rPr>
        <w:tab/>
      </w:r>
      <w:r>
        <w:rPr>
          <w:rFonts w:ascii="Arial Unicode MS" w:eastAsia="Arial Unicode MS" w:hAnsi="Arial Unicode MS" w:cs="Arial Unicode MS"/>
          <w:sz w:val="20"/>
          <w:szCs w:val="20"/>
        </w:rPr>
        <w:t>ParcPlace Object Works/Smalltalk Release 4.1b, Smalltalk/SQL 2.0, Oracle 7.0</w:t>
      </w:r>
    </w:p>
    <w:p w:rsidR="006118BC" w:rsidRDefault="00702EA2">
      <w:pPr>
        <w:ind w:left="360"/>
        <w:rPr>
          <w:rFonts w:ascii="Arial Unicode MS" w:eastAsia="Arial Unicode MS" w:hAnsi="Arial Unicode MS" w:cs="Arial Unicode MS"/>
        </w:rPr>
      </w:pPr>
      <w:r>
        <w:rPr>
          <w:rFonts w:ascii="Arial Unicode MS" w:eastAsia="Arial Unicode MS" w:hAnsi="Arial Unicode MS" w:cs="Arial Unicode MS"/>
          <w:sz w:val="20"/>
          <w:szCs w:val="20"/>
        </w:rPr>
        <w:t xml:space="preserve">Provided production support, designed and developed enhancements to a plant-floor data collection system.  Used data collection to record plant floor activity information and illustrate that material used in production is recorded accurately and that the plant's assets were under control.  </w:t>
      </w:r>
    </w:p>
    <w:p w:rsidR="006118BC" w:rsidRDefault="00702EA2">
      <w:pPr>
        <w:rPr>
          <w:rFonts w:ascii="Arial Unicode MS" w:eastAsia="Arial Unicode MS" w:hAnsi="Arial Unicode MS" w:cs="Arial Unicode MS"/>
        </w:rPr>
      </w:pPr>
      <w:r>
        <w:rPr>
          <w:rFonts w:ascii="Arial Unicode MS" w:eastAsia="Arial Unicode MS" w:hAnsi="Arial Unicode MS" w:cs="Arial Unicode MS"/>
          <w:b/>
          <w:bCs/>
        </w:rPr>
        <w:t> </w:t>
      </w:r>
    </w:p>
    <w:p w:rsidR="006118BC" w:rsidRDefault="00702EA2">
      <w:pPr>
        <w:rPr>
          <w:rFonts w:ascii="Arial Unicode MS" w:eastAsia="Arial Unicode MS" w:hAnsi="Arial Unicode MS" w:cs="Arial Unicode MS"/>
        </w:rPr>
      </w:pPr>
      <w:r>
        <w:rPr>
          <w:rFonts w:ascii="Arial Unicode MS" w:eastAsia="Arial Unicode MS" w:hAnsi="Arial Unicode MS" w:cs="Arial Unicode MS"/>
          <w:b/>
          <w:bCs/>
          <w:sz w:val="20"/>
          <w:szCs w:val="20"/>
        </w:rPr>
        <w:t> </w:t>
      </w:r>
    </w:p>
    <w:p w:rsidR="006118BC" w:rsidRDefault="00702EA2">
      <w:pPr>
        <w:jc w:val="center"/>
        <w:rPr>
          <w:rFonts w:ascii="Arial Unicode MS" w:eastAsia="Arial Unicode MS" w:hAnsi="Arial Unicode MS" w:cs="Arial Unicode MS"/>
        </w:rPr>
      </w:pPr>
      <w:r>
        <w:rPr>
          <w:rFonts w:ascii="Arial Unicode MS" w:eastAsia="Arial Unicode MS" w:hAnsi="Arial Unicode MS" w:cs="Arial Unicode MS"/>
        </w:rPr>
        <w:br w:type="page"/>
      </w:r>
      <w:r>
        <w:rPr>
          <w:rFonts w:ascii="Arial Unicode MS" w:eastAsia="Arial Unicode MS" w:hAnsi="Arial Unicode MS" w:cs="Arial Unicode MS"/>
          <w:b/>
          <w:bCs/>
        </w:rPr>
        <w:lastRenderedPageBreak/>
        <w:t>Education</w:t>
      </w:r>
    </w:p>
    <w:p w:rsidR="006118BC" w:rsidRDefault="00702EA2">
      <w:pPr>
        <w:rPr>
          <w:rFonts w:ascii="Arial Unicode MS" w:eastAsia="Arial Unicode MS" w:hAnsi="Arial Unicode MS" w:cs="Arial Unicode MS"/>
        </w:rPr>
      </w:pPr>
      <w:r>
        <w:rPr>
          <w:rFonts w:ascii="Arial Unicode MS" w:eastAsia="Arial Unicode MS" w:hAnsi="Arial Unicode MS" w:cs="Arial Unicode MS"/>
          <w:sz w:val="16"/>
          <w:szCs w:val="16"/>
        </w:rPr>
        <w:t> </w:t>
      </w:r>
    </w:p>
    <w:p w:rsidR="006118BC" w:rsidRDefault="00702EA2">
      <w:pPr>
        <w:ind w:left="387"/>
        <w:rPr>
          <w:rFonts w:ascii="Arial Unicode MS" w:eastAsia="Arial Unicode MS" w:hAnsi="Arial Unicode MS" w:cs="Arial Unicode MS"/>
        </w:rPr>
      </w:pPr>
      <w:r>
        <w:rPr>
          <w:rFonts w:ascii="Arial Unicode MS" w:eastAsia="Arial Unicode MS" w:hAnsi="Arial Unicode MS" w:cs="Arial Unicode MS"/>
          <w:sz w:val="20"/>
          <w:szCs w:val="20"/>
        </w:rPr>
        <w:t>B.A. Computer Science</w:t>
      </w:r>
    </w:p>
    <w:p w:rsidR="006118BC" w:rsidRDefault="00702EA2">
      <w:pPr>
        <w:ind w:left="387"/>
        <w:rPr>
          <w:rFonts w:ascii="Arial Unicode MS" w:eastAsia="Arial Unicode MS" w:hAnsi="Arial Unicode MS" w:cs="Arial Unicode MS"/>
        </w:rPr>
      </w:pPr>
      <w:r>
        <w:rPr>
          <w:rFonts w:ascii="Arial Unicode MS" w:eastAsia="Arial Unicode MS" w:hAnsi="Arial Unicode MS" w:cs="Arial Unicode MS"/>
          <w:sz w:val="20"/>
          <w:szCs w:val="20"/>
        </w:rPr>
        <w:t>Minors in Mathematics and Business Administration</w:t>
      </w:r>
    </w:p>
    <w:p w:rsidR="006118BC" w:rsidRDefault="00702EA2">
      <w:pPr>
        <w:ind w:left="387"/>
        <w:rPr>
          <w:rFonts w:ascii="Arial Unicode MS" w:eastAsia="Arial Unicode MS" w:hAnsi="Arial Unicode MS" w:cs="Arial Unicode MS"/>
        </w:rPr>
      </w:pPr>
      <w:r>
        <w:rPr>
          <w:rFonts w:ascii="Arial Unicode MS" w:eastAsia="Arial Unicode MS" w:hAnsi="Arial Unicode MS" w:cs="Arial Unicode MS"/>
          <w:sz w:val="20"/>
          <w:szCs w:val="20"/>
        </w:rPr>
        <w:t>Westminster College, Fulton, Missouri</w:t>
      </w:r>
    </w:p>
    <w:p w:rsidR="006118BC" w:rsidRDefault="00702EA2">
      <w:pPr>
        <w:ind w:left="387"/>
        <w:rPr>
          <w:rFonts w:ascii="Arial Unicode MS" w:eastAsia="Arial Unicode MS" w:hAnsi="Arial Unicode MS" w:cs="Arial Unicode MS"/>
        </w:rPr>
      </w:pPr>
      <w:r>
        <w:rPr>
          <w:rFonts w:ascii="Arial Unicode MS" w:eastAsia="Arial Unicode MS" w:hAnsi="Arial Unicode MS" w:cs="Arial Unicode MS"/>
          <w:sz w:val="20"/>
          <w:szCs w:val="20"/>
        </w:rPr>
        <w:t>June, 1985</w:t>
      </w:r>
    </w:p>
    <w:p w:rsidR="006118BC" w:rsidRDefault="00702EA2">
      <w:pPr>
        <w:ind w:left="387"/>
        <w:rPr>
          <w:rFonts w:ascii="Arial Unicode MS" w:eastAsia="Arial Unicode MS" w:hAnsi="Arial Unicode MS" w:cs="Arial Unicode MS"/>
        </w:rPr>
      </w:pPr>
      <w:r>
        <w:rPr>
          <w:rFonts w:ascii="Arial Unicode MS" w:eastAsia="Arial Unicode MS" w:hAnsi="Arial Unicode MS" w:cs="Arial Unicode MS"/>
          <w:sz w:val="20"/>
          <w:szCs w:val="20"/>
        </w:rPr>
        <w:t> </w:t>
      </w:r>
    </w:p>
    <w:p w:rsidR="006118BC" w:rsidRDefault="00702EA2">
      <w:pPr>
        <w:ind w:left="387"/>
        <w:rPr>
          <w:rFonts w:ascii="Arial Unicode MS" w:eastAsia="Arial Unicode MS" w:hAnsi="Arial Unicode MS" w:cs="Arial Unicode MS"/>
        </w:rPr>
      </w:pPr>
      <w:r>
        <w:rPr>
          <w:rFonts w:ascii="Arial Unicode MS" w:eastAsia="Arial Unicode MS" w:hAnsi="Arial Unicode MS" w:cs="Arial Unicode MS"/>
          <w:sz w:val="20"/>
          <w:szCs w:val="20"/>
        </w:rPr>
        <w:t>Certificate in Computer Programming and Operations</w:t>
      </w:r>
    </w:p>
    <w:p w:rsidR="006118BC" w:rsidRDefault="00702EA2">
      <w:pPr>
        <w:ind w:left="387"/>
        <w:rPr>
          <w:rFonts w:ascii="Arial Unicode MS" w:eastAsia="Arial Unicode MS" w:hAnsi="Arial Unicode MS" w:cs="Arial Unicode MS"/>
        </w:rPr>
      </w:pPr>
      <w:r>
        <w:rPr>
          <w:rFonts w:ascii="Arial Unicode MS" w:eastAsia="Arial Unicode MS" w:hAnsi="Arial Unicode MS" w:cs="Arial Unicode MS"/>
          <w:sz w:val="20"/>
          <w:szCs w:val="20"/>
        </w:rPr>
        <w:t>Control Data Institute, Southfield, Michigan</w:t>
      </w:r>
    </w:p>
    <w:p w:rsidR="006118BC" w:rsidRDefault="00702EA2">
      <w:pPr>
        <w:ind w:left="387"/>
        <w:rPr>
          <w:rFonts w:ascii="Arial Unicode MS" w:eastAsia="Arial Unicode MS" w:hAnsi="Arial Unicode MS" w:cs="Arial Unicode MS"/>
        </w:rPr>
      </w:pPr>
      <w:r>
        <w:rPr>
          <w:rFonts w:ascii="Arial Unicode MS" w:eastAsia="Arial Unicode MS" w:hAnsi="Arial Unicode MS" w:cs="Arial Unicode MS"/>
          <w:sz w:val="20"/>
          <w:szCs w:val="20"/>
        </w:rPr>
        <w:t>June 19, 1984</w:t>
      </w:r>
    </w:p>
    <w:p w:rsidR="006118BC" w:rsidRDefault="00702EA2">
      <w:pPr>
        <w:ind w:left="387"/>
        <w:rPr>
          <w:rFonts w:ascii="Arial Unicode MS" w:eastAsia="Arial Unicode MS" w:hAnsi="Arial Unicode MS" w:cs="Arial Unicode MS"/>
        </w:rPr>
      </w:pPr>
      <w:r>
        <w:rPr>
          <w:rFonts w:ascii="Arial Unicode MS" w:eastAsia="Arial Unicode MS" w:hAnsi="Arial Unicode MS" w:cs="Arial Unicode MS"/>
          <w:sz w:val="20"/>
          <w:szCs w:val="20"/>
        </w:rPr>
        <w:t> </w:t>
      </w:r>
    </w:p>
    <w:p w:rsidR="006118BC" w:rsidRDefault="00702EA2">
      <w:pPr>
        <w:ind w:left="387"/>
        <w:rPr>
          <w:rFonts w:ascii="Arial Unicode MS" w:eastAsia="Arial Unicode MS" w:hAnsi="Arial Unicode MS" w:cs="Arial Unicode MS"/>
        </w:rPr>
      </w:pPr>
      <w:r>
        <w:rPr>
          <w:rFonts w:ascii="Arial Unicode MS" w:eastAsia="Arial Unicode MS" w:hAnsi="Arial Unicode MS" w:cs="Arial Unicode MS"/>
          <w:sz w:val="20"/>
          <w:szCs w:val="20"/>
        </w:rPr>
        <w:t>UNIX Operating Systems &amp; C/C++ Programming</w:t>
      </w:r>
    </w:p>
    <w:p w:rsidR="006118BC" w:rsidRDefault="00702EA2">
      <w:pPr>
        <w:ind w:left="387"/>
        <w:rPr>
          <w:rFonts w:ascii="Arial Unicode MS" w:eastAsia="Arial Unicode MS" w:hAnsi="Arial Unicode MS" w:cs="Arial Unicode MS"/>
        </w:rPr>
      </w:pPr>
      <w:r>
        <w:rPr>
          <w:rFonts w:ascii="Arial Unicode MS" w:eastAsia="Arial Unicode MS" w:hAnsi="Arial Unicode MS" w:cs="Arial Unicode MS"/>
          <w:sz w:val="20"/>
          <w:szCs w:val="20"/>
        </w:rPr>
        <w:t>Marygrove College, Detroit, Michigan</w:t>
      </w:r>
    </w:p>
    <w:p w:rsidR="006118BC" w:rsidRDefault="00702EA2">
      <w:pPr>
        <w:ind w:left="387"/>
        <w:rPr>
          <w:rFonts w:ascii="Arial Unicode MS" w:eastAsia="Arial Unicode MS" w:hAnsi="Arial Unicode MS" w:cs="Arial Unicode MS"/>
        </w:rPr>
      </w:pPr>
      <w:r>
        <w:rPr>
          <w:rFonts w:ascii="Arial Unicode MS" w:eastAsia="Arial Unicode MS" w:hAnsi="Arial Unicode MS" w:cs="Arial Unicode MS"/>
          <w:sz w:val="20"/>
          <w:szCs w:val="20"/>
        </w:rPr>
        <w:t>October 19, 1996 </w:t>
      </w:r>
    </w:p>
    <w:p w:rsidR="006118BC" w:rsidRDefault="00702EA2">
      <w:pPr>
        <w:rPr>
          <w:rFonts w:ascii="Arial Unicode MS" w:eastAsia="Arial Unicode MS" w:hAnsi="Arial Unicode MS" w:cs="Arial Unicode MS"/>
        </w:rPr>
      </w:pPr>
      <w:r>
        <w:rPr>
          <w:rFonts w:ascii="Arial Unicode MS" w:eastAsia="Arial Unicode MS" w:hAnsi="Arial Unicode MS" w:cs="Arial Unicode MS"/>
          <w:sz w:val="20"/>
          <w:szCs w:val="20"/>
        </w:rPr>
        <w:t> </w:t>
      </w:r>
    </w:p>
    <w:p w:rsidR="006118BC" w:rsidRDefault="00702EA2">
      <w:pPr>
        <w:ind w:firstLine="387"/>
        <w:rPr>
          <w:rFonts w:ascii="Arial Unicode MS" w:eastAsia="Arial Unicode MS" w:hAnsi="Arial Unicode MS" w:cs="Arial Unicode MS"/>
        </w:rPr>
      </w:pPr>
      <w:r>
        <w:rPr>
          <w:rFonts w:ascii="Arial Unicode MS" w:eastAsia="Arial Unicode MS" w:hAnsi="Arial Unicode MS" w:cs="Arial Unicode MS"/>
          <w:sz w:val="20"/>
          <w:szCs w:val="20"/>
        </w:rPr>
        <w:t>Advanced Perl Programming</w:t>
      </w:r>
    </w:p>
    <w:p w:rsidR="006118BC" w:rsidRDefault="00702EA2">
      <w:pPr>
        <w:ind w:firstLine="387"/>
        <w:rPr>
          <w:rFonts w:ascii="Arial Unicode MS" w:eastAsia="Arial Unicode MS" w:hAnsi="Arial Unicode MS" w:cs="Arial Unicode MS"/>
        </w:rPr>
      </w:pPr>
      <w:r>
        <w:rPr>
          <w:rFonts w:ascii="Arial Unicode MS" w:eastAsia="Arial Unicode MS" w:hAnsi="Arial Unicode MS" w:cs="Arial Unicode MS"/>
          <w:sz w:val="20"/>
          <w:szCs w:val="20"/>
        </w:rPr>
        <w:t>Epcom Educational Services, Michigan</w:t>
      </w:r>
    </w:p>
    <w:p w:rsidR="006118BC" w:rsidRDefault="00702EA2">
      <w:pPr>
        <w:ind w:firstLine="387"/>
        <w:rPr>
          <w:rFonts w:ascii="Arial Unicode MS" w:eastAsia="Arial Unicode MS" w:hAnsi="Arial Unicode MS" w:cs="Arial Unicode MS"/>
        </w:rPr>
      </w:pPr>
      <w:r>
        <w:rPr>
          <w:rFonts w:ascii="Arial Unicode MS" w:eastAsia="Arial Unicode MS" w:hAnsi="Arial Unicode MS" w:cs="Arial Unicode MS"/>
          <w:sz w:val="20"/>
          <w:szCs w:val="20"/>
        </w:rPr>
        <w:t>February 28, 1997 </w:t>
      </w:r>
    </w:p>
    <w:p w:rsidR="006118BC" w:rsidRDefault="00702EA2">
      <w:pPr>
        <w:ind w:left="387"/>
        <w:rPr>
          <w:rFonts w:ascii="Arial Unicode MS" w:eastAsia="Arial Unicode MS" w:hAnsi="Arial Unicode MS" w:cs="Arial Unicode MS"/>
        </w:rPr>
      </w:pPr>
      <w:r>
        <w:rPr>
          <w:rFonts w:ascii="Arial Unicode MS" w:eastAsia="Arial Unicode MS" w:hAnsi="Arial Unicode MS" w:cs="Arial Unicode MS"/>
          <w:sz w:val="20"/>
          <w:szCs w:val="20"/>
        </w:rPr>
        <w:t> </w:t>
      </w:r>
    </w:p>
    <w:p w:rsidR="006118BC" w:rsidRDefault="00702EA2">
      <w:pPr>
        <w:ind w:left="387"/>
        <w:rPr>
          <w:rFonts w:ascii="Arial Unicode MS" w:eastAsia="Arial Unicode MS" w:hAnsi="Arial Unicode MS" w:cs="Arial Unicode MS"/>
        </w:rPr>
      </w:pPr>
      <w:r>
        <w:rPr>
          <w:rFonts w:ascii="Arial Unicode MS" w:eastAsia="Arial Unicode MS" w:hAnsi="Arial Unicode MS" w:cs="Arial Unicode MS"/>
          <w:sz w:val="20"/>
          <w:szCs w:val="20"/>
        </w:rPr>
        <w:t>Certificate in Java *Pro</w:t>
      </w:r>
    </w:p>
    <w:p w:rsidR="006118BC" w:rsidRDefault="00702EA2">
      <w:pPr>
        <w:ind w:left="387"/>
        <w:rPr>
          <w:rFonts w:ascii="Arial Unicode MS" w:eastAsia="Arial Unicode MS" w:hAnsi="Arial Unicode MS" w:cs="Arial Unicode MS"/>
        </w:rPr>
      </w:pPr>
      <w:r>
        <w:rPr>
          <w:rFonts w:ascii="Arial Unicode MS" w:eastAsia="Arial Unicode MS" w:hAnsi="Arial Unicode MS" w:cs="Arial Unicode MS"/>
          <w:sz w:val="20"/>
          <w:szCs w:val="20"/>
        </w:rPr>
        <w:t>Global Information Technology, Lathrup Village, Michigan</w:t>
      </w:r>
    </w:p>
    <w:p w:rsidR="006118BC" w:rsidRDefault="00702EA2">
      <w:pPr>
        <w:ind w:left="387"/>
        <w:rPr>
          <w:rFonts w:ascii="Arial Unicode MS" w:eastAsia="Arial Unicode MS" w:hAnsi="Arial Unicode MS" w:cs="Arial Unicode MS"/>
        </w:rPr>
      </w:pPr>
      <w:r>
        <w:rPr>
          <w:rFonts w:ascii="Arial Unicode MS" w:eastAsia="Arial Unicode MS" w:hAnsi="Arial Unicode MS" w:cs="Arial Unicode MS"/>
          <w:sz w:val="20"/>
          <w:szCs w:val="20"/>
        </w:rPr>
        <w:t>September 6, 2003 </w:t>
      </w:r>
    </w:p>
    <w:p w:rsidR="006118BC" w:rsidRDefault="00702EA2">
      <w:pPr>
        <w:rPr>
          <w:rFonts w:ascii="Arial Unicode MS" w:eastAsia="Arial Unicode MS" w:hAnsi="Arial Unicode MS" w:cs="Arial Unicode MS"/>
        </w:rPr>
      </w:pPr>
      <w:r>
        <w:rPr>
          <w:rFonts w:ascii="Arial Unicode MS" w:eastAsia="Arial Unicode MS" w:hAnsi="Arial Unicode MS" w:cs="Arial Unicode MS"/>
          <w:sz w:val="20"/>
          <w:szCs w:val="20"/>
        </w:rPr>
        <w:t> </w:t>
      </w:r>
    </w:p>
    <w:p w:rsidR="006118BC" w:rsidRDefault="00702EA2">
      <w:pPr>
        <w:ind w:left="387"/>
        <w:rPr>
          <w:rFonts w:ascii="Arial Unicode MS" w:eastAsia="Arial Unicode MS" w:hAnsi="Arial Unicode MS" w:cs="Arial Unicode MS"/>
        </w:rPr>
      </w:pPr>
      <w:r>
        <w:rPr>
          <w:rFonts w:ascii="Arial Unicode MS" w:eastAsia="Arial Unicode MS" w:hAnsi="Arial Unicode MS" w:cs="Arial Unicode MS"/>
          <w:sz w:val="20"/>
          <w:szCs w:val="20"/>
        </w:rPr>
        <w:t>Developing ASP.NET Web Applications with MS VB.NET and C#.NET</w:t>
      </w:r>
    </w:p>
    <w:p w:rsidR="006118BC" w:rsidRDefault="00702EA2">
      <w:pPr>
        <w:ind w:left="387"/>
        <w:rPr>
          <w:rFonts w:ascii="Arial Unicode MS" w:eastAsia="Arial Unicode MS" w:hAnsi="Arial Unicode MS" w:cs="Arial Unicode MS"/>
        </w:rPr>
      </w:pPr>
      <w:r>
        <w:rPr>
          <w:rFonts w:ascii="Arial Unicode MS" w:eastAsia="Arial Unicode MS" w:hAnsi="Arial Unicode MS" w:cs="Arial Unicode MS"/>
          <w:sz w:val="20"/>
          <w:szCs w:val="20"/>
        </w:rPr>
        <w:t>Global Information Technology, Lathrup Village, Michigan</w:t>
      </w:r>
    </w:p>
    <w:p w:rsidR="006118BC" w:rsidRDefault="00702EA2">
      <w:pPr>
        <w:ind w:firstLine="387"/>
        <w:rPr>
          <w:rFonts w:ascii="Arial Unicode MS" w:eastAsia="Arial Unicode MS" w:hAnsi="Arial Unicode MS" w:cs="Arial Unicode MS"/>
        </w:rPr>
      </w:pPr>
      <w:r>
        <w:rPr>
          <w:rFonts w:ascii="Arial Unicode MS" w:eastAsia="Arial Unicode MS" w:hAnsi="Arial Unicode MS" w:cs="Arial Unicode MS"/>
          <w:sz w:val="20"/>
          <w:szCs w:val="20"/>
        </w:rPr>
        <w:t>January 15, 2006</w:t>
      </w:r>
    </w:p>
    <w:p w:rsidR="006118BC" w:rsidRDefault="00702EA2">
      <w:pPr>
        <w:ind w:firstLine="387"/>
        <w:rPr>
          <w:rFonts w:ascii="Arial Unicode MS" w:eastAsia="Arial Unicode MS" w:hAnsi="Arial Unicode MS" w:cs="Arial Unicode MS"/>
        </w:rPr>
      </w:pPr>
      <w:r>
        <w:rPr>
          <w:rFonts w:ascii="Arial Unicode MS" w:eastAsia="Arial Unicode MS" w:hAnsi="Arial Unicode MS" w:cs="Arial Unicode MS"/>
          <w:sz w:val="20"/>
          <w:szCs w:val="20"/>
        </w:rPr>
        <w:t> </w:t>
      </w:r>
    </w:p>
    <w:p w:rsidR="006118BC" w:rsidRDefault="00702EA2">
      <w:pPr>
        <w:ind w:firstLine="387"/>
        <w:rPr>
          <w:rFonts w:ascii="Arial Unicode MS" w:eastAsia="Arial Unicode MS" w:hAnsi="Arial Unicode MS" w:cs="Arial Unicode MS"/>
        </w:rPr>
      </w:pPr>
      <w:r>
        <w:rPr>
          <w:rFonts w:ascii="Arial Unicode MS" w:eastAsia="Arial Unicode MS" w:hAnsi="Arial Unicode MS" w:cs="Arial Unicode MS"/>
          <w:sz w:val="20"/>
          <w:szCs w:val="20"/>
        </w:rPr>
        <w:t>2956+2957: .NET 3.5 Framework – Core and Advanced Development Foundations Boot Camp</w:t>
      </w:r>
    </w:p>
    <w:p w:rsidR="006118BC" w:rsidRDefault="00702EA2">
      <w:pPr>
        <w:ind w:firstLine="387"/>
        <w:rPr>
          <w:rFonts w:ascii="Arial Unicode MS" w:eastAsia="Arial Unicode MS" w:hAnsi="Arial Unicode MS" w:cs="Arial Unicode MS"/>
        </w:rPr>
      </w:pPr>
      <w:r>
        <w:rPr>
          <w:rFonts w:ascii="Arial Unicode MS" w:eastAsia="Arial Unicode MS" w:hAnsi="Arial Unicode MS" w:cs="Arial Unicode MS"/>
          <w:sz w:val="20"/>
          <w:szCs w:val="20"/>
        </w:rPr>
        <w:t>NetCom Information Technology, New York, New York</w:t>
      </w:r>
    </w:p>
    <w:p w:rsidR="006118BC" w:rsidRDefault="00702EA2">
      <w:pPr>
        <w:ind w:firstLine="387"/>
        <w:rPr>
          <w:rFonts w:ascii="Arial Unicode MS" w:eastAsia="Arial Unicode MS" w:hAnsi="Arial Unicode MS" w:cs="Arial Unicode MS"/>
        </w:rPr>
      </w:pPr>
      <w:r>
        <w:rPr>
          <w:rFonts w:ascii="Arial Unicode MS" w:eastAsia="Arial Unicode MS" w:hAnsi="Arial Unicode MS" w:cs="Arial Unicode MS"/>
          <w:sz w:val="20"/>
          <w:szCs w:val="20"/>
        </w:rPr>
        <w:t>May 13, 2010</w:t>
      </w:r>
    </w:p>
    <w:p w:rsidR="006118BC" w:rsidRDefault="00702EA2">
      <w:pPr>
        <w:ind w:firstLine="387"/>
        <w:rPr>
          <w:rFonts w:ascii="Arial Unicode MS" w:eastAsia="Arial Unicode MS" w:hAnsi="Arial Unicode MS" w:cs="Arial Unicode MS"/>
        </w:rPr>
      </w:pPr>
      <w:r>
        <w:rPr>
          <w:rFonts w:ascii="Arial Unicode MS" w:eastAsia="Arial Unicode MS" w:hAnsi="Arial Unicode MS" w:cs="Arial Unicode MS"/>
          <w:sz w:val="20"/>
          <w:szCs w:val="20"/>
        </w:rPr>
        <w:t> </w:t>
      </w:r>
    </w:p>
    <w:p w:rsidR="006118BC" w:rsidRDefault="00702EA2">
      <w:pPr>
        <w:ind w:firstLine="387"/>
        <w:rPr>
          <w:rFonts w:ascii="Arial Unicode MS" w:eastAsia="Arial Unicode MS" w:hAnsi="Arial Unicode MS" w:cs="Arial Unicode MS"/>
        </w:rPr>
      </w:pPr>
      <w:r>
        <w:rPr>
          <w:rFonts w:ascii="Arial Unicode MS" w:eastAsia="Arial Unicode MS" w:hAnsi="Arial Unicode MS" w:cs="Arial Unicode MS"/>
          <w:sz w:val="20"/>
          <w:szCs w:val="20"/>
        </w:rPr>
        <w:t>6464+6463: .NET 3.5 Framework – ADO.NET and ASP.NET Application Boot Camp</w:t>
      </w:r>
    </w:p>
    <w:p w:rsidR="006118BC" w:rsidRDefault="00702EA2">
      <w:pPr>
        <w:ind w:firstLine="387"/>
        <w:rPr>
          <w:rFonts w:ascii="Arial Unicode MS" w:eastAsia="Arial Unicode MS" w:hAnsi="Arial Unicode MS" w:cs="Arial Unicode MS"/>
        </w:rPr>
      </w:pPr>
      <w:r>
        <w:rPr>
          <w:rFonts w:ascii="Arial Unicode MS" w:eastAsia="Arial Unicode MS" w:hAnsi="Arial Unicode MS" w:cs="Arial Unicode MS"/>
          <w:sz w:val="20"/>
          <w:szCs w:val="20"/>
        </w:rPr>
        <w:t>NetCom Information Technology, New York, New York</w:t>
      </w:r>
    </w:p>
    <w:p w:rsidR="006118BC" w:rsidRDefault="00702EA2">
      <w:pPr>
        <w:ind w:firstLine="387"/>
        <w:rPr>
          <w:rFonts w:ascii="Arial Unicode MS" w:eastAsia="Arial Unicode MS" w:hAnsi="Arial Unicode MS" w:cs="Arial Unicode MS"/>
        </w:rPr>
      </w:pPr>
      <w:r>
        <w:rPr>
          <w:rFonts w:ascii="Arial Unicode MS" w:eastAsia="Arial Unicode MS" w:hAnsi="Arial Unicode MS" w:cs="Arial Unicode MS"/>
          <w:sz w:val="20"/>
          <w:szCs w:val="20"/>
        </w:rPr>
        <w:t>May 16, 2010</w:t>
      </w:r>
    </w:p>
    <w:p w:rsidR="006118BC" w:rsidRDefault="00702EA2">
      <w:pPr>
        <w:ind w:firstLine="387"/>
        <w:rPr>
          <w:rFonts w:ascii="Arial Unicode MS" w:eastAsia="Arial Unicode MS" w:hAnsi="Arial Unicode MS" w:cs="Arial Unicode MS"/>
        </w:rPr>
      </w:pPr>
      <w:r>
        <w:rPr>
          <w:rFonts w:ascii="Arial Unicode MS" w:eastAsia="Arial Unicode MS" w:hAnsi="Arial Unicode MS" w:cs="Arial Unicode MS"/>
          <w:sz w:val="20"/>
          <w:szCs w:val="20"/>
        </w:rPr>
        <w:t> </w:t>
      </w:r>
    </w:p>
    <w:p w:rsidR="006118BC" w:rsidRDefault="00702EA2">
      <w:pPr>
        <w:ind w:firstLine="387"/>
        <w:rPr>
          <w:rFonts w:ascii="Arial Unicode MS" w:eastAsia="Arial Unicode MS" w:hAnsi="Arial Unicode MS" w:cs="Arial Unicode MS"/>
        </w:rPr>
      </w:pPr>
      <w:r>
        <w:rPr>
          <w:rFonts w:ascii="Arial Unicode MS" w:eastAsia="Arial Unicode MS" w:hAnsi="Arial Unicode MS" w:cs="Arial Unicode MS"/>
          <w:sz w:val="20"/>
          <w:szCs w:val="20"/>
        </w:rPr>
        <w:t>20486 Developing ASP.NET MVC 4 Web Application (ILT/OLT)</w:t>
      </w:r>
    </w:p>
    <w:p w:rsidR="006118BC" w:rsidRDefault="00702EA2">
      <w:pPr>
        <w:ind w:firstLine="387"/>
        <w:rPr>
          <w:rFonts w:ascii="Arial Unicode MS" w:eastAsia="Arial Unicode MS" w:hAnsi="Arial Unicode MS" w:cs="Arial Unicode MS"/>
        </w:rPr>
      </w:pPr>
      <w:r>
        <w:rPr>
          <w:rFonts w:ascii="Arial Unicode MS" w:eastAsia="Arial Unicode MS" w:hAnsi="Arial Unicode MS" w:cs="Arial Unicode MS"/>
          <w:sz w:val="20"/>
          <w:szCs w:val="20"/>
        </w:rPr>
        <w:t>New Horizons Computer Learning Center, Livonia, Michigan</w:t>
      </w:r>
    </w:p>
    <w:p w:rsidR="006118BC" w:rsidRDefault="00702EA2">
      <w:pPr>
        <w:ind w:firstLine="387"/>
        <w:rPr>
          <w:rFonts w:ascii="Arial Unicode MS" w:eastAsia="Arial Unicode MS" w:hAnsi="Arial Unicode MS" w:cs="Arial Unicode MS"/>
        </w:rPr>
      </w:pPr>
      <w:r>
        <w:rPr>
          <w:rFonts w:ascii="Arial Unicode MS" w:eastAsia="Arial Unicode MS" w:hAnsi="Arial Unicode MS" w:cs="Arial Unicode MS"/>
          <w:sz w:val="20"/>
          <w:szCs w:val="20"/>
        </w:rPr>
        <w:t>July 24, 2015</w:t>
      </w:r>
    </w:p>
    <w:sectPr w:rsidR="006118BC" w:rsidSect="00915DBC">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8BC"/>
    <w:rsid w:val="00023D99"/>
    <w:rsid w:val="00077645"/>
    <w:rsid w:val="000A22D9"/>
    <w:rsid w:val="00191534"/>
    <w:rsid w:val="005A27BD"/>
    <w:rsid w:val="006118BC"/>
    <w:rsid w:val="0067741A"/>
    <w:rsid w:val="00702EA2"/>
    <w:rsid w:val="00817D24"/>
    <w:rsid w:val="008312A6"/>
    <w:rsid w:val="00915DBC"/>
    <w:rsid w:val="00916F8D"/>
    <w:rsid w:val="009377F7"/>
    <w:rsid w:val="009F4961"/>
    <w:rsid w:val="00A6618F"/>
    <w:rsid w:val="00D44B08"/>
    <w:rsid w:val="00E80861"/>
    <w:rsid w:val="00EF1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Cs/>
      <w:kern w:val="32"/>
      <w:sz w:val="48"/>
      <w:szCs w:val="48"/>
    </w:rPr>
  </w:style>
  <w:style w:type="paragraph" w:styleId="Heading2">
    <w:name w:val="heading 2"/>
    <w:basedOn w:val="Normal"/>
    <w:next w:val="Normal"/>
    <w:qFormat/>
    <w:rsid w:val="00EF7B96"/>
    <w:pPr>
      <w:keepNext/>
      <w:spacing w:before="240" w:after="60"/>
      <w:outlineLvl w:val="1"/>
    </w:pPr>
    <w:rPr>
      <w:bCs/>
      <w:iCs/>
      <w:sz w:val="36"/>
      <w:szCs w:val="36"/>
    </w:rPr>
  </w:style>
  <w:style w:type="paragraph" w:styleId="Heading3">
    <w:name w:val="heading 3"/>
    <w:basedOn w:val="Normal"/>
    <w:next w:val="Normal"/>
    <w:qFormat/>
    <w:rsid w:val="00EF7B96"/>
    <w:pPr>
      <w:keepNext/>
      <w:spacing w:before="240" w:after="60"/>
      <w:outlineLvl w:val="2"/>
    </w:pPr>
    <w:rPr>
      <w:bCs/>
      <w:sz w:val="28"/>
      <w:szCs w:val="28"/>
    </w:rPr>
  </w:style>
  <w:style w:type="paragraph" w:styleId="Heading4">
    <w:name w:val="heading 4"/>
    <w:basedOn w:val="Normal"/>
    <w:next w:val="Normal"/>
    <w:qFormat/>
    <w:rsid w:val="00EF7B96"/>
    <w:pPr>
      <w:keepNext/>
      <w:spacing w:before="240" w:after="60"/>
      <w:outlineLvl w:val="3"/>
    </w:pPr>
    <w:rPr>
      <w:bCs/>
    </w:rPr>
  </w:style>
  <w:style w:type="paragraph" w:styleId="Heading5">
    <w:name w:val="heading 5"/>
    <w:basedOn w:val="Normal"/>
    <w:next w:val="Normal"/>
    <w:qFormat/>
    <w:rsid w:val="00EF7B96"/>
    <w:pPr>
      <w:spacing w:before="240" w:after="60"/>
      <w:outlineLvl w:val="4"/>
    </w:pPr>
    <w:rPr>
      <w:bCs/>
      <w:iCs/>
      <w:sz w:val="20"/>
      <w:szCs w:val="20"/>
    </w:rPr>
  </w:style>
  <w:style w:type="paragraph" w:styleId="Heading6">
    <w:name w:val="heading 6"/>
    <w:basedOn w:val="Normal"/>
    <w:next w:val="Normal"/>
    <w:qFormat/>
    <w:rsid w:val="00EF7B96"/>
    <w:pPr>
      <w:spacing w:before="240" w:after="60"/>
      <w:outlineLvl w:val="5"/>
    </w:pPr>
    <w:rPr>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Cs/>
      <w:kern w:val="32"/>
      <w:sz w:val="48"/>
      <w:szCs w:val="48"/>
    </w:rPr>
  </w:style>
  <w:style w:type="paragraph" w:styleId="Heading2">
    <w:name w:val="heading 2"/>
    <w:basedOn w:val="Normal"/>
    <w:next w:val="Normal"/>
    <w:qFormat/>
    <w:rsid w:val="00EF7B96"/>
    <w:pPr>
      <w:keepNext/>
      <w:spacing w:before="240" w:after="60"/>
      <w:outlineLvl w:val="1"/>
    </w:pPr>
    <w:rPr>
      <w:bCs/>
      <w:iCs/>
      <w:sz w:val="36"/>
      <w:szCs w:val="36"/>
    </w:rPr>
  </w:style>
  <w:style w:type="paragraph" w:styleId="Heading3">
    <w:name w:val="heading 3"/>
    <w:basedOn w:val="Normal"/>
    <w:next w:val="Normal"/>
    <w:qFormat/>
    <w:rsid w:val="00EF7B96"/>
    <w:pPr>
      <w:keepNext/>
      <w:spacing w:before="240" w:after="60"/>
      <w:outlineLvl w:val="2"/>
    </w:pPr>
    <w:rPr>
      <w:bCs/>
      <w:sz w:val="28"/>
      <w:szCs w:val="28"/>
    </w:rPr>
  </w:style>
  <w:style w:type="paragraph" w:styleId="Heading4">
    <w:name w:val="heading 4"/>
    <w:basedOn w:val="Normal"/>
    <w:next w:val="Normal"/>
    <w:qFormat/>
    <w:rsid w:val="00EF7B96"/>
    <w:pPr>
      <w:keepNext/>
      <w:spacing w:before="240" w:after="60"/>
      <w:outlineLvl w:val="3"/>
    </w:pPr>
    <w:rPr>
      <w:bCs/>
    </w:rPr>
  </w:style>
  <w:style w:type="paragraph" w:styleId="Heading5">
    <w:name w:val="heading 5"/>
    <w:basedOn w:val="Normal"/>
    <w:next w:val="Normal"/>
    <w:qFormat/>
    <w:rsid w:val="00EF7B96"/>
    <w:pPr>
      <w:spacing w:before="240" w:after="60"/>
      <w:outlineLvl w:val="4"/>
    </w:pPr>
    <w:rPr>
      <w:bCs/>
      <w:iCs/>
      <w:sz w:val="20"/>
      <w:szCs w:val="20"/>
    </w:rPr>
  </w:style>
  <w:style w:type="paragraph" w:styleId="Heading6">
    <w:name w:val="heading 6"/>
    <w:basedOn w:val="Normal"/>
    <w:next w:val="Normal"/>
    <w:qFormat/>
    <w:rsid w:val="00EF7B96"/>
    <w:pPr>
      <w:spacing w:before="240" w:after="60"/>
      <w:outlineLvl w:val="5"/>
    </w:pPr>
    <w:rPr>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1998</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Jason T</vt:lpstr>
    </vt:vector>
  </TitlesOfParts>
  <Company>Karmanos Cancer Institute</Company>
  <LinksUpToDate>false</LinksUpToDate>
  <CharactersWithSpaces>13361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Jason T</dc:title>
  <dc:creator>Smith, Jason</dc:creator>
  <cp:lastModifiedBy>Smith, Jason</cp:lastModifiedBy>
  <cp:revision>9</cp:revision>
  <dcterms:created xsi:type="dcterms:W3CDTF">2017-03-21T19:36:00Z</dcterms:created>
  <dcterms:modified xsi:type="dcterms:W3CDTF">2018-06-05T14:35:00Z</dcterms:modified>
</cp:coreProperties>
</file>