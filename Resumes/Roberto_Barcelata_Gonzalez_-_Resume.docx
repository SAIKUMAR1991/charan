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0D62" w:rsidRPr="00472553" w:rsidRDefault="00720D62" w:rsidP="00720D62">
      <w:pPr>
        <w:pStyle w:val="Name"/>
        <w:spacing w:after="0"/>
        <w:ind w:left="-274"/>
        <w:jc w:val="center"/>
        <w:rPr>
          <w:rFonts w:asciiTheme="minorHAnsi" w:hAnsiTheme="minorHAnsi"/>
          <w:lang w:val="en-GB"/>
        </w:rPr>
      </w:pPr>
      <w:r w:rsidRPr="00472553">
        <w:rPr>
          <w:rFonts w:asciiTheme="minorHAnsi" w:hAnsiTheme="minorHAnsi"/>
          <w:lang w:val="en-GB"/>
        </w:rPr>
        <w:t>Telecom Analyst/Engineer</w:t>
      </w:r>
    </w:p>
    <w:p w:rsidR="00720D62" w:rsidRPr="00472553" w:rsidRDefault="00720D62" w:rsidP="00720D62">
      <w:pPr>
        <w:pStyle w:val="Name"/>
        <w:spacing w:after="0"/>
        <w:ind w:left="-274"/>
        <w:rPr>
          <w:rFonts w:asciiTheme="minorHAnsi" w:hAnsiTheme="minorHAnsi"/>
          <w:sz w:val="40"/>
          <w:szCs w:val="40"/>
          <w:lang w:val="en-GB"/>
        </w:rPr>
      </w:pPr>
      <w:r w:rsidRPr="00472553">
        <w:rPr>
          <w:rFonts w:asciiTheme="minorHAnsi" w:hAnsiTheme="minorHAnsi"/>
          <w:sz w:val="40"/>
          <w:szCs w:val="40"/>
          <w:lang w:val="en-GB"/>
        </w:rPr>
        <w:t>Roberto Barcelata</w:t>
      </w:r>
    </w:p>
    <w:p w:rsidR="008B6E99" w:rsidRPr="00472553" w:rsidRDefault="00A8314E">
      <w:pPr>
        <w:pStyle w:val="Name"/>
        <w:spacing w:after="40"/>
        <w:ind w:left="-274"/>
        <w:rPr>
          <w:rFonts w:asciiTheme="minorHAnsi" w:hAnsiTheme="minorHAnsi"/>
          <w:sz w:val="22"/>
          <w:szCs w:val="22"/>
          <w:lang w:val="en-GB"/>
        </w:rPr>
      </w:pPr>
      <w:r w:rsidRPr="00472553">
        <w:rPr>
          <w:rFonts w:asciiTheme="minorHAnsi" w:hAnsiTheme="minorHAnsi"/>
          <w:sz w:val="22"/>
          <w:szCs w:val="22"/>
          <w:lang w:val="en-GB"/>
        </w:rPr>
        <w:t>Houston, TX.</w:t>
      </w:r>
      <w:bookmarkStart w:id="0" w:name="_GoBack"/>
      <w:bookmarkEnd w:id="0"/>
      <w:r w:rsidR="2A0F0116" w:rsidRPr="00472553">
        <w:rPr>
          <w:rFonts w:asciiTheme="minorHAnsi" w:hAnsiTheme="minorHAnsi"/>
          <w:sz w:val="22"/>
          <w:szCs w:val="22"/>
          <w:lang w:val="en-GB"/>
        </w:rPr>
        <w:t xml:space="preserve">, USA   </w:t>
      </w:r>
      <w:r w:rsidR="2A0F0116" w:rsidRPr="00472553">
        <w:rPr>
          <w:rFonts w:asciiTheme="minorHAnsi" w:eastAsia="Courier New" w:hAnsiTheme="minorHAnsi" w:cs="Courier New"/>
          <w:sz w:val="22"/>
          <w:szCs w:val="22"/>
          <w:lang w:val="en-GB"/>
        </w:rPr>
        <w:t>●</w:t>
      </w:r>
      <w:r w:rsidR="2A0F0116" w:rsidRPr="00472553">
        <w:rPr>
          <w:rFonts w:asciiTheme="minorHAnsi" w:eastAsia="Lucida Console" w:hAnsiTheme="minorHAnsi" w:cs="Lucida Console"/>
          <w:sz w:val="22"/>
          <w:szCs w:val="22"/>
          <w:lang w:val="en-GB"/>
        </w:rPr>
        <w:t xml:space="preserve"> </w:t>
      </w:r>
      <w:r w:rsidR="2A0F0116" w:rsidRPr="00472553">
        <w:rPr>
          <w:rFonts w:asciiTheme="minorHAnsi" w:hAnsiTheme="minorHAnsi"/>
          <w:sz w:val="22"/>
          <w:szCs w:val="22"/>
          <w:lang w:val="en-GB"/>
        </w:rPr>
        <w:t xml:space="preserve">Phone: (281) 690-2952    </w:t>
      </w:r>
      <w:r w:rsidR="2A0F0116" w:rsidRPr="00472553">
        <w:rPr>
          <w:rFonts w:asciiTheme="minorHAnsi" w:eastAsia="Courier New" w:hAnsiTheme="minorHAnsi" w:cs="Courier New"/>
          <w:sz w:val="22"/>
          <w:szCs w:val="22"/>
          <w:lang w:val="en-GB"/>
        </w:rPr>
        <w:t>●</w:t>
      </w:r>
      <w:r w:rsidR="2A0F0116" w:rsidRPr="00472553">
        <w:rPr>
          <w:rFonts w:asciiTheme="minorHAnsi" w:hAnsiTheme="minorHAnsi"/>
          <w:sz w:val="22"/>
          <w:szCs w:val="22"/>
          <w:lang w:val="en-GB"/>
        </w:rPr>
        <w:t xml:space="preserve">   E-mail: </w:t>
      </w:r>
      <w:hyperlink r:id="rId8">
        <w:r w:rsidR="2A0F0116" w:rsidRPr="00472553">
          <w:rPr>
            <w:rStyle w:val="Hyperlink"/>
            <w:rFonts w:asciiTheme="minorHAnsi" w:hAnsiTheme="minorHAnsi"/>
            <w:sz w:val="22"/>
            <w:szCs w:val="22"/>
            <w:lang w:val="en-GB"/>
          </w:rPr>
          <w:t>barcelata@hotmail.com</w:t>
        </w:r>
      </w:hyperlink>
      <w:r w:rsidR="2A0F0116" w:rsidRPr="00472553">
        <w:rPr>
          <w:rFonts w:asciiTheme="minorHAnsi" w:hAnsiTheme="minorHAnsi"/>
          <w:sz w:val="22"/>
          <w:szCs w:val="22"/>
          <w:lang w:val="en-GB"/>
        </w:rPr>
        <w:t>.</w:t>
      </w:r>
    </w:p>
    <w:p w:rsidR="00986C81" w:rsidRPr="00986C81" w:rsidRDefault="00986C81" w:rsidP="00986C81">
      <w:pPr>
        <w:rPr>
          <w:lang w:val="en-GB"/>
        </w:rPr>
      </w:pPr>
    </w:p>
    <w:tbl>
      <w:tblPr>
        <w:tblW w:w="10980" w:type="dxa"/>
        <w:tblInd w:w="-252" w:type="dxa"/>
        <w:tblBorders>
          <w:top w:val="single" w:sz="4" w:space="0" w:color="auto"/>
        </w:tblBorders>
        <w:tblLayout w:type="fixed"/>
        <w:tblLook w:val="0000"/>
      </w:tblPr>
      <w:tblGrid>
        <w:gridCol w:w="1260"/>
        <w:gridCol w:w="9720"/>
      </w:tblGrid>
      <w:tr w:rsidR="008B6E99" w:rsidTr="5DB9D572">
        <w:trPr>
          <w:trHeight w:val="145"/>
        </w:trPr>
        <w:tc>
          <w:tcPr>
            <w:tcW w:w="1260" w:type="dxa"/>
            <w:tcBorders>
              <w:top w:val="single" w:sz="4" w:space="0" w:color="auto"/>
              <w:bottom w:val="single" w:sz="4" w:space="0" w:color="auto"/>
            </w:tcBorders>
          </w:tcPr>
          <w:p w:rsidR="008B6E99" w:rsidRDefault="008746F2" w:rsidP="00185D33">
            <w:pPr>
              <w:pStyle w:val="SectionTitle"/>
            </w:pPr>
            <w:r>
              <w:t xml:space="preserve"> </w:t>
            </w:r>
            <w:r w:rsidR="00185D33">
              <w:t xml:space="preserve">  </w:t>
            </w:r>
            <w:r w:rsidR="00986C81">
              <w:t>Profile</w:t>
            </w:r>
          </w:p>
        </w:tc>
        <w:tc>
          <w:tcPr>
            <w:tcW w:w="9720" w:type="dxa"/>
            <w:tcBorders>
              <w:top w:val="single" w:sz="4" w:space="0" w:color="auto"/>
              <w:bottom w:val="single" w:sz="4" w:space="0" w:color="auto"/>
            </w:tcBorders>
          </w:tcPr>
          <w:p w:rsidR="00746171" w:rsidRPr="00185D33" w:rsidRDefault="00472553" w:rsidP="00DA585E">
            <w:pPr>
              <w:pStyle w:val="Achievement"/>
              <w:numPr>
                <w:ilvl w:val="0"/>
                <w:numId w:val="10"/>
              </w:numPr>
              <w:jc w:val="both"/>
              <w:rPr>
                <w:rFonts w:asciiTheme="minorHAnsi" w:hAnsiTheme="minorHAnsi"/>
              </w:rPr>
            </w:pPr>
            <w:r w:rsidRPr="00185D33">
              <w:rPr>
                <w:rFonts w:asciiTheme="minorHAnsi" w:hAnsiTheme="minorHAnsi"/>
              </w:rPr>
              <w:t>+18</w:t>
            </w:r>
            <w:r w:rsidR="01F1CEF8" w:rsidRPr="00185D33">
              <w:rPr>
                <w:rFonts w:asciiTheme="minorHAnsi" w:hAnsiTheme="minorHAnsi"/>
              </w:rPr>
              <w:t xml:space="preserve"> years as an Administrator, System Analyst and </w:t>
            </w:r>
            <w:r w:rsidRPr="00185D33">
              <w:rPr>
                <w:rFonts w:asciiTheme="minorHAnsi" w:hAnsiTheme="minorHAnsi"/>
              </w:rPr>
              <w:t>Voice Engineer</w:t>
            </w:r>
            <w:r w:rsidR="01F1CEF8" w:rsidRPr="00185D33">
              <w:rPr>
                <w:rFonts w:asciiTheme="minorHAnsi" w:hAnsiTheme="minorHAnsi"/>
              </w:rPr>
              <w:t xml:space="preserve"> in </w:t>
            </w:r>
            <w:r w:rsidR="00DA585E" w:rsidRPr="00185D33">
              <w:rPr>
                <w:rFonts w:asciiTheme="minorHAnsi" w:hAnsiTheme="minorHAnsi"/>
              </w:rPr>
              <w:t>Avaya technologies</w:t>
            </w:r>
            <w:r w:rsidRPr="00185D33">
              <w:rPr>
                <w:rFonts w:asciiTheme="minorHAnsi" w:hAnsiTheme="minorHAnsi"/>
              </w:rPr>
              <w:t>;</w:t>
            </w:r>
            <w:r w:rsidR="00DA585E" w:rsidRPr="00185D33">
              <w:rPr>
                <w:rFonts w:asciiTheme="minorHAnsi" w:hAnsiTheme="minorHAnsi"/>
              </w:rPr>
              <w:t xml:space="preserve"> </w:t>
            </w:r>
            <w:r w:rsidR="00746171" w:rsidRPr="00185D33">
              <w:rPr>
                <w:rFonts w:asciiTheme="minorHAnsi" w:hAnsiTheme="minorHAnsi"/>
              </w:rPr>
              <w:t xml:space="preserve">experience managing </w:t>
            </w:r>
            <w:r w:rsidR="00A23F50">
              <w:rPr>
                <w:rFonts w:asciiTheme="minorHAnsi" w:hAnsiTheme="minorHAnsi"/>
              </w:rPr>
              <w:t xml:space="preserve">and programming </w:t>
            </w:r>
            <w:r w:rsidR="00746171" w:rsidRPr="00185D33">
              <w:rPr>
                <w:rFonts w:asciiTheme="minorHAnsi" w:hAnsiTheme="minorHAnsi"/>
              </w:rPr>
              <w:t>ACD call centers for</w:t>
            </w:r>
            <w:r w:rsidRPr="00185D33">
              <w:rPr>
                <w:rFonts w:asciiTheme="minorHAnsi" w:hAnsiTheme="minorHAnsi"/>
              </w:rPr>
              <w:t xml:space="preserve"> global Fortune 100</w:t>
            </w:r>
            <w:r w:rsidR="00746171" w:rsidRPr="00185D33">
              <w:rPr>
                <w:rFonts w:asciiTheme="minorHAnsi" w:hAnsiTheme="minorHAnsi"/>
              </w:rPr>
              <w:t xml:space="preserve"> </w:t>
            </w:r>
            <w:r w:rsidRPr="00185D33">
              <w:rPr>
                <w:rFonts w:asciiTheme="minorHAnsi" w:hAnsiTheme="minorHAnsi"/>
              </w:rPr>
              <w:t>f</w:t>
            </w:r>
            <w:r w:rsidR="00746171" w:rsidRPr="00185D33">
              <w:rPr>
                <w:rFonts w:asciiTheme="minorHAnsi" w:hAnsiTheme="minorHAnsi"/>
              </w:rPr>
              <w:t>inancial institutions</w:t>
            </w:r>
            <w:r w:rsidRPr="00185D33">
              <w:rPr>
                <w:rFonts w:asciiTheme="minorHAnsi" w:hAnsiTheme="minorHAnsi"/>
              </w:rPr>
              <w:t>, lead IT enterprises and high tech</w:t>
            </w:r>
            <w:ins w:id="1" w:author="Carlos Romero" w:date="2016-08-21T23:45:00Z">
              <w:r w:rsidR="00746171" w:rsidRPr="00185D33">
                <w:rPr>
                  <w:rFonts w:asciiTheme="minorHAnsi" w:hAnsiTheme="minorHAnsi"/>
                </w:rPr>
                <w:t xml:space="preserve"> </w:t>
              </w:r>
            </w:ins>
            <w:r w:rsidR="00746171" w:rsidRPr="00185D33">
              <w:rPr>
                <w:rFonts w:asciiTheme="minorHAnsi" w:hAnsiTheme="minorHAnsi"/>
              </w:rPr>
              <w:t xml:space="preserve">companies. </w:t>
            </w:r>
          </w:p>
          <w:p w:rsidR="00DA585E" w:rsidRPr="00185D33" w:rsidRDefault="0012051C" w:rsidP="00DA585E">
            <w:pPr>
              <w:pStyle w:val="Achievement"/>
              <w:numPr>
                <w:ilvl w:val="0"/>
                <w:numId w:val="10"/>
              </w:numPr>
              <w:jc w:val="both"/>
              <w:rPr>
                <w:rFonts w:asciiTheme="minorHAnsi" w:hAnsiTheme="minorHAnsi"/>
              </w:rPr>
            </w:pPr>
            <w:r>
              <w:rPr>
                <w:rFonts w:asciiTheme="minorHAnsi" w:hAnsiTheme="minorHAnsi"/>
              </w:rPr>
              <w:t xml:space="preserve">10 </w:t>
            </w:r>
            <w:r w:rsidR="00171466" w:rsidRPr="00185D33">
              <w:rPr>
                <w:rFonts w:asciiTheme="minorHAnsi" w:hAnsiTheme="minorHAnsi"/>
              </w:rPr>
              <w:t>Years of experience managing</w:t>
            </w:r>
            <w:r w:rsidR="00DA585E" w:rsidRPr="00185D33">
              <w:rPr>
                <w:rFonts w:asciiTheme="minorHAnsi" w:hAnsiTheme="minorHAnsi"/>
              </w:rPr>
              <w:t xml:space="preserve"> Avaya CM</w:t>
            </w:r>
            <w:r w:rsidR="00171466" w:rsidRPr="00185D33">
              <w:rPr>
                <w:rFonts w:asciiTheme="minorHAnsi" w:hAnsiTheme="minorHAnsi"/>
              </w:rPr>
              <w:t xml:space="preserve">, S8000 series servers, System Platform, Avaya Gateways </w:t>
            </w:r>
            <w:r w:rsidR="00DA585E" w:rsidRPr="00185D33">
              <w:rPr>
                <w:rFonts w:asciiTheme="minorHAnsi" w:hAnsiTheme="minorHAnsi"/>
              </w:rPr>
              <w:t xml:space="preserve">and CMS, </w:t>
            </w:r>
            <w:r w:rsidR="00EB0219" w:rsidRPr="00185D33">
              <w:rPr>
                <w:rFonts w:asciiTheme="minorHAnsi" w:hAnsiTheme="minorHAnsi"/>
              </w:rPr>
              <w:t>configur</w:t>
            </w:r>
            <w:r w:rsidR="00DA585E" w:rsidRPr="00185D33">
              <w:rPr>
                <w:rFonts w:asciiTheme="minorHAnsi" w:hAnsiTheme="minorHAnsi"/>
              </w:rPr>
              <w:t>ing</w:t>
            </w:r>
            <w:r w:rsidR="00472553" w:rsidRPr="00185D33">
              <w:rPr>
                <w:rFonts w:asciiTheme="minorHAnsi" w:hAnsiTheme="minorHAnsi"/>
              </w:rPr>
              <w:t xml:space="preserve">, upgrading </w:t>
            </w:r>
            <w:r w:rsidR="00EB0219" w:rsidRPr="00185D33">
              <w:rPr>
                <w:rFonts w:asciiTheme="minorHAnsi" w:hAnsiTheme="minorHAnsi"/>
              </w:rPr>
              <w:t>and ma</w:t>
            </w:r>
            <w:r w:rsidR="00EC1936" w:rsidRPr="00185D33">
              <w:rPr>
                <w:rFonts w:asciiTheme="minorHAnsi" w:hAnsiTheme="minorHAnsi"/>
              </w:rPr>
              <w:t>intaining hardware, software and</w:t>
            </w:r>
            <w:r w:rsidR="00EB0219" w:rsidRPr="00185D33">
              <w:rPr>
                <w:rFonts w:asciiTheme="minorHAnsi" w:hAnsiTheme="minorHAnsi"/>
              </w:rPr>
              <w:t xml:space="preserve"> </w:t>
            </w:r>
            <w:r w:rsidR="00EC1936" w:rsidRPr="00185D33">
              <w:rPr>
                <w:rFonts w:asciiTheme="minorHAnsi" w:hAnsiTheme="minorHAnsi"/>
              </w:rPr>
              <w:t>trunks</w:t>
            </w:r>
            <w:r w:rsidR="00EB0219" w:rsidRPr="00185D33">
              <w:rPr>
                <w:rFonts w:asciiTheme="minorHAnsi" w:hAnsiTheme="minorHAnsi"/>
              </w:rPr>
              <w:t xml:space="preserve"> as well as supporting end users and call center agents</w:t>
            </w:r>
            <w:r w:rsidR="00DA585E" w:rsidRPr="00185D33">
              <w:rPr>
                <w:rFonts w:asciiTheme="minorHAnsi" w:hAnsiTheme="minorHAnsi"/>
              </w:rPr>
              <w:t>.</w:t>
            </w:r>
          </w:p>
          <w:p w:rsidR="00746171" w:rsidRPr="00185D33" w:rsidRDefault="00746171" w:rsidP="00BF0250">
            <w:pPr>
              <w:pStyle w:val="Achievement"/>
              <w:numPr>
                <w:ilvl w:val="0"/>
                <w:numId w:val="10"/>
              </w:numPr>
              <w:jc w:val="both"/>
              <w:rPr>
                <w:rFonts w:asciiTheme="minorHAnsi" w:hAnsiTheme="minorHAnsi"/>
              </w:rPr>
            </w:pPr>
            <w:r w:rsidRPr="00185D33">
              <w:rPr>
                <w:rFonts w:asciiTheme="minorHAnsi" w:hAnsiTheme="minorHAnsi"/>
              </w:rPr>
              <w:t>2 years as a</w:t>
            </w:r>
            <w:r w:rsidR="00472553" w:rsidRPr="00185D33">
              <w:rPr>
                <w:rFonts w:asciiTheme="minorHAnsi" w:hAnsiTheme="minorHAnsi"/>
              </w:rPr>
              <w:t xml:space="preserve"> Team Project</w:t>
            </w:r>
            <w:r w:rsidRPr="00185D33">
              <w:rPr>
                <w:rFonts w:asciiTheme="minorHAnsi" w:hAnsiTheme="minorHAnsi"/>
              </w:rPr>
              <w:t xml:space="preserve"> leade</w:t>
            </w:r>
            <w:r w:rsidR="00472553" w:rsidRPr="00185D33">
              <w:rPr>
                <w:rFonts w:asciiTheme="minorHAnsi" w:hAnsiTheme="minorHAnsi"/>
              </w:rPr>
              <w:t>r, coordinating</w:t>
            </w:r>
            <w:r w:rsidR="00171466" w:rsidRPr="00185D33">
              <w:rPr>
                <w:rFonts w:asciiTheme="minorHAnsi" w:hAnsiTheme="minorHAnsi"/>
              </w:rPr>
              <w:t xml:space="preserve"> and overseeing the Voice Network Infrast</w:t>
            </w:r>
            <w:r w:rsidRPr="00185D33">
              <w:rPr>
                <w:rFonts w:asciiTheme="minorHAnsi" w:hAnsiTheme="minorHAnsi"/>
              </w:rPr>
              <w:t>r</w:t>
            </w:r>
            <w:r w:rsidR="00171466" w:rsidRPr="00185D33">
              <w:rPr>
                <w:rFonts w:asciiTheme="minorHAnsi" w:hAnsiTheme="minorHAnsi"/>
              </w:rPr>
              <w:t xml:space="preserve">ucture and Call Center for a Fortune 10 company effective management </w:t>
            </w:r>
            <w:r w:rsidRPr="00185D33">
              <w:rPr>
                <w:rFonts w:asciiTheme="minorHAnsi" w:hAnsiTheme="minorHAnsi"/>
              </w:rPr>
              <w:t xml:space="preserve">of a group of </w:t>
            </w:r>
            <w:r w:rsidR="00171466" w:rsidRPr="00185D33">
              <w:rPr>
                <w:rFonts w:asciiTheme="minorHAnsi" w:hAnsiTheme="minorHAnsi"/>
              </w:rPr>
              <w:t>Te</w:t>
            </w:r>
            <w:r w:rsidRPr="00185D33">
              <w:rPr>
                <w:rFonts w:asciiTheme="minorHAnsi" w:hAnsiTheme="minorHAnsi"/>
              </w:rPr>
              <w:t>lecom engineers physically located in different cities</w:t>
            </w:r>
            <w:r w:rsidR="00171466" w:rsidRPr="00185D33">
              <w:rPr>
                <w:rFonts w:asciiTheme="minorHAnsi" w:hAnsiTheme="minorHAnsi"/>
              </w:rPr>
              <w:t xml:space="preserve"> across USA, Mexico and India.</w:t>
            </w:r>
            <w:ins w:id="2" w:author="Carlos Romero" w:date="2016-08-21T23:29:00Z">
              <w:r w:rsidRPr="00185D33">
                <w:rPr>
                  <w:rFonts w:asciiTheme="minorHAnsi" w:hAnsiTheme="minorHAnsi"/>
                </w:rPr>
                <w:t xml:space="preserve"> </w:t>
              </w:r>
            </w:ins>
          </w:p>
          <w:p w:rsidR="008B6E99" w:rsidRPr="00185D33" w:rsidRDefault="43641FF7" w:rsidP="006452E8">
            <w:pPr>
              <w:pStyle w:val="Achievement"/>
              <w:numPr>
                <w:ilvl w:val="0"/>
                <w:numId w:val="10"/>
              </w:numPr>
              <w:jc w:val="both"/>
              <w:rPr>
                <w:rFonts w:asciiTheme="minorHAnsi" w:hAnsiTheme="minorHAnsi"/>
                <w:sz w:val="20"/>
                <w:szCs w:val="20"/>
              </w:rPr>
            </w:pPr>
            <w:r w:rsidRPr="00185D33">
              <w:rPr>
                <w:rFonts w:asciiTheme="minorHAnsi" w:hAnsiTheme="minorHAnsi"/>
              </w:rPr>
              <w:t xml:space="preserve">5 years as a Data Network support engineer with experience on </w:t>
            </w:r>
            <w:r w:rsidR="00DA585E" w:rsidRPr="00185D33">
              <w:rPr>
                <w:rFonts w:asciiTheme="minorHAnsi" w:hAnsiTheme="minorHAnsi"/>
              </w:rPr>
              <w:t>Cisco devic</w:t>
            </w:r>
            <w:r w:rsidR="007173D2" w:rsidRPr="00185D33">
              <w:rPr>
                <w:rFonts w:asciiTheme="minorHAnsi" w:hAnsiTheme="minorHAnsi"/>
              </w:rPr>
              <w:t>es such as routers, switches, Access Point</w:t>
            </w:r>
            <w:r w:rsidR="00DA585E" w:rsidRPr="00185D33">
              <w:rPr>
                <w:rFonts w:asciiTheme="minorHAnsi" w:hAnsiTheme="minorHAnsi"/>
              </w:rPr>
              <w:t>s and gateways</w:t>
            </w:r>
            <w:r w:rsidR="00746171" w:rsidRPr="00185D33">
              <w:rPr>
                <w:rFonts w:asciiTheme="minorHAnsi" w:hAnsiTheme="minorHAnsi"/>
              </w:rPr>
              <w:t xml:space="preserve"> and </w:t>
            </w:r>
            <w:r w:rsidR="007173D2" w:rsidRPr="00185D33">
              <w:rPr>
                <w:rFonts w:asciiTheme="minorHAnsi" w:hAnsiTheme="minorHAnsi"/>
              </w:rPr>
              <w:t xml:space="preserve">2 years as a Cisco </w:t>
            </w:r>
            <w:r w:rsidR="00F73FEC" w:rsidRPr="00185D33">
              <w:rPr>
                <w:rFonts w:asciiTheme="minorHAnsi" w:hAnsiTheme="minorHAnsi"/>
              </w:rPr>
              <w:t>UCM</w:t>
            </w:r>
            <w:r w:rsidR="007173D2" w:rsidRPr="00185D33">
              <w:rPr>
                <w:rFonts w:asciiTheme="minorHAnsi" w:hAnsiTheme="minorHAnsi"/>
              </w:rPr>
              <w:t xml:space="preserve"> Administrator</w:t>
            </w:r>
            <w:r w:rsidR="5DB9D572" w:rsidRPr="00185D33">
              <w:rPr>
                <w:rFonts w:asciiTheme="minorHAnsi" w:hAnsiTheme="minorHAnsi"/>
              </w:rPr>
              <w:t>.</w:t>
            </w:r>
          </w:p>
          <w:p w:rsidR="00816CE1" w:rsidRPr="00185D33" w:rsidRDefault="00816CE1" w:rsidP="00BF0250">
            <w:pPr>
              <w:pStyle w:val="Achievement"/>
              <w:numPr>
                <w:ilvl w:val="0"/>
                <w:numId w:val="10"/>
              </w:numPr>
              <w:jc w:val="both"/>
              <w:rPr>
                <w:rFonts w:asciiTheme="minorHAnsi" w:hAnsiTheme="minorHAnsi"/>
                <w:sz w:val="20"/>
                <w:szCs w:val="20"/>
              </w:rPr>
            </w:pPr>
            <w:r w:rsidRPr="00185D33">
              <w:rPr>
                <w:rFonts w:asciiTheme="minorHAnsi" w:hAnsiTheme="minorHAnsi"/>
              </w:rPr>
              <w:t>M</w:t>
            </w:r>
            <w:r w:rsidR="00755729" w:rsidRPr="00185D33">
              <w:rPr>
                <w:rFonts w:asciiTheme="minorHAnsi" w:hAnsiTheme="minorHAnsi"/>
              </w:rPr>
              <w:t>S.</w:t>
            </w:r>
            <w:r w:rsidRPr="00185D33">
              <w:rPr>
                <w:rFonts w:asciiTheme="minorHAnsi" w:hAnsiTheme="minorHAnsi"/>
              </w:rPr>
              <w:t xml:space="preserve"> in </w:t>
            </w:r>
            <w:proofErr w:type="spellStart"/>
            <w:r w:rsidRPr="00185D33">
              <w:rPr>
                <w:rFonts w:asciiTheme="minorHAnsi" w:hAnsiTheme="minorHAnsi"/>
              </w:rPr>
              <w:t>Teleinformatics</w:t>
            </w:r>
            <w:proofErr w:type="spellEnd"/>
            <w:r w:rsidRPr="00185D33">
              <w:rPr>
                <w:rFonts w:asciiTheme="minorHAnsi" w:hAnsiTheme="minorHAnsi"/>
              </w:rPr>
              <w:t>.</w:t>
            </w:r>
          </w:p>
          <w:p w:rsidR="00720D62" w:rsidRPr="00185D33" w:rsidRDefault="00720D62" w:rsidP="00BF0250">
            <w:pPr>
              <w:pStyle w:val="Achievement"/>
              <w:numPr>
                <w:ilvl w:val="0"/>
                <w:numId w:val="10"/>
              </w:numPr>
              <w:jc w:val="both"/>
              <w:rPr>
                <w:rFonts w:asciiTheme="minorHAnsi" w:hAnsiTheme="minorHAnsi"/>
                <w:sz w:val="20"/>
                <w:szCs w:val="20"/>
              </w:rPr>
            </w:pPr>
            <w:r w:rsidRPr="00185D33">
              <w:rPr>
                <w:rFonts w:asciiTheme="minorHAnsi" w:hAnsiTheme="minorHAnsi"/>
              </w:rPr>
              <w:t>Bilingual English &amp; Spanish.</w:t>
            </w:r>
          </w:p>
          <w:p w:rsidR="00356F78" w:rsidRPr="00185D33" w:rsidRDefault="00356F78" w:rsidP="00BF0250">
            <w:pPr>
              <w:pStyle w:val="Achievement"/>
              <w:numPr>
                <w:ilvl w:val="0"/>
                <w:numId w:val="10"/>
              </w:numPr>
              <w:jc w:val="both"/>
              <w:rPr>
                <w:rFonts w:asciiTheme="minorHAnsi" w:hAnsiTheme="minorHAnsi"/>
                <w:sz w:val="20"/>
                <w:szCs w:val="20"/>
              </w:rPr>
            </w:pPr>
            <w:r w:rsidRPr="00185D33">
              <w:rPr>
                <w:rFonts w:asciiTheme="minorHAnsi" w:hAnsiTheme="minorHAnsi"/>
              </w:rPr>
              <w:t>CompTIA Convergence+ Certified.</w:t>
            </w:r>
          </w:p>
          <w:p w:rsidR="00356F78" w:rsidRDefault="00356F78" w:rsidP="00356F78">
            <w:pPr>
              <w:pStyle w:val="Achievement"/>
              <w:ind w:left="0" w:firstLine="0"/>
              <w:jc w:val="both"/>
              <w:rPr>
                <w:sz w:val="20"/>
                <w:szCs w:val="20"/>
              </w:rPr>
            </w:pPr>
          </w:p>
        </w:tc>
      </w:tr>
      <w:tr w:rsidR="008B6E99" w:rsidRPr="00356F78" w:rsidTr="5DB9D572">
        <w:trPr>
          <w:trHeight w:val="3063"/>
        </w:trPr>
        <w:tc>
          <w:tcPr>
            <w:tcW w:w="1260" w:type="dxa"/>
            <w:tcBorders>
              <w:top w:val="single" w:sz="4" w:space="0" w:color="auto"/>
              <w:bottom w:val="single" w:sz="4" w:space="0" w:color="auto"/>
            </w:tcBorders>
          </w:tcPr>
          <w:p w:rsidR="008B6E99" w:rsidRDefault="008B6E99">
            <w:pPr>
              <w:pStyle w:val="SectionTitle"/>
              <w:numPr>
                <w:ilvl w:val="12"/>
                <w:numId w:val="0"/>
              </w:numPr>
              <w:spacing w:line="240" w:lineRule="auto"/>
            </w:pPr>
            <w:r>
              <w:t>Experience</w:t>
            </w: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8B6E99" w:rsidRDefault="008B6E99">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Default="00175D92">
            <w:pPr>
              <w:ind w:left="224"/>
              <w:jc w:val="right"/>
            </w:pPr>
          </w:p>
          <w:p w:rsidR="00175D92" w:rsidRPr="00175D92" w:rsidRDefault="00175D92" w:rsidP="00175D92">
            <w:r w:rsidRPr="00175D92">
              <w:tab/>
            </w:r>
          </w:p>
          <w:p w:rsidR="00175D92" w:rsidRDefault="00175D92" w:rsidP="00175D92">
            <w:pPr>
              <w:tabs>
                <w:tab w:val="left" w:pos="432"/>
              </w:tabs>
              <w:ind w:left="224"/>
              <w:jc w:val="right"/>
            </w:pPr>
          </w:p>
          <w:p w:rsidR="008B6E99" w:rsidRDefault="008B6E99"/>
        </w:tc>
        <w:tc>
          <w:tcPr>
            <w:tcW w:w="9720" w:type="dxa"/>
            <w:tcBorders>
              <w:top w:val="single" w:sz="4" w:space="0" w:color="auto"/>
              <w:bottom w:val="single" w:sz="4" w:space="0" w:color="auto"/>
            </w:tcBorders>
          </w:tcPr>
          <w:p w:rsidR="00171466" w:rsidRDefault="00171466" w:rsidP="00171466">
            <w:pPr>
              <w:pStyle w:val="CompanyName"/>
              <w:spacing w:before="120" w:after="0"/>
              <w:jc w:val="both"/>
            </w:pPr>
            <w:proofErr w:type="spellStart"/>
            <w:r>
              <w:rPr>
                <w:b/>
                <w:bCs/>
                <w:sz w:val="28"/>
                <w:szCs w:val="28"/>
              </w:rPr>
              <w:lastRenderedPageBreak/>
              <w:t>TEKsystems</w:t>
            </w:r>
            <w:proofErr w:type="spellEnd"/>
            <w:r>
              <w:rPr>
                <w:b/>
                <w:bCs/>
                <w:sz w:val="28"/>
                <w:szCs w:val="28"/>
              </w:rPr>
              <w:t>/CenturyLink</w:t>
            </w:r>
            <w:r w:rsidRPr="1065BEBC">
              <w:rPr>
                <w:b/>
                <w:bCs/>
                <w:sz w:val="28"/>
                <w:szCs w:val="28"/>
              </w:rPr>
              <w:t xml:space="preserve"> </w:t>
            </w:r>
          </w:p>
          <w:p w:rsidR="00171466" w:rsidRPr="004A2A7D" w:rsidRDefault="00171466" w:rsidP="00171466">
            <w:pPr>
              <w:pStyle w:val="Heading7"/>
              <w:spacing w:before="120"/>
              <w:ind w:left="360"/>
              <w:jc w:val="both"/>
              <w:rPr>
                <w:rFonts w:ascii="Arial" w:hAnsi="Arial" w:cs="Arial"/>
              </w:rPr>
            </w:pPr>
            <w:proofErr w:type="gramStart"/>
            <w:r w:rsidRPr="004A2A7D">
              <w:rPr>
                <w:rFonts w:ascii="Arial" w:eastAsia="Arial" w:hAnsi="Arial" w:cs="Arial"/>
                <w:i/>
                <w:iCs/>
                <w:sz w:val="22"/>
                <w:szCs w:val="22"/>
              </w:rPr>
              <w:t xml:space="preserve">Senior Telecomm Engineer          </w:t>
            </w:r>
            <w:r w:rsidRPr="004A2A7D">
              <w:rPr>
                <w:rFonts w:ascii="Arial" w:eastAsia="Arial" w:hAnsi="Arial" w:cs="Arial"/>
                <w:iCs/>
                <w:sz w:val="20"/>
                <w:szCs w:val="20"/>
              </w:rPr>
              <w:t>December</w:t>
            </w:r>
            <w:r w:rsidRPr="004A2A7D">
              <w:rPr>
                <w:rFonts w:ascii="Arial" w:eastAsia="Arial" w:hAnsi="Arial" w:cs="Arial"/>
                <w:sz w:val="20"/>
                <w:szCs w:val="20"/>
              </w:rPr>
              <w:t>.</w:t>
            </w:r>
            <w:proofErr w:type="gramEnd"/>
            <w:r w:rsidRPr="004A2A7D">
              <w:rPr>
                <w:rFonts w:ascii="Arial" w:eastAsia="Arial" w:hAnsi="Arial" w:cs="Arial"/>
                <w:sz w:val="20"/>
                <w:szCs w:val="20"/>
              </w:rPr>
              <w:t xml:space="preserve"> 2016</w:t>
            </w:r>
            <w:r w:rsidR="008746F2" w:rsidRPr="004A2A7D">
              <w:rPr>
                <w:rFonts w:ascii="Arial" w:eastAsia="Arial" w:hAnsi="Arial" w:cs="Arial"/>
                <w:sz w:val="20"/>
                <w:szCs w:val="20"/>
              </w:rPr>
              <w:t xml:space="preserve">  </w:t>
            </w:r>
            <w:r w:rsidRPr="004A2A7D">
              <w:rPr>
                <w:rFonts w:ascii="Arial" w:eastAsia="Arial" w:hAnsi="Arial" w:cs="Arial"/>
                <w:sz w:val="20"/>
                <w:szCs w:val="20"/>
              </w:rPr>
              <w:t xml:space="preserve"> - </w:t>
            </w:r>
            <w:r w:rsidR="008746F2" w:rsidRPr="004A2A7D">
              <w:rPr>
                <w:rFonts w:ascii="Arial" w:eastAsia="Arial" w:hAnsi="Arial" w:cs="Arial"/>
                <w:sz w:val="20"/>
                <w:szCs w:val="20"/>
              </w:rPr>
              <w:t xml:space="preserve">     </w:t>
            </w:r>
            <w:proofErr w:type="gramStart"/>
            <w:r w:rsidRPr="004A2A7D">
              <w:rPr>
                <w:rFonts w:ascii="Arial" w:eastAsia="Arial" w:hAnsi="Arial" w:cs="Arial"/>
                <w:sz w:val="20"/>
                <w:szCs w:val="20"/>
              </w:rPr>
              <w:t>current</w:t>
            </w:r>
            <w:proofErr w:type="gramEnd"/>
            <w:r w:rsidRPr="004A2A7D">
              <w:rPr>
                <w:rFonts w:ascii="Arial" w:eastAsia="Arial" w:hAnsi="Arial" w:cs="Arial"/>
                <w:sz w:val="22"/>
                <w:szCs w:val="22"/>
              </w:rPr>
              <w:t xml:space="preserve">           Austin</w:t>
            </w:r>
            <w:r w:rsidRPr="004A2A7D">
              <w:rPr>
                <w:rFonts w:ascii="Arial" w:eastAsia="Verdana" w:hAnsi="Arial" w:cs="Arial"/>
                <w:sz w:val="18"/>
                <w:szCs w:val="18"/>
              </w:rPr>
              <w:t>, TX</w:t>
            </w:r>
          </w:p>
          <w:p w:rsidR="004A2A7D" w:rsidRDefault="004A2A7D" w:rsidP="00171466">
            <w:pPr>
              <w:pStyle w:val="ListParagraph"/>
              <w:numPr>
                <w:ilvl w:val="0"/>
                <w:numId w:val="1"/>
              </w:numPr>
              <w:rPr>
                <w:rFonts w:asciiTheme="minorHAnsi" w:hAnsiTheme="minorHAnsi"/>
              </w:rPr>
            </w:pPr>
            <w:r>
              <w:rPr>
                <w:rFonts w:asciiTheme="minorHAnsi" w:hAnsiTheme="minorHAnsi"/>
              </w:rPr>
              <w:t>Manage and maintenance 200+ remote media gateways, T1 circuits, endpoints</w:t>
            </w:r>
          </w:p>
          <w:p w:rsidR="00171466" w:rsidRPr="00185D33" w:rsidRDefault="00171466" w:rsidP="00171466">
            <w:pPr>
              <w:pStyle w:val="ListParagraph"/>
              <w:numPr>
                <w:ilvl w:val="0"/>
                <w:numId w:val="1"/>
              </w:numPr>
              <w:rPr>
                <w:rFonts w:asciiTheme="minorHAnsi" w:hAnsiTheme="minorHAnsi"/>
              </w:rPr>
            </w:pPr>
            <w:r w:rsidRPr="00185D33">
              <w:rPr>
                <w:rFonts w:asciiTheme="minorHAnsi" w:hAnsiTheme="minorHAnsi"/>
              </w:rPr>
              <w:t xml:space="preserve">System Maintenance, </w:t>
            </w:r>
            <w:proofErr w:type="spellStart"/>
            <w:r w:rsidRPr="00185D33">
              <w:rPr>
                <w:rFonts w:asciiTheme="minorHAnsi" w:hAnsiTheme="minorHAnsi"/>
              </w:rPr>
              <w:t>F</w:t>
            </w:r>
            <w:r w:rsidR="00A23F50">
              <w:rPr>
                <w:rFonts w:asciiTheme="minorHAnsi" w:hAnsiTheme="minorHAnsi"/>
              </w:rPr>
              <w:t>irm</w:t>
            </w:r>
            <w:r w:rsidRPr="00185D33">
              <w:rPr>
                <w:rFonts w:asciiTheme="minorHAnsi" w:hAnsiTheme="minorHAnsi"/>
              </w:rPr>
              <w:t>W</w:t>
            </w:r>
            <w:r w:rsidR="00A23F50">
              <w:rPr>
                <w:rFonts w:asciiTheme="minorHAnsi" w:hAnsiTheme="minorHAnsi"/>
              </w:rPr>
              <w:t>are</w:t>
            </w:r>
            <w:proofErr w:type="spellEnd"/>
            <w:r w:rsidR="0099475F" w:rsidRPr="00185D33">
              <w:rPr>
                <w:rFonts w:asciiTheme="minorHAnsi" w:hAnsiTheme="minorHAnsi"/>
              </w:rPr>
              <w:t xml:space="preserve"> and</w:t>
            </w:r>
            <w:r w:rsidRPr="00185D33">
              <w:rPr>
                <w:rFonts w:asciiTheme="minorHAnsi" w:hAnsiTheme="minorHAnsi"/>
              </w:rPr>
              <w:t xml:space="preserve"> service pack </w:t>
            </w:r>
            <w:r w:rsidR="0099475F" w:rsidRPr="00185D33">
              <w:rPr>
                <w:rFonts w:asciiTheme="minorHAnsi" w:hAnsiTheme="minorHAnsi"/>
              </w:rPr>
              <w:t xml:space="preserve">upgrades </w:t>
            </w:r>
            <w:r w:rsidRPr="00185D33">
              <w:rPr>
                <w:rFonts w:asciiTheme="minorHAnsi" w:hAnsiTheme="minorHAnsi"/>
              </w:rPr>
              <w:t>administrator of S8300 servers</w:t>
            </w:r>
            <w:r w:rsidR="0099475F" w:rsidRPr="00185D33">
              <w:rPr>
                <w:rFonts w:asciiTheme="minorHAnsi" w:hAnsiTheme="minorHAnsi"/>
              </w:rPr>
              <w:t xml:space="preserve"> acting as LSPs</w:t>
            </w:r>
            <w:r w:rsidRPr="00185D33">
              <w:rPr>
                <w:rFonts w:asciiTheme="minorHAnsi" w:hAnsiTheme="minorHAnsi"/>
              </w:rPr>
              <w:t>, System platform, G650 and G450 gateways</w:t>
            </w:r>
            <w:r w:rsidR="00185D33">
              <w:rPr>
                <w:rFonts w:asciiTheme="minorHAnsi" w:hAnsiTheme="minorHAnsi"/>
              </w:rPr>
              <w:t>, CM version 6.3. Windows servers.</w:t>
            </w:r>
          </w:p>
          <w:p w:rsidR="00171466" w:rsidRPr="00185D33" w:rsidRDefault="00171466" w:rsidP="00171466">
            <w:pPr>
              <w:pStyle w:val="ListParagraph"/>
              <w:numPr>
                <w:ilvl w:val="0"/>
                <w:numId w:val="1"/>
              </w:numPr>
              <w:rPr>
                <w:rFonts w:asciiTheme="minorHAnsi" w:hAnsiTheme="minorHAnsi"/>
              </w:rPr>
            </w:pPr>
            <w:r w:rsidRPr="00185D33">
              <w:rPr>
                <w:rFonts w:asciiTheme="minorHAnsi" w:hAnsiTheme="minorHAnsi"/>
              </w:rPr>
              <w:t xml:space="preserve"> Troubleshoot and serve as an L2-L3 engineer for </w:t>
            </w:r>
            <w:r w:rsidR="0099475F" w:rsidRPr="00185D33">
              <w:rPr>
                <w:rFonts w:asciiTheme="minorHAnsi" w:hAnsiTheme="minorHAnsi"/>
              </w:rPr>
              <w:t xml:space="preserve">trunks, </w:t>
            </w:r>
            <w:r w:rsidRPr="00185D33">
              <w:rPr>
                <w:rFonts w:asciiTheme="minorHAnsi" w:hAnsiTheme="minorHAnsi"/>
              </w:rPr>
              <w:t>VoIP</w:t>
            </w:r>
            <w:r w:rsidR="0099475F" w:rsidRPr="00185D33">
              <w:rPr>
                <w:rFonts w:asciiTheme="minorHAnsi" w:hAnsiTheme="minorHAnsi"/>
              </w:rPr>
              <w:t xml:space="preserve"> or</w:t>
            </w:r>
            <w:r w:rsidRPr="00185D33">
              <w:rPr>
                <w:rFonts w:asciiTheme="minorHAnsi" w:hAnsiTheme="minorHAnsi"/>
              </w:rPr>
              <w:t xml:space="preserve"> TDM related </w:t>
            </w:r>
            <w:r w:rsidR="0099475F" w:rsidRPr="00185D33">
              <w:rPr>
                <w:rFonts w:asciiTheme="minorHAnsi" w:hAnsiTheme="minorHAnsi"/>
              </w:rPr>
              <w:t xml:space="preserve">issues and requests. Manage CM with more than 200 remote sites </w:t>
            </w:r>
            <w:r w:rsidRPr="00185D33">
              <w:rPr>
                <w:rFonts w:asciiTheme="minorHAnsi" w:hAnsiTheme="minorHAnsi"/>
              </w:rPr>
              <w:t>and Voice related</w:t>
            </w:r>
            <w:r w:rsidR="0099475F" w:rsidRPr="00185D33">
              <w:rPr>
                <w:rFonts w:asciiTheme="minorHAnsi" w:hAnsiTheme="minorHAnsi"/>
              </w:rPr>
              <w:t xml:space="preserve"> servers like Aura Messaging meeting client SLAs.</w:t>
            </w:r>
          </w:p>
          <w:p w:rsidR="00171466" w:rsidRDefault="00171466" w:rsidP="008275BC">
            <w:pPr>
              <w:pStyle w:val="CompanyName"/>
              <w:spacing w:before="120" w:after="0"/>
              <w:jc w:val="both"/>
              <w:rPr>
                <w:b/>
                <w:bCs/>
                <w:sz w:val="28"/>
                <w:szCs w:val="28"/>
              </w:rPr>
            </w:pPr>
          </w:p>
          <w:p w:rsidR="008275BC" w:rsidRDefault="008275BC" w:rsidP="008275BC">
            <w:pPr>
              <w:pStyle w:val="CompanyName"/>
              <w:spacing w:before="120" w:after="0"/>
              <w:jc w:val="both"/>
            </w:pPr>
            <w:r>
              <w:rPr>
                <w:b/>
                <w:bCs/>
                <w:sz w:val="28"/>
                <w:szCs w:val="28"/>
              </w:rPr>
              <w:t>CTG/IBM</w:t>
            </w:r>
            <w:r w:rsidRPr="1065BEBC">
              <w:rPr>
                <w:b/>
                <w:bCs/>
                <w:sz w:val="28"/>
                <w:szCs w:val="28"/>
              </w:rPr>
              <w:t xml:space="preserve"> </w:t>
            </w:r>
          </w:p>
          <w:p w:rsidR="008275BC" w:rsidRDefault="0096048B" w:rsidP="008275BC">
            <w:pPr>
              <w:pStyle w:val="Heading7"/>
              <w:spacing w:before="120"/>
              <w:ind w:left="360"/>
              <w:jc w:val="both"/>
            </w:pPr>
            <w:proofErr w:type="gramStart"/>
            <w:r>
              <w:rPr>
                <w:rFonts w:ascii="Arial" w:eastAsia="Arial" w:hAnsi="Arial" w:cs="Arial"/>
                <w:i/>
                <w:iCs/>
                <w:sz w:val="22"/>
                <w:szCs w:val="22"/>
              </w:rPr>
              <w:t xml:space="preserve">Avaya </w:t>
            </w:r>
            <w:r w:rsidR="008275BC" w:rsidRPr="5DB9D572">
              <w:rPr>
                <w:rFonts w:ascii="Arial" w:eastAsia="Arial" w:hAnsi="Arial" w:cs="Arial"/>
                <w:i/>
                <w:iCs/>
                <w:sz w:val="22"/>
                <w:szCs w:val="22"/>
              </w:rPr>
              <w:t xml:space="preserve">Telecomm Engineer          </w:t>
            </w:r>
            <w:r w:rsidRPr="0096048B">
              <w:rPr>
                <w:rFonts w:ascii="Arial" w:eastAsia="Arial" w:hAnsi="Arial" w:cs="Arial"/>
                <w:iCs/>
                <w:sz w:val="20"/>
                <w:szCs w:val="20"/>
              </w:rPr>
              <w:t>September</w:t>
            </w:r>
            <w:r w:rsidR="008275BC" w:rsidRPr="0096048B">
              <w:rPr>
                <w:rFonts w:ascii="Arial" w:eastAsia="Arial" w:hAnsi="Arial" w:cs="Arial"/>
                <w:sz w:val="20"/>
                <w:szCs w:val="20"/>
              </w:rPr>
              <w:t>.</w:t>
            </w:r>
            <w:proofErr w:type="gramEnd"/>
            <w:r w:rsidR="008275BC" w:rsidRPr="0096048B">
              <w:rPr>
                <w:rFonts w:ascii="Arial" w:eastAsia="Arial" w:hAnsi="Arial" w:cs="Arial"/>
                <w:sz w:val="20"/>
                <w:szCs w:val="20"/>
              </w:rPr>
              <w:t xml:space="preserve"> 201</w:t>
            </w:r>
            <w:r w:rsidRPr="0096048B">
              <w:rPr>
                <w:rFonts w:ascii="Arial" w:eastAsia="Arial" w:hAnsi="Arial" w:cs="Arial"/>
                <w:sz w:val="20"/>
                <w:szCs w:val="20"/>
              </w:rPr>
              <w:t>6</w:t>
            </w:r>
            <w:r w:rsidR="008275BC" w:rsidRPr="0096048B">
              <w:rPr>
                <w:rFonts w:ascii="Arial" w:eastAsia="Arial" w:hAnsi="Arial" w:cs="Arial"/>
                <w:sz w:val="20"/>
                <w:szCs w:val="20"/>
              </w:rPr>
              <w:t xml:space="preserve"> </w:t>
            </w:r>
            <w:r w:rsidR="005B38D4">
              <w:rPr>
                <w:rFonts w:ascii="Arial" w:eastAsia="Arial" w:hAnsi="Arial" w:cs="Arial"/>
                <w:sz w:val="20"/>
                <w:szCs w:val="20"/>
              </w:rPr>
              <w:t>–</w:t>
            </w:r>
            <w:r w:rsidRPr="0096048B">
              <w:rPr>
                <w:rFonts w:ascii="Arial" w:eastAsia="Arial" w:hAnsi="Arial" w:cs="Arial"/>
                <w:sz w:val="20"/>
                <w:szCs w:val="20"/>
              </w:rPr>
              <w:t xml:space="preserve"> </w:t>
            </w:r>
            <w:r w:rsidR="005B38D4">
              <w:rPr>
                <w:rFonts w:ascii="Arial" w:eastAsia="Arial" w:hAnsi="Arial" w:cs="Arial"/>
                <w:sz w:val="20"/>
                <w:szCs w:val="20"/>
              </w:rPr>
              <w:t>December 2016</w:t>
            </w:r>
            <w:r w:rsidR="008275BC" w:rsidRPr="5DB9D572">
              <w:rPr>
                <w:rFonts w:ascii="Arial" w:eastAsia="Arial" w:hAnsi="Arial" w:cs="Arial"/>
                <w:sz w:val="22"/>
                <w:szCs w:val="22"/>
              </w:rPr>
              <w:t xml:space="preserve">           </w:t>
            </w:r>
            <w:r>
              <w:rPr>
                <w:rFonts w:ascii="Arial" w:eastAsia="Arial" w:hAnsi="Arial" w:cs="Arial"/>
                <w:sz w:val="22"/>
                <w:szCs w:val="22"/>
              </w:rPr>
              <w:t>Austin</w:t>
            </w:r>
            <w:r w:rsidR="008275BC" w:rsidRPr="5DB9D572">
              <w:rPr>
                <w:rFonts w:ascii="Verdana" w:eastAsia="Verdana" w:hAnsi="Verdana" w:cs="Verdana"/>
                <w:sz w:val="18"/>
                <w:szCs w:val="18"/>
              </w:rPr>
              <w:t>, TX</w:t>
            </w:r>
          </w:p>
          <w:p w:rsidR="008275BC" w:rsidRDefault="0096048B" w:rsidP="008275BC">
            <w:pPr>
              <w:pStyle w:val="ListParagraph"/>
              <w:numPr>
                <w:ilvl w:val="0"/>
                <w:numId w:val="1"/>
              </w:numPr>
            </w:pPr>
            <w:r>
              <w:t xml:space="preserve">Configure and support Avaya ACD programming involving VDNs, Agents, Skills on </w:t>
            </w:r>
            <w:r w:rsidR="00130FAE">
              <w:t>CM</w:t>
            </w:r>
            <w:r>
              <w:t xml:space="preserve"> and CMS. Troubleshoot and serve as an L2-L3 engineer for VoIP related issues and requests. Manage CM, G450 gateways and Voice related servers like Aura Messaging and </w:t>
            </w:r>
            <w:proofErr w:type="spellStart"/>
            <w:r>
              <w:t>Qfiniti</w:t>
            </w:r>
            <w:proofErr w:type="spellEnd"/>
            <w:r>
              <w:t xml:space="preserve"> for voice recording.</w:t>
            </w:r>
          </w:p>
          <w:p w:rsidR="0096048B" w:rsidRDefault="0096048B" w:rsidP="0096048B">
            <w:pPr>
              <w:ind w:left="360"/>
            </w:pPr>
          </w:p>
          <w:p w:rsidR="00EB0219" w:rsidRDefault="00EB0219" w:rsidP="00EB0219">
            <w:pPr>
              <w:pStyle w:val="CompanyName"/>
              <w:spacing w:before="120" w:after="0"/>
              <w:jc w:val="both"/>
              <w:rPr>
                <w:b/>
                <w:bCs/>
                <w:sz w:val="28"/>
                <w:szCs w:val="28"/>
              </w:rPr>
            </w:pPr>
            <w:r>
              <w:rPr>
                <w:b/>
                <w:bCs/>
                <w:sz w:val="28"/>
                <w:szCs w:val="28"/>
              </w:rPr>
              <w:t>Verizon/DELL</w:t>
            </w:r>
            <w:r w:rsidRPr="1065BEBC">
              <w:rPr>
                <w:b/>
                <w:bCs/>
                <w:sz w:val="28"/>
                <w:szCs w:val="28"/>
              </w:rPr>
              <w:t xml:space="preserve"> </w:t>
            </w:r>
          </w:p>
          <w:p w:rsidR="00EB0219" w:rsidRPr="00EB0219" w:rsidRDefault="00EB0219" w:rsidP="00EB0219"/>
          <w:p w:rsidR="00EB0219" w:rsidRPr="00EB0219" w:rsidRDefault="007173D2" w:rsidP="00EB0219">
            <w:pPr>
              <w:pStyle w:val="Heading7"/>
              <w:rPr>
                <w:rFonts w:ascii="Arial" w:hAnsi="Arial" w:cs="Arial"/>
                <w:i/>
                <w:szCs w:val="28"/>
              </w:rPr>
            </w:pPr>
            <w:r>
              <w:rPr>
                <w:rFonts w:ascii="Arial" w:eastAsia="Arial" w:hAnsi="Arial" w:cs="Arial"/>
                <w:i/>
                <w:sz w:val="22"/>
              </w:rPr>
              <w:t xml:space="preserve">Senior </w:t>
            </w:r>
            <w:r w:rsidR="00EB0219">
              <w:rPr>
                <w:rFonts w:ascii="Arial" w:eastAsia="Arial" w:hAnsi="Arial" w:cs="Arial"/>
                <w:i/>
                <w:sz w:val="22"/>
              </w:rPr>
              <w:t xml:space="preserve">Avaya </w:t>
            </w:r>
            <w:r w:rsidR="00130FAE">
              <w:rPr>
                <w:rFonts w:ascii="Arial" w:eastAsia="Arial" w:hAnsi="Arial" w:cs="Arial"/>
                <w:i/>
                <w:sz w:val="22"/>
              </w:rPr>
              <w:t>CM</w:t>
            </w:r>
            <w:r w:rsidR="00EB0219" w:rsidRPr="00EB0219">
              <w:rPr>
                <w:rFonts w:ascii="Arial" w:eastAsia="Arial" w:hAnsi="Arial" w:cs="Arial"/>
                <w:i/>
                <w:sz w:val="22"/>
              </w:rPr>
              <w:t xml:space="preserve"> </w:t>
            </w:r>
            <w:r w:rsidR="00EB0219">
              <w:rPr>
                <w:rFonts w:ascii="Arial" w:eastAsia="Arial" w:hAnsi="Arial" w:cs="Arial"/>
                <w:i/>
                <w:sz w:val="22"/>
              </w:rPr>
              <w:t xml:space="preserve">&amp; ACD </w:t>
            </w:r>
            <w:r w:rsidR="00EB0219" w:rsidRPr="00EB0219">
              <w:rPr>
                <w:rFonts w:ascii="Arial" w:eastAsia="Arial" w:hAnsi="Arial" w:cs="Arial"/>
                <w:i/>
                <w:sz w:val="22"/>
              </w:rPr>
              <w:t xml:space="preserve">Engineer          </w:t>
            </w:r>
            <w:r w:rsidR="00EB0219" w:rsidRPr="0096048B">
              <w:rPr>
                <w:rFonts w:ascii="Arial" w:eastAsia="Arial" w:hAnsi="Arial" w:cs="Arial"/>
                <w:sz w:val="20"/>
                <w:szCs w:val="20"/>
              </w:rPr>
              <w:t>Octobe</w:t>
            </w:r>
            <w:r w:rsidR="0096048B" w:rsidRPr="0096048B">
              <w:rPr>
                <w:rFonts w:ascii="Arial" w:eastAsia="Arial" w:hAnsi="Arial" w:cs="Arial"/>
                <w:sz w:val="20"/>
                <w:szCs w:val="20"/>
              </w:rPr>
              <w:t xml:space="preserve">r </w:t>
            </w:r>
            <w:r w:rsidR="004A2A7D">
              <w:rPr>
                <w:rFonts w:ascii="Arial" w:eastAsia="Arial" w:hAnsi="Arial" w:cs="Arial"/>
                <w:sz w:val="20"/>
                <w:szCs w:val="20"/>
              </w:rPr>
              <w:t xml:space="preserve">2015 </w:t>
            </w:r>
            <w:r w:rsidR="0096048B" w:rsidRPr="0096048B">
              <w:rPr>
                <w:rFonts w:ascii="Arial" w:eastAsia="Arial" w:hAnsi="Arial" w:cs="Arial"/>
                <w:sz w:val="20"/>
                <w:szCs w:val="20"/>
              </w:rPr>
              <w:t>– September 201</w:t>
            </w:r>
            <w:r w:rsidR="0096048B">
              <w:rPr>
                <w:rFonts w:ascii="Arial" w:eastAsia="Arial" w:hAnsi="Arial" w:cs="Arial"/>
                <w:sz w:val="20"/>
                <w:szCs w:val="20"/>
              </w:rPr>
              <w:t>6</w:t>
            </w:r>
            <w:r w:rsidR="00D418A2">
              <w:rPr>
                <w:rFonts w:ascii="Arial" w:eastAsia="Arial" w:hAnsi="Arial" w:cs="Arial"/>
                <w:i/>
                <w:sz w:val="22"/>
              </w:rPr>
              <w:t xml:space="preserve">              Katy, TX</w:t>
            </w:r>
          </w:p>
          <w:p w:rsidR="00D418A2" w:rsidRDefault="00D418A2" w:rsidP="00D418A2">
            <w:pPr>
              <w:pStyle w:val="ListParagraph"/>
              <w:numPr>
                <w:ilvl w:val="0"/>
                <w:numId w:val="1"/>
              </w:numPr>
            </w:pPr>
            <w:r>
              <w:t>Ana</w:t>
            </w:r>
            <w:r w:rsidR="003137DD">
              <w:t>lyzing 800 numbers (</w:t>
            </w:r>
            <w:r w:rsidR="00DD0198">
              <w:t>TFN) on Verizon manager tool,</w:t>
            </w:r>
            <w:r w:rsidR="003137DD">
              <w:t xml:space="preserve"> </w:t>
            </w:r>
            <w:proofErr w:type="spellStart"/>
            <w:r w:rsidR="00DD0198">
              <w:t>at&amp;t</w:t>
            </w:r>
            <w:proofErr w:type="spellEnd"/>
            <w:r w:rsidR="00DD0198">
              <w:t xml:space="preserve"> Route-it and </w:t>
            </w:r>
            <w:r w:rsidR="003B7566">
              <w:t>DELL Avaya CM</w:t>
            </w:r>
            <w:r w:rsidR="00130FAE">
              <w:t>s, the goal wa</w:t>
            </w:r>
            <w:r>
              <w:t>s to move calls from traditional to SIP circuits and change from 5 to 7 digits all the VDNs</w:t>
            </w:r>
            <w:r w:rsidR="003137DD">
              <w:t xml:space="preserve">, </w:t>
            </w:r>
            <w:r w:rsidR="0021098A">
              <w:t xml:space="preserve">working on a cloud environment </w:t>
            </w:r>
            <w:r w:rsidR="003137DD">
              <w:t xml:space="preserve">update changes on CMS and Cisco ICM accomplishing all </w:t>
            </w:r>
            <w:r w:rsidR="003E6C65">
              <w:t xml:space="preserve">this without service disruptions </w:t>
            </w:r>
            <w:r w:rsidR="003137DD">
              <w:t>a</w:t>
            </w:r>
            <w:r w:rsidR="003E6C65">
              <w:t>nalyz</w:t>
            </w:r>
            <w:r w:rsidR="003137DD">
              <w:t>ing</w:t>
            </w:r>
            <w:r w:rsidR="003E6C65">
              <w:t xml:space="preserve"> the ACD programming (</w:t>
            </w:r>
            <w:r w:rsidR="003137DD">
              <w:t>vectors, VDNs, variables, etc.).</w:t>
            </w:r>
          </w:p>
          <w:p w:rsidR="007131B4" w:rsidRDefault="003E6C65" w:rsidP="00D418A2">
            <w:pPr>
              <w:pStyle w:val="ListParagraph"/>
              <w:numPr>
                <w:ilvl w:val="0"/>
                <w:numId w:val="1"/>
              </w:numPr>
            </w:pPr>
            <w:r>
              <w:t>Test TFNs calls using a call generator and softphone, trac</w:t>
            </w:r>
            <w:r w:rsidR="003137DD">
              <w:t>e</w:t>
            </w:r>
            <w:r>
              <w:t xml:space="preserve"> calls </w:t>
            </w:r>
            <w:r w:rsidR="003137DD">
              <w:t>with Avaya ASA and monitor them on CMS</w:t>
            </w:r>
            <w:r w:rsidR="005B38D4">
              <w:t xml:space="preserve"> and </w:t>
            </w:r>
            <w:r w:rsidR="007131B4">
              <w:t>Search call volumes creating queries on Microsoft SQL.</w:t>
            </w:r>
          </w:p>
          <w:p w:rsidR="00D418A2" w:rsidRDefault="00D418A2" w:rsidP="00D418A2"/>
          <w:p w:rsidR="008746F2" w:rsidRPr="00D418A2" w:rsidRDefault="008746F2" w:rsidP="00D418A2"/>
          <w:p w:rsidR="23DC805B" w:rsidRDefault="1065BEBC" w:rsidP="23DC805B">
            <w:pPr>
              <w:pStyle w:val="CompanyName"/>
              <w:spacing w:before="120" w:after="0"/>
              <w:jc w:val="both"/>
            </w:pPr>
            <w:proofErr w:type="spellStart"/>
            <w:r w:rsidRPr="1065BEBC">
              <w:rPr>
                <w:b/>
                <w:bCs/>
                <w:sz w:val="28"/>
                <w:szCs w:val="28"/>
              </w:rPr>
              <w:t>Teksystems</w:t>
            </w:r>
            <w:proofErr w:type="spellEnd"/>
            <w:r w:rsidRPr="1065BEBC">
              <w:rPr>
                <w:b/>
                <w:bCs/>
                <w:sz w:val="28"/>
                <w:szCs w:val="28"/>
              </w:rPr>
              <w:t xml:space="preserve"> - JPM Chase </w:t>
            </w:r>
          </w:p>
          <w:p w:rsidR="23DC805B" w:rsidRDefault="23DC805B" w:rsidP="1065BEBC">
            <w:pPr>
              <w:pStyle w:val="Heading7"/>
              <w:spacing w:before="120"/>
              <w:ind w:left="360"/>
              <w:jc w:val="both"/>
            </w:pPr>
          </w:p>
          <w:p w:rsidR="23DC805B" w:rsidRDefault="00130FAE" w:rsidP="1065BEBC">
            <w:pPr>
              <w:pStyle w:val="Heading7"/>
              <w:spacing w:before="120"/>
              <w:ind w:left="360"/>
              <w:jc w:val="both"/>
            </w:pPr>
            <w:r>
              <w:rPr>
                <w:rFonts w:ascii="Arial" w:eastAsia="Arial" w:hAnsi="Arial" w:cs="Arial"/>
                <w:i/>
                <w:iCs/>
                <w:sz w:val="22"/>
                <w:szCs w:val="22"/>
              </w:rPr>
              <w:t>Telecomm Analyst-CM</w:t>
            </w:r>
            <w:r w:rsidR="5DB9D572" w:rsidRPr="5DB9D572">
              <w:rPr>
                <w:rFonts w:ascii="Arial" w:eastAsia="Arial" w:hAnsi="Arial" w:cs="Arial"/>
                <w:i/>
                <w:iCs/>
                <w:sz w:val="22"/>
                <w:szCs w:val="22"/>
              </w:rPr>
              <w:t xml:space="preserve"> software Engineer          </w:t>
            </w:r>
            <w:r w:rsidR="5DB9D572" w:rsidRPr="5DB9D572">
              <w:rPr>
                <w:rFonts w:ascii="Arial" w:eastAsia="Arial" w:hAnsi="Arial" w:cs="Arial"/>
                <w:sz w:val="20"/>
                <w:szCs w:val="20"/>
              </w:rPr>
              <w:t>June</w:t>
            </w:r>
            <w:r w:rsidR="5DB9D572" w:rsidRPr="5DB9D572">
              <w:rPr>
                <w:rFonts w:ascii="Arial" w:eastAsia="Arial" w:hAnsi="Arial" w:cs="Arial"/>
                <w:sz w:val="18"/>
                <w:szCs w:val="18"/>
              </w:rPr>
              <w:t xml:space="preserve"> </w:t>
            </w:r>
            <w:r w:rsidR="003137DD">
              <w:rPr>
                <w:rFonts w:ascii="Arial" w:eastAsia="Arial" w:hAnsi="Arial" w:cs="Arial"/>
                <w:sz w:val="20"/>
                <w:szCs w:val="20"/>
              </w:rPr>
              <w:t>2013 – Oct. 2015</w:t>
            </w:r>
            <w:r w:rsidR="5DB9D572" w:rsidRPr="5DB9D572">
              <w:rPr>
                <w:rFonts w:ascii="Arial" w:eastAsia="Arial" w:hAnsi="Arial" w:cs="Arial"/>
                <w:sz w:val="22"/>
                <w:szCs w:val="22"/>
              </w:rPr>
              <w:t xml:space="preserve">            Houston</w:t>
            </w:r>
            <w:r w:rsidR="5DB9D572" w:rsidRPr="5DB9D572">
              <w:rPr>
                <w:rFonts w:ascii="Verdana" w:eastAsia="Verdana" w:hAnsi="Verdana" w:cs="Verdana"/>
                <w:sz w:val="18"/>
                <w:szCs w:val="18"/>
              </w:rPr>
              <w:t>, TX</w:t>
            </w:r>
          </w:p>
          <w:p w:rsidR="6389109E" w:rsidRDefault="7C86B12D" w:rsidP="039DC40C">
            <w:pPr>
              <w:pStyle w:val="ListParagraph"/>
              <w:numPr>
                <w:ilvl w:val="0"/>
                <w:numId w:val="1"/>
              </w:numPr>
            </w:pPr>
            <w:r>
              <w:t>Managing On-boarding projects that involve remote locations, network regions, backup failover servers, 911 Gateways, ARS analysis and subnet maps, analyzing 9 different serving sites that support a large number of remote locations, configuring CM to meet the requirements and making sure no conflict will occur between them.</w:t>
            </w:r>
          </w:p>
          <w:p w:rsidR="280BA2B6" w:rsidRDefault="46045A2B" w:rsidP="46045A2B">
            <w:pPr>
              <w:pStyle w:val="ListParagraph"/>
              <w:numPr>
                <w:ilvl w:val="0"/>
                <w:numId w:val="1"/>
              </w:numPr>
            </w:pPr>
            <w:r>
              <w:t>Remediation analysis to remove or reuse software licenses like IP phones stations, ACD vectors, VDN, announcements, hunt-groups and agent login IDs.</w:t>
            </w:r>
          </w:p>
          <w:p w:rsidR="016B86B6" w:rsidRDefault="6DA5889F" w:rsidP="46045A2B">
            <w:pPr>
              <w:pStyle w:val="ListParagraph"/>
              <w:numPr>
                <w:ilvl w:val="0"/>
                <w:numId w:val="1"/>
              </w:numPr>
            </w:pPr>
            <w:r>
              <w:t>Standard remediation of CORs, system parameters and COS on the different serving sites to make them uniform based on company rules and needs.</w:t>
            </w:r>
          </w:p>
          <w:p w:rsidR="6389109E" w:rsidRDefault="5DB9D572" w:rsidP="1EC08180">
            <w:pPr>
              <w:pStyle w:val="ListParagraph"/>
              <w:numPr>
                <w:ilvl w:val="0"/>
                <w:numId w:val="1"/>
              </w:numPr>
            </w:pPr>
            <w:r>
              <w:t>Creation of traffic reports and registered IP phones reports, use of provisioning and ASA tool to import data from CM.</w:t>
            </w:r>
          </w:p>
          <w:p w:rsidR="00444BBC" w:rsidRDefault="00444BBC" w:rsidP="1EC08180">
            <w:pPr>
              <w:pStyle w:val="ListParagraph"/>
              <w:numPr>
                <w:ilvl w:val="0"/>
                <w:numId w:val="1"/>
              </w:numPr>
            </w:pPr>
            <w:r>
              <w:t>Session Manager, creation of sip entities and extensions.</w:t>
            </w:r>
          </w:p>
          <w:p w:rsidR="5DB9D572" w:rsidRDefault="5DB9D572" w:rsidP="5DB9D572">
            <w:pPr>
              <w:pStyle w:val="ListParagraph"/>
              <w:numPr>
                <w:ilvl w:val="0"/>
                <w:numId w:val="1"/>
              </w:numPr>
            </w:pPr>
            <w:r>
              <w:t xml:space="preserve">Cisco </w:t>
            </w:r>
            <w:r w:rsidRPr="5DB9D572">
              <w:t>AS5400 gateway support and administration, check T1s circuit status, dial peers activity, interface configuration.</w:t>
            </w:r>
          </w:p>
          <w:p w:rsidR="5DB9D572" w:rsidRDefault="5DB9D572" w:rsidP="5DB9D572">
            <w:pPr>
              <w:pStyle w:val="ListParagraph"/>
              <w:numPr>
                <w:ilvl w:val="0"/>
                <w:numId w:val="1"/>
              </w:numPr>
            </w:pPr>
            <w:r w:rsidRPr="5DB9D572">
              <w:t>MAC and maintenance event administrator of IP phones, responsible on failover IP phones from primary server to back-up site.</w:t>
            </w:r>
          </w:p>
          <w:p w:rsidR="003B7566" w:rsidRDefault="003B7566" w:rsidP="5DB9D572">
            <w:pPr>
              <w:pStyle w:val="ListParagraph"/>
              <w:numPr>
                <w:ilvl w:val="0"/>
                <w:numId w:val="1"/>
              </w:numPr>
            </w:pPr>
            <w:r>
              <w:t xml:space="preserve">Session Manager </w:t>
            </w:r>
          </w:p>
          <w:p w:rsidR="544493CC" w:rsidRDefault="5DB9D572" w:rsidP="544493CC">
            <w:pPr>
              <w:pStyle w:val="ListParagraph"/>
              <w:numPr>
                <w:ilvl w:val="0"/>
                <w:numId w:val="1"/>
              </w:numPr>
            </w:pPr>
            <w:r>
              <w:t>Service pack and Communication Manager upgrades and installation on Avaya servers.</w:t>
            </w:r>
          </w:p>
          <w:p w:rsidR="6BA95969" w:rsidRDefault="6BA95969" w:rsidP="6BA95969">
            <w:pPr>
              <w:pStyle w:val="CompanyName"/>
              <w:spacing w:before="120" w:after="0"/>
              <w:jc w:val="both"/>
            </w:pPr>
          </w:p>
          <w:p w:rsidR="008B6E99" w:rsidRDefault="008B6E99" w:rsidP="00BF0250">
            <w:pPr>
              <w:pStyle w:val="CompanyName"/>
              <w:spacing w:before="120" w:after="0"/>
              <w:jc w:val="both"/>
              <w:rPr>
                <w:b/>
                <w:bCs/>
                <w:smallCaps/>
                <w:sz w:val="28"/>
                <w:szCs w:val="28"/>
              </w:rPr>
            </w:pPr>
            <w:proofErr w:type="spellStart"/>
            <w:r>
              <w:rPr>
                <w:b/>
                <w:bCs/>
                <w:smallCaps/>
                <w:sz w:val="28"/>
                <w:szCs w:val="28"/>
              </w:rPr>
              <w:t>Softtek</w:t>
            </w:r>
            <w:proofErr w:type="spellEnd"/>
            <w:r>
              <w:rPr>
                <w:b/>
                <w:bCs/>
                <w:smallCaps/>
                <w:sz w:val="28"/>
                <w:szCs w:val="28"/>
              </w:rPr>
              <w:t xml:space="preserve"> </w:t>
            </w:r>
            <w:r w:rsidR="003E6C65">
              <w:rPr>
                <w:b/>
                <w:bCs/>
                <w:smallCaps/>
                <w:sz w:val="28"/>
                <w:szCs w:val="28"/>
              </w:rPr>
              <w:t xml:space="preserve">- </w:t>
            </w:r>
            <w:r>
              <w:rPr>
                <w:b/>
                <w:bCs/>
                <w:smallCaps/>
                <w:sz w:val="28"/>
                <w:szCs w:val="28"/>
              </w:rPr>
              <w:t>GE C</w:t>
            </w:r>
            <w:r w:rsidR="00C4262B">
              <w:rPr>
                <w:b/>
                <w:bCs/>
                <w:smallCaps/>
                <w:sz w:val="28"/>
                <w:szCs w:val="28"/>
              </w:rPr>
              <w:t>apital.</w:t>
            </w:r>
            <w:r>
              <w:rPr>
                <w:b/>
                <w:bCs/>
                <w:smallCaps/>
                <w:sz w:val="28"/>
                <w:szCs w:val="28"/>
              </w:rPr>
              <w:t xml:space="preserve">   </w:t>
            </w:r>
          </w:p>
          <w:p w:rsidR="008B6E99" w:rsidRPr="00433379" w:rsidRDefault="008B6E99" w:rsidP="00BF0250">
            <w:pPr>
              <w:jc w:val="both"/>
              <w:rPr>
                <w:rFonts w:ascii="Verdana" w:hAnsi="Verdana"/>
                <w:b/>
                <w:bCs/>
                <w:color w:val="000000"/>
                <w:sz w:val="18"/>
                <w:szCs w:val="18"/>
              </w:rPr>
            </w:pPr>
          </w:p>
          <w:p w:rsidR="008B6E99" w:rsidRDefault="724E5442" w:rsidP="00BF0250">
            <w:pPr>
              <w:pStyle w:val="Heading7"/>
              <w:ind w:left="360"/>
              <w:jc w:val="both"/>
              <w:rPr>
                <w:rFonts w:ascii="Verdana" w:hAnsi="Verdana"/>
                <w:sz w:val="18"/>
                <w:szCs w:val="20"/>
              </w:rPr>
            </w:pPr>
            <w:r w:rsidRPr="724E5442">
              <w:rPr>
                <w:rFonts w:ascii="Arial" w:eastAsia="Arial" w:hAnsi="Arial" w:cs="Arial"/>
                <w:i/>
                <w:iCs/>
                <w:sz w:val="22"/>
                <w:szCs w:val="22"/>
              </w:rPr>
              <w:t>System</w:t>
            </w:r>
            <w:r w:rsidRPr="724E5442">
              <w:rPr>
                <w:rFonts w:ascii="Verdana" w:eastAsia="Verdana" w:hAnsi="Verdana" w:cs="Verdana"/>
                <w:color w:val="000000" w:themeColor="text1"/>
                <w:sz w:val="18"/>
                <w:szCs w:val="18"/>
                <w:lang w:val="en-GB"/>
              </w:rPr>
              <w:t xml:space="preserve"> </w:t>
            </w:r>
            <w:r w:rsidRPr="724E5442">
              <w:rPr>
                <w:rFonts w:ascii="Arial" w:eastAsia="Arial" w:hAnsi="Arial" w:cs="Arial"/>
                <w:i/>
                <w:iCs/>
                <w:sz w:val="22"/>
                <w:szCs w:val="22"/>
              </w:rPr>
              <w:t>Analyst</w:t>
            </w:r>
            <w:r w:rsidRPr="724E5442">
              <w:rPr>
                <w:rFonts w:ascii="Arial" w:eastAsia="Arial" w:hAnsi="Arial" w:cs="Arial"/>
                <w:b w:val="0"/>
                <w:bCs w:val="0"/>
                <w:i/>
                <w:iCs/>
                <w:sz w:val="22"/>
                <w:szCs w:val="22"/>
              </w:rPr>
              <w:t>/</w:t>
            </w:r>
            <w:r w:rsidRPr="724E5442">
              <w:rPr>
                <w:rFonts w:ascii="Arial" w:eastAsia="Arial" w:hAnsi="Arial" w:cs="Arial"/>
                <w:i/>
                <w:iCs/>
                <w:sz w:val="22"/>
                <w:szCs w:val="22"/>
              </w:rPr>
              <w:t>Telecomm</w:t>
            </w:r>
            <w:r w:rsidRPr="724E5442">
              <w:rPr>
                <w:rFonts w:ascii="Arial" w:eastAsia="Arial" w:hAnsi="Arial" w:cs="Arial"/>
                <w:b w:val="0"/>
                <w:bCs w:val="0"/>
                <w:i/>
                <w:iCs/>
                <w:sz w:val="22"/>
                <w:szCs w:val="22"/>
              </w:rPr>
              <w:t xml:space="preserve"> </w:t>
            </w:r>
            <w:r w:rsidRPr="724E5442">
              <w:rPr>
                <w:rFonts w:ascii="Arial" w:eastAsia="Arial" w:hAnsi="Arial" w:cs="Arial"/>
                <w:i/>
                <w:iCs/>
                <w:sz w:val="22"/>
                <w:szCs w:val="22"/>
              </w:rPr>
              <w:t xml:space="preserve">Engineer           </w:t>
            </w:r>
            <w:r w:rsidRPr="724E5442">
              <w:rPr>
                <w:rFonts w:ascii="Arial" w:eastAsia="Arial" w:hAnsi="Arial" w:cs="Arial"/>
                <w:sz w:val="22"/>
                <w:szCs w:val="22"/>
              </w:rPr>
              <w:t xml:space="preserve">  </w:t>
            </w:r>
            <w:r w:rsidRPr="724E5442">
              <w:rPr>
                <w:rFonts w:ascii="Arial" w:eastAsia="Arial" w:hAnsi="Arial" w:cs="Arial"/>
                <w:sz w:val="20"/>
                <w:szCs w:val="20"/>
              </w:rPr>
              <w:t>May 2004- June 2013</w:t>
            </w:r>
            <w:r w:rsidRPr="724E5442">
              <w:rPr>
                <w:rFonts w:ascii="Arial" w:eastAsia="Arial" w:hAnsi="Arial" w:cs="Arial"/>
                <w:sz w:val="22"/>
                <w:szCs w:val="22"/>
              </w:rPr>
              <w:t xml:space="preserve">                       </w:t>
            </w:r>
            <w:r w:rsidRPr="724E5442">
              <w:rPr>
                <w:rFonts w:ascii="Verdana" w:eastAsia="Verdana" w:hAnsi="Verdana" w:cs="Verdana"/>
                <w:sz w:val="18"/>
                <w:szCs w:val="18"/>
              </w:rPr>
              <w:t>Danbury, CT</w:t>
            </w:r>
          </w:p>
          <w:p w:rsidR="43641FF7" w:rsidRDefault="43641FF7" w:rsidP="43641FF7">
            <w:pPr>
              <w:jc w:val="both"/>
            </w:pPr>
            <w:r>
              <w:t xml:space="preserve">            Team leader of voice network engineers performing the following tasks:</w:t>
            </w:r>
          </w:p>
          <w:p w:rsidR="43641FF7" w:rsidRDefault="43641FF7" w:rsidP="43641FF7">
            <w:pPr>
              <w:jc w:val="both"/>
            </w:pPr>
          </w:p>
          <w:p w:rsidR="43641FF7" w:rsidRDefault="43641FF7" w:rsidP="43641FF7">
            <w:pPr>
              <w:numPr>
                <w:ilvl w:val="0"/>
                <w:numId w:val="4"/>
              </w:numPr>
              <w:jc w:val="both"/>
            </w:pPr>
            <w:r>
              <w:t>Cisco Data network analyst, support engineer on network related problems including Catalyst switches, Routers, VoIP telephony, Access Points,</w:t>
            </w:r>
            <w:r w:rsidR="00183778">
              <w:t xml:space="preserve"> DNS administrator for GE</w:t>
            </w:r>
            <w:r>
              <w:t xml:space="preserve"> domain</w:t>
            </w:r>
            <w:r w:rsidR="00183778">
              <w:t>s</w:t>
            </w:r>
            <w:r>
              <w:t>, DHCP strings, URL support engineer solving internet limitations or restrictions for end-users.</w:t>
            </w:r>
          </w:p>
          <w:p w:rsidR="43641FF7" w:rsidRDefault="0062183C" w:rsidP="43641FF7">
            <w:pPr>
              <w:numPr>
                <w:ilvl w:val="0"/>
                <w:numId w:val="4"/>
              </w:numPr>
              <w:jc w:val="both"/>
            </w:pPr>
            <w:r>
              <w:t xml:space="preserve">Experience supporting CUCM </w:t>
            </w:r>
            <w:r w:rsidR="43641FF7">
              <w:t>system in several locations, extensions and Voice mail setup, MACs and troubleshooting mainly IP phone type Cisco 7960 series.</w:t>
            </w:r>
          </w:p>
          <w:p w:rsidR="00175D92" w:rsidRDefault="00175D92" w:rsidP="00BF0250">
            <w:pPr>
              <w:numPr>
                <w:ilvl w:val="0"/>
                <w:numId w:val="4"/>
              </w:numPr>
              <w:jc w:val="both"/>
            </w:pPr>
            <w:r>
              <w:t>Manage Avaya telecom devices such as Communications Manager, Media Gateways, Voice mail plat</w:t>
            </w:r>
            <w:r w:rsidR="00816CE1">
              <w:t xml:space="preserve">forms, CMS servers </w:t>
            </w:r>
            <w:r w:rsidR="00816CE1" w:rsidRPr="00816CE1">
              <w:t>with the goal of having them in service 99.9% of the production time</w:t>
            </w:r>
            <w:r w:rsidR="00816CE1">
              <w:t>.</w:t>
            </w:r>
          </w:p>
          <w:p w:rsidR="00175D92" w:rsidRDefault="43641FF7" w:rsidP="43641FF7">
            <w:pPr>
              <w:numPr>
                <w:ilvl w:val="0"/>
                <w:numId w:val="4"/>
              </w:numPr>
              <w:jc w:val="both"/>
            </w:pPr>
            <w:r>
              <w:t xml:space="preserve">Perform hardware and firmware upgrades on Avaya devices on client’s several locations on CM acting as ESS or LSP mode, boards, gateways, IP phones and applications, </w:t>
            </w:r>
          </w:p>
          <w:p w:rsidR="00175D92" w:rsidRDefault="43641FF7" w:rsidP="43641FF7">
            <w:pPr>
              <w:numPr>
                <w:ilvl w:val="0"/>
                <w:numId w:val="4"/>
              </w:numPr>
              <w:jc w:val="both"/>
            </w:pPr>
            <w:r>
              <w:t>Giving L2 and L3 support for end-users in voice network related requests or issues giving extra value assisting them and excellent service level, replacing hardware, testing equipment, tracing calls with problems, troubleshooting noise, static or other voice related problems within the voice system.</w:t>
            </w:r>
          </w:p>
          <w:p w:rsidR="00175D92" w:rsidRDefault="43641FF7" w:rsidP="00BF0250">
            <w:pPr>
              <w:numPr>
                <w:ilvl w:val="0"/>
                <w:numId w:val="4"/>
              </w:numPr>
              <w:jc w:val="both"/>
            </w:pPr>
            <w:r>
              <w:t>Design and support ACD programming and configuration (VDNs, Vectors, Skills, Agents, Hunt Group) for call centers to help the company meet their goals in terms of customer service efficiency.</w:t>
            </w:r>
          </w:p>
          <w:p w:rsidR="00175D92" w:rsidRDefault="43641FF7" w:rsidP="003B7566">
            <w:pPr>
              <w:numPr>
                <w:ilvl w:val="0"/>
                <w:numId w:val="4"/>
              </w:numPr>
              <w:jc w:val="both"/>
            </w:pPr>
            <w:r>
              <w:t>Do proactive and preventive work on VoIP technologies with Cisco Call Manager and Avaya devices such as S8700 servers and Media Gateways G450, G700, G650, Switch and Voice mail configuration and operation to meet the client goals of service levels.</w:t>
            </w:r>
          </w:p>
          <w:p w:rsidR="008B6E99" w:rsidRDefault="43641FF7" w:rsidP="43641FF7">
            <w:pPr>
              <w:numPr>
                <w:ilvl w:val="0"/>
                <w:numId w:val="4"/>
              </w:numPr>
              <w:jc w:val="both"/>
            </w:pPr>
            <w:r>
              <w:t xml:space="preserve">Manage and configure Voicemail and Cisco Unified Messaging systems platforms as well </w:t>
            </w:r>
            <w:r>
              <w:lastRenderedPageBreak/>
              <w:t xml:space="preserve">as  </w:t>
            </w:r>
            <w:proofErr w:type="spellStart"/>
            <w:r>
              <w:t>Definity</w:t>
            </w:r>
            <w:proofErr w:type="spellEnd"/>
            <w:r>
              <w:t>/</w:t>
            </w:r>
            <w:proofErr w:type="spellStart"/>
            <w:r>
              <w:t>Intuity</w:t>
            </w:r>
            <w:proofErr w:type="spellEnd"/>
            <w:r>
              <w:t xml:space="preserve"> </w:t>
            </w:r>
            <w:proofErr w:type="spellStart"/>
            <w:r>
              <w:t>Audix</w:t>
            </w:r>
            <w:proofErr w:type="spellEnd"/>
            <w:r>
              <w:t xml:space="preserve">, </w:t>
            </w:r>
            <w:proofErr w:type="spellStart"/>
            <w:r>
              <w:t>Octel</w:t>
            </w:r>
            <w:proofErr w:type="spellEnd"/>
            <w:r>
              <w:t>, Modular messaging.</w:t>
            </w:r>
          </w:p>
          <w:p w:rsidR="008B6E99" w:rsidRDefault="43641FF7" w:rsidP="43641FF7">
            <w:pPr>
              <w:numPr>
                <w:ilvl w:val="0"/>
                <w:numId w:val="4"/>
              </w:numPr>
              <w:jc w:val="both"/>
            </w:pPr>
            <w:r>
              <w:t xml:space="preserve">System analyst of traffic routes using ARS, AAR, dial plan, public lists and report creating showing trunk utilization that could lead to expand/decrease decisions. </w:t>
            </w:r>
          </w:p>
          <w:p w:rsidR="00BF0250" w:rsidRDefault="00BF0250" w:rsidP="00BF0250">
            <w:pPr>
              <w:jc w:val="both"/>
            </w:pPr>
          </w:p>
          <w:p w:rsidR="008746F2" w:rsidRPr="00356F78" w:rsidRDefault="008746F2" w:rsidP="008746F2">
            <w:pPr>
              <w:pStyle w:val="CompanyName"/>
              <w:spacing w:before="120" w:after="0"/>
              <w:jc w:val="both"/>
              <w:rPr>
                <w:b/>
                <w:bCs/>
                <w:sz w:val="24"/>
              </w:rPr>
            </w:pPr>
            <w:r w:rsidRPr="72AD5281">
              <w:rPr>
                <w:b/>
                <w:bCs/>
                <w:smallCaps/>
                <w:sz w:val="28"/>
                <w:szCs w:val="28"/>
              </w:rPr>
              <w:t xml:space="preserve">Cuprum </w:t>
            </w:r>
            <w:proofErr w:type="spellStart"/>
            <w:r w:rsidRPr="72AD5281">
              <w:rPr>
                <w:b/>
                <w:bCs/>
                <w:smallCaps/>
                <w:sz w:val="28"/>
                <w:szCs w:val="28"/>
              </w:rPr>
              <w:t>Imsalum</w:t>
            </w:r>
            <w:proofErr w:type="spellEnd"/>
            <w:r w:rsidRPr="72AD5281">
              <w:rPr>
                <w:b/>
                <w:bCs/>
                <w:sz w:val="24"/>
                <w:szCs w:val="24"/>
              </w:rPr>
              <w:t xml:space="preserve">                   Jul 2002-May 2004            </w:t>
            </w:r>
            <w:r w:rsidRPr="72AD5281">
              <w:rPr>
                <w:rFonts w:ascii="Verdana" w:eastAsia="Verdana" w:hAnsi="Verdana" w:cs="Verdana"/>
                <w:b/>
                <w:bCs/>
                <w:color w:val="000000"/>
                <w:sz w:val="18"/>
                <w:szCs w:val="18"/>
              </w:rPr>
              <w:t xml:space="preserve"> Monterrey, N.L. Mexico</w:t>
            </w:r>
          </w:p>
          <w:p w:rsidR="008746F2" w:rsidRDefault="008746F2" w:rsidP="008746F2">
            <w:pPr>
              <w:pStyle w:val="Heading7"/>
              <w:ind w:left="360"/>
              <w:jc w:val="both"/>
              <w:rPr>
                <w:rFonts w:ascii="Arial" w:hAnsi="Arial" w:cs="Arial"/>
                <w:i/>
                <w:iCs/>
                <w:sz w:val="22"/>
                <w:szCs w:val="22"/>
              </w:rPr>
            </w:pPr>
            <w:r>
              <w:rPr>
                <w:rFonts w:ascii="Arial" w:hAnsi="Arial" w:cs="Arial"/>
                <w:i/>
                <w:iCs/>
                <w:sz w:val="22"/>
                <w:szCs w:val="22"/>
              </w:rPr>
              <w:t>Telecomm Support Engineer</w:t>
            </w:r>
          </w:p>
          <w:p w:rsidR="008746F2" w:rsidRDefault="008746F2" w:rsidP="008746F2">
            <w:pPr>
              <w:pStyle w:val="ecxmsonormal"/>
              <w:numPr>
                <w:ilvl w:val="0"/>
                <w:numId w:val="12"/>
              </w:numPr>
              <w:tabs>
                <w:tab w:val="left" w:pos="360"/>
              </w:tabs>
              <w:spacing w:line="220" w:lineRule="atLeast"/>
              <w:jc w:val="both"/>
            </w:pPr>
            <w:r w:rsidRPr="00356F78">
              <w:rPr>
                <w:bCs/>
              </w:rPr>
              <w:t>Technical support for Call Centers</w:t>
            </w:r>
            <w:r w:rsidRPr="00356F78">
              <w:t xml:space="preserve"> </w:t>
            </w:r>
            <w:r w:rsidR="00A23F50">
              <w:t>programming</w:t>
            </w:r>
            <w:r w:rsidRPr="00356F78">
              <w:t xml:space="preserve"> </w:t>
            </w:r>
            <w:r w:rsidRPr="00356F78">
              <w:rPr>
                <w:bCs/>
              </w:rPr>
              <w:t>VDNs, Hunt Groups, Vectoring, IP Phones</w:t>
            </w:r>
            <w:r w:rsidR="00A23F50">
              <w:t>, etc.</w:t>
            </w:r>
            <w:r w:rsidRPr="00356F78">
              <w:t xml:space="preserve"> </w:t>
            </w:r>
            <w:r w:rsidR="00A23F50">
              <w:t>support to</w:t>
            </w:r>
            <w:r w:rsidRPr="00356F78">
              <w:t xml:space="preserve"> videoconference users.</w:t>
            </w:r>
          </w:p>
          <w:p w:rsidR="008746F2" w:rsidRDefault="008746F2" w:rsidP="008746F2">
            <w:pPr>
              <w:pStyle w:val="ecxmsonormal"/>
              <w:numPr>
                <w:ilvl w:val="0"/>
                <w:numId w:val="12"/>
              </w:numPr>
              <w:tabs>
                <w:tab w:val="left" w:pos="360"/>
              </w:tabs>
              <w:spacing w:line="220" w:lineRule="atLeast"/>
              <w:jc w:val="both"/>
            </w:pPr>
            <w:r w:rsidRPr="43641FF7">
              <w:t xml:space="preserve">Manager of AVAYA </w:t>
            </w:r>
            <w:proofErr w:type="spellStart"/>
            <w:r w:rsidRPr="43641FF7">
              <w:t>Definity</w:t>
            </w:r>
            <w:proofErr w:type="spellEnd"/>
            <w:r w:rsidRPr="43641FF7">
              <w:t xml:space="preserve"> and </w:t>
            </w:r>
            <w:proofErr w:type="spellStart"/>
            <w:r w:rsidRPr="43641FF7">
              <w:t>Audix</w:t>
            </w:r>
            <w:proofErr w:type="spellEnd"/>
            <w:r w:rsidRPr="43641FF7">
              <w:t xml:space="preserve"> voice mail system</w:t>
            </w:r>
            <w:r w:rsidRPr="00356F78">
              <w:t xml:space="preserve">, </w:t>
            </w:r>
            <w:r w:rsidRPr="43641FF7">
              <w:t xml:space="preserve">Private Voice </w:t>
            </w:r>
            <w:proofErr w:type="gramStart"/>
            <w:r w:rsidRPr="43641FF7">
              <w:t>Networks</w:t>
            </w:r>
            <w:proofErr w:type="gramEnd"/>
            <w:r w:rsidRPr="43641FF7">
              <w:t xml:space="preserve"> manager</w:t>
            </w:r>
            <w:r w:rsidRPr="00356F78">
              <w:t xml:space="preserve"> and maintenance, </w:t>
            </w:r>
            <w:r w:rsidRPr="43641FF7">
              <w:t>VoIP telephony</w:t>
            </w:r>
            <w:r w:rsidRPr="00356F78">
              <w:t>.</w:t>
            </w:r>
            <w:r>
              <w:t xml:space="preserve"> </w:t>
            </w:r>
          </w:p>
          <w:p w:rsidR="008746F2" w:rsidRPr="00356F78" w:rsidRDefault="008746F2" w:rsidP="008746F2">
            <w:pPr>
              <w:pStyle w:val="ecxmsonormal"/>
              <w:numPr>
                <w:ilvl w:val="0"/>
                <w:numId w:val="12"/>
              </w:numPr>
              <w:tabs>
                <w:tab w:val="left" w:pos="360"/>
              </w:tabs>
              <w:spacing w:line="220" w:lineRule="atLeast"/>
              <w:jc w:val="both"/>
            </w:pPr>
            <w:r>
              <w:t>Internal call billing plans tool, evaluating and implementing plans to save on outgoing calls.</w:t>
            </w:r>
          </w:p>
          <w:p w:rsidR="008746F2" w:rsidRDefault="008746F2" w:rsidP="008746F2">
            <w:pPr>
              <w:jc w:val="both"/>
            </w:pPr>
            <w:r w:rsidRPr="43641FF7">
              <w:t>Infrastructure cabling technician</w:t>
            </w:r>
          </w:p>
          <w:p w:rsidR="008B6E99" w:rsidRPr="00175D92" w:rsidRDefault="008B6E99" w:rsidP="00BF0250">
            <w:pPr>
              <w:pStyle w:val="CompanyName"/>
              <w:numPr>
                <w:ilvl w:val="12"/>
                <w:numId w:val="0"/>
              </w:numPr>
              <w:spacing w:before="120" w:after="0"/>
              <w:jc w:val="both"/>
              <w:rPr>
                <w:b/>
                <w:bCs/>
                <w:sz w:val="24"/>
                <w:lang w:val="es-MX"/>
              </w:rPr>
            </w:pPr>
            <w:proofErr w:type="spellStart"/>
            <w:r w:rsidRPr="00175D92">
              <w:rPr>
                <w:b/>
                <w:bCs/>
                <w:smallCaps/>
                <w:sz w:val="28"/>
                <w:szCs w:val="28"/>
                <w:lang w:val="es-MX"/>
              </w:rPr>
              <w:t>Alestra</w:t>
            </w:r>
            <w:proofErr w:type="spellEnd"/>
            <w:r w:rsidRPr="00175D92">
              <w:rPr>
                <w:b/>
                <w:bCs/>
                <w:smallCaps/>
                <w:sz w:val="28"/>
                <w:szCs w:val="28"/>
                <w:lang w:val="es-MX"/>
              </w:rPr>
              <w:t xml:space="preserve"> </w:t>
            </w:r>
            <w:proofErr w:type="spellStart"/>
            <w:r w:rsidRPr="00175D92">
              <w:rPr>
                <w:b/>
                <w:bCs/>
                <w:smallCaps/>
                <w:sz w:val="28"/>
                <w:szCs w:val="28"/>
                <w:lang w:val="es-MX"/>
              </w:rPr>
              <w:t>at&amp;t</w:t>
            </w:r>
            <w:proofErr w:type="spellEnd"/>
            <w:r w:rsidRPr="00175D92">
              <w:rPr>
                <w:b/>
                <w:bCs/>
                <w:smallCaps/>
                <w:sz w:val="28"/>
                <w:szCs w:val="28"/>
                <w:lang w:val="es-MX"/>
              </w:rPr>
              <w:t xml:space="preserve"> of </w:t>
            </w:r>
            <w:proofErr w:type="spellStart"/>
            <w:r w:rsidRPr="00175D92">
              <w:rPr>
                <w:b/>
                <w:bCs/>
                <w:smallCaps/>
                <w:sz w:val="28"/>
                <w:szCs w:val="28"/>
                <w:lang w:val="es-MX"/>
              </w:rPr>
              <w:t>Mexico</w:t>
            </w:r>
            <w:proofErr w:type="spellEnd"/>
            <w:r w:rsidRPr="00175D92">
              <w:rPr>
                <w:b/>
                <w:bCs/>
                <w:sz w:val="24"/>
                <w:lang w:val="es-MX"/>
              </w:rPr>
              <w:t xml:space="preserve">                   </w:t>
            </w:r>
            <w:r w:rsidR="00B10FE8">
              <w:rPr>
                <w:b/>
                <w:bCs/>
                <w:sz w:val="24"/>
                <w:lang w:val="es-MX"/>
              </w:rPr>
              <w:t xml:space="preserve">Mar 1998- </w:t>
            </w:r>
            <w:proofErr w:type="spellStart"/>
            <w:r w:rsidR="00B10FE8">
              <w:rPr>
                <w:b/>
                <w:bCs/>
                <w:sz w:val="24"/>
                <w:lang w:val="es-MX"/>
              </w:rPr>
              <w:t>Jul</w:t>
            </w:r>
            <w:proofErr w:type="spellEnd"/>
            <w:r w:rsidRPr="00175D92">
              <w:rPr>
                <w:b/>
                <w:bCs/>
                <w:sz w:val="24"/>
                <w:lang w:val="es-MX"/>
              </w:rPr>
              <w:t xml:space="preserve">  </w:t>
            </w:r>
            <w:r w:rsidR="00B10FE8">
              <w:rPr>
                <w:b/>
                <w:bCs/>
                <w:sz w:val="24"/>
                <w:lang w:val="es-MX"/>
              </w:rPr>
              <w:t>200</w:t>
            </w:r>
            <w:r w:rsidR="00356F78">
              <w:rPr>
                <w:b/>
                <w:bCs/>
                <w:sz w:val="24"/>
                <w:lang w:val="es-MX"/>
              </w:rPr>
              <w:t>2</w:t>
            </w:r>
            <w:r w:rsidRPr="00175D92">
              <w:rPr>
                <w:b/>
                <w:bCs/>
                <w:sz w:val="24"/>
                <w:lang w:val="es-MX"/>
              </w:rPr>
              <w:t xml:space="preserve">            </w:t>
            </w:r>
            <w:r w:rsidRPr="00175D92">
              <w:rPr>
                <w:rFonts w:ascii="Verdana" w:hAnsi="Verdana"/>
                <w:b/>
                <w:bCs/>
                <w:color w:val="000000"/>
                <w:sz w:val="18"/>
                <w:szCs w:val="18"/>
                <w:lang w:val="es-MX"/>
              </w:rPr>
              <w:t xml:space="preserve"> Monterrey, N.L. </w:t>
            </w:r>
            <w:proofErr w:type="spellStart"/>
            <w:r w:rsidRPr="00175D92">
              <w:rPr>
                <w:rFonts w:ascii="Verdana" w:hAnsi="Verdana"/>
                <w:b/>
                <w:bCs/>
                <w:color w:val="000000"/>
                <w:sz w:val="18"/>
                <w:szCs w:val="18"/>
                <w:lang w:val="es-MX"/>
              </w:rPr>
              <w:t>Mexico</w:t>
            </w:r>
            <w:proofErr w:type="spellEnd"/>
          </w:p>
          <w:p w:rsidR="008B6E99" w:rsidRDefault="008B6E99" w:rsidP="00BF0250">
            <w:pPr>
              <w:pStyle w:val="Heading7"/>
              <w:ind w:left="360"/>
              <w:jc w:val="both"/>
              <w:rPr>
                <w:rFonts w:ascii="Arial" w:hAnsi="Arial" w:cs="Arial"/>
                <w:i/>
                <w:iCs/>
                <w:sz w:val="22"/>
                <w:szCs w:val="22"/>
              </w:rPr>
            </w:pPr>
            <w:r>
              <w:rPr>
                <w:rFonts w:ascii="Arial" w:hAnsi="Arial" w:cs="Arial"/>
                <w:i/>
                <w:iCs/>
                <w:sz w:val="22"/>
                <w:szCs w:val="22"/>
              </w:rPr>
              <w:t>Telecomm Support Engineer</w:t>
            </w:r>
          </w:p>
          <w:p w:rsidR="008B6E99" w:rsidRDefault="008B6E99" w:rsidP="00BF0250">
            <w:pPr>
              <w:numPr>
                <w:ilvl w:val="0"/>
                <w:numId w:val="7"/>
              </w:numPr>
              <w:jc w:val="both"/>
            </w:pPr>
            <w:r>
              <w:t xml:space="preserve">Responsible of maintenance, supporting and managing the following equipment/areas. AVAYA </w:t>
            </w:r>
            <w:proofErr w:type="spellStart"/>
            <w:r>
              <w:t>Definity</w:t>
            </w:r>
            <w:proofErr w:type="spellEnd"/>
            <w:r>
              <w:t xml:space="preserve"> </w:t>
            </w:r>
            <w:r w:rsidR="0021757A">
              <w:t>PBX,</w:t>
            </w:r>
            <w:r>
              <w:t xml:space="preserve"> </w:t>
            </w:r>
            <w:proofErr w:type="spellStart"/>
            <w:r>
              <w:t>Intuity</w:t>
            </w:r>
            <w:proofErr w:type="spellEnd"/>
            <w:r>
              <w:t xml:space="preserve"> </w:t>
            </w:r>
            <w:proofErr w:type="spellStart"/>
            <w:r>
              <w:t>Audix</w:t>
            </w:r>
            <w:proofErr w:type="spellEnd"/>
            <w:r>
              <w:t xml:space="preserve"> voice mail server, AVAYA Conversant IVR Server, AVAYA CMS as well as Symon wallboards and NICE recording system.</w:t>
            </w:r>
          </w:p>
          <w:p w:rsidR="008B6E99" w:rsidRDefault="008B6E99" w:rsidP="00BF0250">
            <w:pPr>
              <w:numPr>
                <w:ilvl w:val="0"/>
                <w:numId w:val="7"/>
              </w:numPr>
              <w:jc w:val="both"/>
            </w:pPr>
            <w:r>
              <w:t>Technical support for Call Centers and videoconference users.</w:t>
            </w:r>
          </w:p>
          <w:p w:rsidR="008B6E99" w:rsidRDefault="008B6E99" w:rsidP="00BF0250">
            <w:pPr>
              <w:numPr>
                <w:ilvl w:val="0"/>
                <w:numId w:val="7"/>
              </w:numPr>
              <w:jc w:val="both"/>
            </w:pPr>
            <w:r>
              <w:t>Internal call billing plans (</w:t>
            </w:r>
            <w:proofErr w:type="spellStart"/>
            <w:r>
              <w:t>intertel</w:t>
            </w:r>
            <w:proofErr w:type="spellEnd"/>
            <w:r>
              <w:t xml:space="preserve"> and </w:t>
            </w:r>
            <w:proofErr w:type="spellStart"/>
            <w:r>
              <w:t>comview</w:t>
            </w:r>
            <w:proofErr w:type="spellEnd"/>
            <w:r>
              <w:t xml:space="preserve"> tools), evaluating and implementing cheaper calling plans.</w:t>
            </w:r>
          </w:p>
          <w:p w:rsidR="008B6E99" w:rsidRPr="00F215A9" w:rsidRDefault="008B6E99" w:rsidP="00BF0250">
            <w:pPr>
              <w:numPr>
                <w:ilvl w:val="0"/>
                <w:numId w:val="7"/>
              </w:numPr>
              <w:jc w:val="both"/>
              <w:rPr>
                <w:sz w:val="20"/>
              </w:rPr>
            </w:pPr>
            <w:r>
              <w:t xml:space="preserve">Technical support for telephonic sales recording, Private Voice Network maintenance and </w:t>
            </w:r>
            <w:r>
              <w:br/>
              <w:t xml:space="preserve">managing (upgrades, network expansions, configuration changes, </w:t>
            </w:r>
            <w:r w:rsidR="0021757A">
              <w:t>etc.</w:t>
            </w:r>
            <w:r>
              <w:t>).</w:t>
            </w:r>
          </w:p>
          <w:p w:rsidR="00F215A9" w:rsidRDefault="00F215A9" w:rsidP="00BF0250">
            <w:pPr>
              <w:jc w:val="both"/>
              <w:rPr>
                <w:sz w:val="20"/>
              </w:rPr>
            </w:pPr>
          </w:p>
          <w:p w:rsidR="00356F78" w:rsidRPr="00356F78" w:rsidRDefault="43641FF7" w:rsidP="43641FF7">
            <w:pPr>
              <w:numPr>
                <w:ilvl w:val="0"/>
                <w:numId w:val="12"/>
              </w:numPr>
              <w:spacing w:line="220" w:lineRule="atLeast"/>
              <w:jc w:val="both"/>
            </w:pPr>
            <w:r w:rsidRPr="43641FF7">
              <w:t xml:space="preserve"> </w:t>
            </w:r>
          </w:p>
        </w:tc>
      </w:tr>
      <w:tr w:rsidR="008B6E99" w:rsidTr="5DB9D572">
        <w:trPr>
          <w:trHeight w:val="1003"/>
        </w:trPr>
        <w:tc>
          <w:tcPr>
            <w:tcW w:w="1260" w:type="dxa"/>
            <w:tcBorders>
              <w:top w:val="single" w:sz="4" w:space="0" w:color="auto"/>
              <w:bottom w:val="single" w:sz="4" w:space="0" w:color="auto"/>
            </w:tcBorders>
          </w:tcPr>
          <w:p w:rsidR="008B6E99" w:rsidRDefault="008B6E99">
            <w:pPr>
              <w:pStyle w:val="SectionTitle"/>
              <w:spacing w:line="240" w:lineRule="auto"/>
            </w:pPr>
            <w:r>
              <w:lastRenderedPageBreak/>
              <w:t xml:space="preserve">Technical/managerial </w:t>
            </w:r>
            <w:r w:rsidR="0021757A">
              <w:t>skills</w:t>
            </w:r>
            <w:r w:rsidR="0021757A">
              <w:rPr>
                <w:sz w:val="19"/>
                <w:szCs w:val="19"/>
              </w:rPr>
              <w:t>.</w:t>
            </w:r>
          </w:p>
        </w:tc>
        <w:tc>
          <w:tcPr>
            <w:tcW w:w="9720" w:type="dxa"/>
            <w:tcBorders>
              <w:top w:val="single" w:sz="4" w:space="0" w:color="auto"/>
              <w:bottom w:val="single" w:sz="4" w:space="0" w:color="auto"/>
            </w:tcBorders>
          </w:tcPr>
          <w:p w:rsidR="0062797C" w:rsidRPr="0062797C" w:rsidRDefault="0062797C" w:rsidP="0062797C">
            <w:pPr>
              <w:rPr>
                <w:i/>
              </w:rPr>
            </w:pPr>
            <w:r w:rsidRPr="0062797C">
              <w:rPr>
                <w:i/>
              </w:rPr>
              <w:t>Primary Profile:</w:t>
            </w:r>
          </w:p>
          <w:p w:rsidR="0062797C" w:rsidRDefault="0062797C" w:rsidP="0062797C">
            <w:pPr>
              <w:numPr>
                <w:ilvl w:val="0"/>
                <w:numId w:val="8"/>
              </w:numPr>
            </w:pPr>
            <w:r>
              <w:t>Telecom analyst with expertise on tele</w:t>
            </w:r>
            <w:r w:rsidR="0096048B">
              <w:t>communications devices such as Communication M</w:t>
            </w:r>
            <w:r>
              <w:t xml:space="preserve">anagers (CM), </w:t>
            </w:r>
            <w:r w:rsidR="0099475F">
              <w:t xml:space="preserve">S8000 series servers, System Platform, </w:t>
            </w:r>
            <w:r>
              <w:t xml:space="preserve">Media Gateways, </w:t>
            </w:r>
            <w:r w:rsidR="00183778">
              <w:t xml:space="preserve">CMS, </w:t>
            </w:r>
            <w:r>
              <w:t xml:space="preserve">VoIP, </w:t>
            </w:r>
            <w:r w:rsidR="00755729">
              <w:t xml:space="preserve">ACD programming, </w:t>
            </w:r>
            <w:r w:rsidR="00984DAC">
              <w:t>Cisco UCM</w:t>
            </w:r>
            <w:r w:rsidR="00AE3E1F">
              <w:t xml:space="preserve">, </w:t>
            </w:r>
            <w:r w:rsidR="00183778">
              <w:t>Voice mail</w:t>
            </w:r>
            <w:r>
              <w:t xml:space="preserve">, Nice, </w:t>
            </w:r>
            <w:r w:rsidR="00183778">
              <w:t xml:space="preserve">Verizon manager tool, </w:t>
            </w:r>
            <w:proofErr w:type="spellStart"/>
            <w:r w:rsidR="00F73FEC">
              <w:t>at&amp;t</w:t>
            </w:r>
            <w:proofErr w:type="spellEnd"/>
            <w:r w:rsidR="00F73FEC">
              <w:t xml:space="preserve"> route it,</w:t>
            </w:r>
            <w:r w:rsidR="007131B4">
              <w:t xml:space="preserve">. </w:t>
            </w:r>
            <w:r w:rsidR="0062183C">
              <w:t xml:space="preserve">L2 </w:t>
            </w:r>
            <w:r>
              <w:t xml:space="preserve">Support on Cisco </w:t>
            </w:r>
            <w:proofErr w:type="gramStart"/>
            <w:r>
              <w:t>Routers</w:t>
            </w:r>
            <w:r w:rsidR="0062183C">
              <w:t>,</w:t>
            </w:r>
            <w:proofErr w:type="gramEnd"/>
            <w:r w:rsidR="0062183C">
              <w:t xml:space="preserve"> </w:t>
            </w:r>
            <w:r>
              <w:t>switches</w:t>
            </w:r>
            <w:r w:rsidR="0062183C">
              <w:t xml:space="preserve"> and access points troubleshooting and configuring network devices. </w:t>
            </w:r>
            <w:r w:rsidR="005B38D4">
              <w:t>Experience supporting Enterprises with thousands of phones on hundreds of locations.</w:t>
            </w:r>
            <w:r>
              <w:t xml:space="preserve"> Consultant of voice networks, administrator of hardware and software related to converge</w:t>
            </w:r>
            <w:r w:rsidR="00F215A9">
              <w:t>nce</w:t>
            </w:r>
            <w:r w:rsidR="0099475F">
              <w:t xml:space="preserve"> networks</w:t>
            </w:r>
          </w:p>
          <w:p w:rsidR="00F215A9" w:rsidRDefault="00F215A9" w:rsidP="00035C77"/>
        </w:tc>
      </w:tr>
      <w:tr w:rsidR="00986C81" w:rsidTr="5DB9D572">
        <w:trPr>
          <w:trHeight w:val="1003"/>
        </w:trPr>
        <w:tc>
          <w:tcPr>
            <w:tcW w:w="1260" w:type="dxa"/>
            <w:tcBorders>
              <w:top w:val="single" w:sz="4" w:space="0" w:color="auto"/>
              <w:bottom w:val="single" w:sz="4" w:space="0" w:color="auto"/>
            </w:tcBorders>
          </w:tcPr>
          <w:p w:rsidR="00986C81" w:rsidRDefault="00986C81">
            <w:pPr>
              <w:pStyle w:val="SectionTitle"/>
              <w:spacing w:line="240" w:lineRule="auto"/>
            </w:pPr>
            <w:r w:rsidRPr="00986C81">
              <w:t>Education</w:t>
            </w:r>
          </w:p>
        </w:tc>
        <w:tc>
          <w:tcPr>
            <w:tcW w:w="9720" w:type="dxa"/>
            <w:tcBorders>
              <w:top w:val="single" w:sz="4" w:space="0" w:color="auto"/>
              <w:bottom w:val="single" w:sz="4" w:space="0" w:color="auto"/>
            </w:tcBorders>
          </w:tcPr>
          <w:p w:rsidR="43641FF7" w:rsidRDefault="43641FF7"/>
          <w:p w:rsidR="00986C81" w:rsidRDefault="43641FF7" w:rsidP="43641FF7">
            <w:r w:rsidRPr="43641FF7">
              <w:rPr>
                <w:lang w:val="es-MX"/>
              </w:rPr>
              <w:t xml:space="preserve">UNIVERSIDAD AUTONOMA DE NUEVO LEON    Monterrey, N.L., </w:t>
            </w:r>
            <w:proofErr w:type="spellStart"/>
            <w:r w:rsidRPr="43641FF7">
              <w:rPr>
                <w:lang w:val="es-MX"/>
              </w:rPr>
              <w:t>Mexico</w:t>
            </w:r>
            <w:proofErr w:type="spellEnd"/>
            <w:r w:rsidRPr="43641FF7">
              <w:rPr>
                <w:lang w:val="es-MX"/>
              </w:rPr>
              <w:t xml:space="preserve">                                 </w:t>
            </w:r>
          </w:p>
          <w:p w:rsidR="00986C81" w:rsidRDefault="43641FF7" w:rsidP="43641FF7">
            <w:r>
              <w:t>Mathematics and Physics Sciences Faculty</w:t>
            </w:r>
          </w:p>
          <w:p w:rsidR="00986C81" w:rsidRDefault="43641FF7" w:rsidP="00035C77">
            <w:r>
              <w:t xml:space="preserve">Master Degree in </w:t>
            </w:r>
            <w:proofErr w:type="spellStart"/>
            <w:r>
              <w:t>Teleinformatics</w:t>
            </w:r>
            <w:proofErr w:type="spellEnd"/>
            <w:r>
              <w:t xml:space="preserve">                                                         Aug. 2001</w:t>
            </w:r>
          </w:p>
          <w:p w:rsidR="43641FF7" w:rsidRDefault="43641FF7" w:rsidP="43641FF7"/>
          <w:p w:rsidR="00986C81" w:rsidRPr="00986C81" w:rsidRDefault="43641FF7" w:rsidP="43641FF7">
            <w:pPr>
              <w:rPr>
                <w:lang w:val="es-MX"/>
              </w:rPr>
            </w:pPr>
            <w:r w:rsidRPr="43641FF7">
              <w:rPr>
                <w:lang w:val="es-MX"/>
              </w:rPr>
              <w:t xml:space="preserve">UNIVERSIDAD AUTONOMA DE NUEVO LEON                  Monterrey, NL, </w:t>
            </w:r>
            <w:proofErr w:type="spellStart"/>
            <w:r w:rsidRPr="43641FF7">
              <w:rPr>
                <w:lang w:val="es-MX"/>
              </w:rPr>
              <w:t>Mexico</w:t>
            </w:r>
            <w:proofErr w:type="spellEnd"/>
          </w:p>
          <w:p w:rsidR="00986C81" w:rsidRDefault="00986C81" w:rsidP="43641FF7">
            <w:r>
              <w:t>Mechanical and Electrical Engineer Faculty</w:t>
            </w:r>
          </w:p>
          <w:p w:rsidR="00986C81" w:rsidRDefault="00986C81" w:rsidP="43641FF7">
            <w:r>
              <w:t>B.S. Communications and Electronic Engineering             Dec. 1996</w:t>
            </w:r>
          </w:p>
          <w:p w:rsidR="00986C81" w:rsidRDefault="00986C81" w:rsidP="43641FF7"/>
        </w:tc>
      </w:tr>
    </w:tbl>
    <w:p w:rsidR="008B6E99" w:rsidRDefault="008B6E99" w:rsidP="00954264"/>
    <w:sectPr w:rsidR="008B6E99" w:rsidSect="00FC6E7E">
      <w:footerReference w:type="default" r:id="rId9"/>
      <w:pgSz w:w="12240" w:h="15840" w:code="1"/>
      <w:pgMar w:top="450" w:right="864" w:bottom="288" w:left="864" w:header="288" w:footer="13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2603" w:rsidRDefault="00F02603">
      <w:r>
        <w:separator/>
      </w:r>
    </w:p>
  </w:endnote>
  <w:endnote w:type="continuationSeparator" w:id="0">
    <w:p w:rsidR="00F02603" w:rsidRDefault="00F0260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E99" w:rsidRDefault="008B6E99">
    <w:pPr>
      <w:pStyle w:val="Footer"/>
      <w:jc w:val="righ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2603" w:rsidRDefault="00F02603">
      <w:r>
        <w:separator/>
      </w:r>
    </w:p>
  </w:footnote>
  <w:footnote w:type="continuationSeparator" w:id="0">
    <w:p w:rsidR="00F02603" w:rsidRDefault="00F0260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B7D59BA"/>
    <w:multiLevelType w:val="hybridMultilevel"/>
    <w:tmpl w:val="FB3EFC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B011299"/>
    <w:multiLevelType w:val="hybridMultilevel"/>
    <w:tmpl w:val="792E5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5634F00"/>
    <w:multiLevelType w:val="hybridMultilevel"/>
    <w:tmpl w:val="95068536"/>
    <w:lvl w:ilvl="0" w:tplc="D256C4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961755A"/>
    <w:multiLevelType w:val="hybridMultilevel"/>
    <w:tmpl w:val="8932CCD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3B0D171B"/>
    <w:multiLevelType w:val="hybridMultilevel"/>
    <w:tmpl w:val="592E9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2173954"/>
    <w:multiLevelType w:val="hybridMultilevel"/>
    <w:tmpl w:val="4ECECABE"/>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
    <w:nsid w:val="46EB69C4"/>
    <w:multiLevelType w:val="hybridMultilevel"/>
    <w:tmpl w:val="C6A06A46"/>
    <w:lvl w:ilvl="0" w:tplc="0C0A0001">
      <w:start w:val="1"/>
      <w:numFmt w:val="bullet"/>
      <w:lvlText w:val=""/>
      <w:lvlJc w:val="left"/>
      <w:pPr>
        <w:tabs>
          <w:tab w:val="num" w:pos="765"/>
        </w:tabs>
        <w:ind w:left="765" w:hanging="360"/>
      </w:pPr>
      <w:rPr>
        <w:rFonts w:ascii="Symbol" w:hAnsi="Symbol" w:hint="default"/>
      </w:rPr>
    </w:lvl>
    <w:lvl w:ilvl="1" w:tplc="0C0A0003" w:tentative="1">
      <w:start w:val="1"/>
      <w:numFmt w:val="bullet"/>
      <w:lvlText w:val="o"/>
      <w:lvlJc w:val="left"/>
      <w:pPr>
        <w:tabs>
          <w:tab w:val="num" w:pos="1485"/>
        </w:tabs>
        <w:ind w:left="1485" w:hanging="360"/>
      </w:pPr>
      <w:rPr>
        <w:rFonts w:ascii="Courier New" w:hAnsi="Courier New" w:cs="Courier New" w:hint="default"/>
      </w:rPr>
    </w:lvl>
    <w:lvl w:ilvl="2" w:tplc="0C0A0005" w:tentative="1">
      <w:start w:val="1"/>
      <w:numFmt w:val="bullet"/>
      <w:lvlText w:val=""/>
      <w:lvlJc w:val="left"/>
      <w:pPr>
        <w:tabs>
          <w:tab w:val="num" w:pos="2205"/>
        </w:tabs>
        <w:ind w:left="2205" w:hanging="360"/>
      </w:pPr>
      <w:rPr>
        <w:rFonts w:ascii="Wingdings" w:hAnsi="Wingdings" w:hint="default"/>
      </w:rPr>
    </w:lvl>
    <w:lvl w:ilvl="3" w:tplc="0C0A0001" w:tentative="1">
      <w:start w:val="1"/>
      <w:numFmt w:val="bullet"/>
      <w:lvlText w:val=""/>
      <w:lvlJc w:val="left"/>
      <w:pPr>
        <w:tabs>
          <w:tab w:val="num" w:pos="2925"/>
        </w:tabs>
        <w:ind w:left="2925" w:hanging="360"/>
      </w:pPr>
      <w:rPr>
        <w:rFonts w:ascii="Symbol" w:hAnsi="Symbol" w:hint="default"/>
      </w:rPr>
    </w:lvl>
    <w:lvl w:ilvl="4" w:tplc="0C0A0003" w:tentative="1">
      <w:start w:val="1"/>
      <w:numFmt w:val="bullet"/>
      <w:lvlText w:val="o"/>
      <w:lvlJc w:val="left"/>
      <w:pPr>
        <w:tabs>
          <w:tab w:val="num" w:pos="3645"/>
        </w:tabs>
        <w:ind w:left="3645" w:hanging="360"/>
      </w:pPr>
      <w:rPr>
        <w:rFonts w:ascii="Courier New" w:hAnsi="Courier New" w:cs="Courier New" w:hint="default"/>
      </w:rPr>
    </w:lvl>
    <w:lvl w:ilvl="5" w:tplc="0C0A0005" w:tentative="1">
      <w:start w:val="1"/>
      <w:numFmt w:val="bullet"/>
      <w:lvlText w:val=""/>
      <w:lvlJc w:val="left"/>
      <w:pPr>
        <w:tabs>
          <w:tab w:val="num" w:pos="4365"/>
        </w:tabs>
        <w:ind w:left="4365" w:hanging="360"/>
      </w:pPr>
      <w:rPr>
        <w:rFonts w:ascii="Wingdings" w:hAnsi="Wingdings" w:hint="default"/>
      </w:rPr>
    </w:lvl>
    <w:lvl w:ilvl="6" w:tplc="0C0A0001" w:tentative="1">
      <w:start w:val="1"/>
      <w:numFmt w:val="bullet"/>
      <w:lvlText w:val=""/>
      <w:lvlJc w:val="left"/>
      <w:pPr>
        <w:tabs>
          <w:tab w:val="num" w:pos="5085"/>
        </w:tabs>
        <w:ind w:left="5085" w:hanging="360"/>
      </w:pPr>
      <w:rPr>
        <w:rFonts w:ascii="Symbol" w:hAnsi="Symbol" w:hint="default"/>
      </w:rPr>
    </w:lvl>
    <w:lvl w:ilvl="7" w:tplc="0C0A0003" w:tentative="1">
      <w:start w:val="1"/>
      <w:numFmt w:val="bullet"/>
      <w:lvlText w:val="o"/>
      <w:lvlJc w:val="left"/>
      <w:pPr>
        <w:tabs>
          <w:tab w:val="num" w:pos="5805"/>
        </w:tabs>
        <w:ind w:left="5805" w:hanging="360"/>
      </w:pPr>
      <w:rPr>
        <w:rFonts w:ascii="Courier New" w:hAnsi="Courier New" w:cs="Courier New" w:hint="default"/>
      </w:rPr>
    </w:lvl>
    <w:lvl w:ilvl="8" w:tplc="0C0A0005" w:tentative="1">
      <w:start w:val="1"/>
      <w:numFmt w:val="bullet"/>
      <w:lvlText w:val=""/>
      <w:lvlJc w:val="left"/>
      <w:pPr>
        <w:tabs>
          <w:tab w:val="num" w:pos="6525"/>
        </w:tabs>
        <w:ind w:left="6525" w:hanging="360"/>
      </w:pPr>
      <w:rPr>
        <w:rFonts w:ascii="Wingdings" w:hAnsi="Wingdings" w:hint="default"/>
      </w:rPr>
    </w:lvl>
  </w:abstractNum>
  <w:abstractNum w:abstractNumId="8">
    <w:nsid w:val="4BEF4D71"/>
    <w:multiLevelType w:val="hybridMultilevel"/>
    <w:tmpl w:val="3EFE22E4"/>
    <w:lvl w:ilvl="0" w:tplc="ED4C33CC">
      <w:start w:val="1"/>
      <w:numFmt w:val="bullet"/>
      <w:lvlText w:val=""/>
      <w:lvlJc w:val="left"/>
      <w:pPr>
        <w:ind w:left="720" w:hanging="360"/>
      </w:pPr>
      <w:rPr>
        <w:rFonts w:ascii="Symbol" w:hAnsi="Symbol" w:hint="default"/>
      </w:rPr>
    </w:lvl>
    <w:lvl w:ilvl="1" w:tplc="5FDE5D1C">
      <w:start w:val="1"/>
      <w:numFmt w:val="bullet"/>
      <w:lvlText w:val="o"/>
      <w:lvlJc w:val="left"/>
      <w:pPr>
        <w:ind w:left="1440" w:hanging="360"/>
      </w:pPr>
      <w:rPr>
        <w:rFonts w:ascii="Courier New" w:hAnsi="Courier New" w:hint="default"/>
      </w:rPr>
    </w:lvl>
    <w:lvl w:ilvl="2" w:tplc="89285A72">
      <w:start w:val="1"/>
      <w:numFmt w:val="bullet"/>
      <w:lvlText w:val=""/>
      <w:lvlJc w:val="left"/>
      <w:pPr>
        <w:ind w:left="2160" w:hanging="360"/>
      </w:pPr>
      <w:rPr>
        <w:rFonts w:ascii="Wingdings" w:hAnsi="Wingdings" w:hint="default"/>
      </w:rPr>
    </w:lvl>
    <w:lvl w:ilvl="3" w:tplc="47722CD2">
      <w:start w:val="1"/>
      <w:numFmt w:val="bullet"/>
      <w:lvlText w:val=""/>
      <w:lvlJc w:val="left"/>
      <w:pPr>
        <w:ind w:left="2880" w:hanging="360"/>
      </w:pPr>
      <w:rPr>
        <w:rFonts w:ascii="Symbol" w:hAnsi="Symbol" w:hint="default"/>
      </w:rPr>
    </w:lvl>
    <w:lvl w:ilvl="4" w:tplc="F86E5184">
      <w:start w:val="1"/>
      <w:numFmt w:val="bullet"/>
      <w:lvlText w:val="o"/>
      <w:lvlJc w:val="left"/>
      <w:pPr>
        <w:ind w:left="3600" w:hanging="360"/>
      </w:pPr>
      <w:rPr>
        <w:rFonts w:ascii="Courier New" w:hAnsi="Courier New" w:hint="default"/>
      </w:rPr>
    </w:lvl>
    <w:lvl w:ilvl="5" w:tplc="85CA1F4E">
      <w:start w:val="1"/>
      <w:numFmt w:val="bullet"/>
      <w:lvlText w:val=""/>
      <w:lvlJc w:val="left"/>
      <w:pPr>
        <w:ind w:left="4320" w:hanging="360"/>
      </w:pPr>
      <w:rPr>
        <w:rFonts w:ascii="Wingdings" w:hAnsi="Wingdings" w:hint="default"/>
      </w:rPr>
    </w:lvl>
    <w:lvl w:ilvl="6" w:tplc="6E00729C">
      <w:start w:val="1"/>
      <w:numFmt w:val="bullet"/>
      <w:lvlText w:val=""/>
      <w:lvlJc w:val="left"/>
      <w:pPr>
        <w:ind w:left="5040" w:hanging="360"/>
      </w:pPr>
      <w:rPr>
        <w:rFonts w:ascii="Symbol" w:hAnsi="Symbol" w:hint="default"/>
      </w:rPr>
    </w:lvl>
    <w:lvl w:ilvl="7" w:tplc="4906DB2E">
      <w:start w:val="1"/>
      <w:numFmt w:val="bullet"/>
      <w:lvlText w:val="o"/>
      <w:lvlJc w:val="left"/>
      <w:pPr>
        <w:ind w:left="5760" w:hanging="360"/>
      </w:pPr>
      <w:rPr>
        <w:rFonts w:ascii="Courier New" w:hAnsi="Courier New" w:hint="default"/>
      </w:rPr>
    </w:lvl>
    <w:lvl w:ilvl="8" w:tplc="0DFA9680">
      <w:start w:val="1"/>
      <w:numFmt w:val="bullet"/>
      <w:lvlText w:val=""/>
      <w:lvlJc w:val="left"/>
      <w:pPr>
        <w:ind w:left="6480" w:hanging="360"/>
      </w:pPr>
      <w:rPr>
        <w:rFonts w:ascii="Wingdings" w:hAnsi="Wingdings" w:hint="default"/>
      </w:rPr>
    </w:lvl>
  </w:abstractNum>
  <w:abstractNum w:abstractNumId="9">
    <w:nsid w:val="540F1B4C"/>
    <w:multiLevelType w:val="hybridMultilevel"/>
    <w:tmpl w:val="D6AAB1E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5A0E1BDA"/>
    <w:multiLevelType w:val="hybridMultilevel"/>
    <w:tmpl w:val="4970C74C"/>
    <w:lvl w:ilvl="0" w:tplc="FFFFFFFF">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B5B2402"/>
    <w:multiLevelType w:val="singleLevel"/>
    <w:tmpl w:val="41F6C790"/>
    <w:lvl w:ilvl="0">
      <w:numFmt w:val="decimal"/>
      <w:lvlText w:val="%1"/>
      <w:legacy w:legacy="1" w:legacySpace="0" w:legacyIndent="0"/>
      <w:lvlJc w:val="left"/>
    </w:lvl>
  </w:abstractNum>
  <w:num w:numId="1">
    <w:abstractNumId w:val="8"/>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6"/>
  </w:num>
  <w:num w:numId="4">
    <w:abstractNumId w:val="10"/>
  </w:num>
  <w:num w:numId="5">
    <w:abstractNumId w:val="7"/>
  </w:num>
  <w:num w:numId="6">
    <w:abstractNumId w:val="4"/>
  </w:num>
  <w:num w:numId="7">
    <w:abstractNumId w:val="1"/>
  </w:num>
  <w:num w:numId="8">
    <w:abstractNumId w:val="9"/>
  </w:num>
  <w:num w:numId="9">
    <w:abstractNumId w:val="11"/>
  </w:num>
  <w:num w:numId="10">
    <w:abstractNumId w:val="5"/>
  </w:num>
  <w:num w:numId="11">
    <w:abstractNumId w:val="3"/>
  </w:num>
  <w:num w:numId="12">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arlos Romero">
    <w15:presenceInfo w15:providerId="None" w15:userId="Carlos Romero"/>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noPunctuationKerning/>
  <w:characterSpacingControl w:val="doNotCompress"/>
  <w:footnotePr>
    <w:footnote w:id="-1"/>
    <w:footnote w:id="0"/>
  </w:footnotePr>
  <w:endnotePr>
    <w:endnote w:id="-1"/>
    <w:endnote w:id="0"/>
  </w:endnotePr>
  <w:compat/>
  <w:rsids>
    <w:rsidRoot w:val="00433379"/>
    <w:rsid w:val="00026ADD"/>
    <w:rsid w:val="00034E6F"/>
    <w:rsid w:val="00035C77"/>
    <w:rsid w:val="000431B4"/>
    <w:rsid w:val="000558C9"/>
    <w:rsid w:val="000E7278"/>
    <w:rsid w:val="000F64E6"/>
    <w:rsid w:val="0012051C"/>
    <w:rsid w:val="00130FAE"/>
    <w:rsid w:val="00141E95"/>
    <w:rsid w:val="0014207F"/>
    <w:rsid w:val="001630A3"/>
    <w:rsid w:val="00171466"/>
    <w:rsid w:val="00175D92"/>
    <w:rsid w:val="00183778"/>
    <w:rsid w:val="00185D33"/>
    <w:rsid w:val="001934CC"/>
    <w:rsid w:val="0021098A"/>
    <w:rsid w:val="0021757A"/>
    <w:rsid w:val="00221357"/>
    <w:rsid w:val="002605CD"/>
    <w:rsid w:val="003137DD"/>
    <w:rsid w:val="003279C2"/>
    <w:rsid w:val="00356F78"/>
    <w:rsid w:val="003B2A10"/>
    <w:rsid w:val="003B7566"/>
    <w:rsid w:val="003E6C65"/>
    <w:rsid w:val="004263E0"/>
    <w:rsid w:val="00433379"/>
    <w:rsid w:val="00444BBC"/>
    <w:rsid w:val="00461049"/>
    <w:rsid w:val="00472553"/>
    <w:rsid w:val="004A2A7D"/>
    <w:rsid w:val="004D08FC"/>
    <w:rsid w:val="004E2EA8"/>
    <w:rsid w:val="005637E3"/>
    <w:rsid w:val="005868CA"/>
    <w:rsid w:val="005B38D4"/>
    <w:rsid w:val="005C123E"/>
    <w:rsid w:val="00602A97"/>
    <w:rsid w:val="00607711"/>
    <w:rsid w:val="0062183C"/>
    <w:rsid w:val="0062797C"/>
    <w:rsid w:val="00674C0C"/>
    <w:rsid w:val="00676DFB"/>
    <w:rsid w:val="006B5CE8"/>
    <w:rsid w:val="007131B4"/>
    <w:rsid w:val="007173D2"/>
    <w:rsid w:val="00717E0A"/>
    <w:rsid w:val="00720D62"/>
    <w:rsid w:val="00746171"/>
    <w:rsid w:val="00755729"/>
    <w:rsid w:val="007664ED"/>
    <w:rsid w:val="00786E99"/>
    <w:rsid w:val="007B0987"/>
    <w:rsid w:val="00816CE1"/>
    <w:rsid w:val="008275BC"/>
    <w:rsid w:val="00850D56"/>
    <w:rsid w:val="008546A7"/>
    <w:rsid w:val="008746F2"/>
    <w:rsid w:val="008B6E99"/>
    <w:rsid w:val="008E1E34"/>
    <w:rsid w:val="008F7242"/>
    <w:rsid w:val="00924605"/>
    <w:rsid w:val="00947D92"/>
    <w:rsid w:val="00953D0B"/>
    <w:rsid w:val="00954264"/>
    <w:rsid w:val="0096048B"/>
    <w:rsid w:val="00984DAC"/>
    <w:rsid w:val="00986C81"/>
    <w:rsid w:val="0099475F"/>
    <w:rsid w:val="00A23F50"/>
    <w:rsid w:val="00A7092F"/>
    <w:rsid w:val="00A8314E"/>
    <w:rsid w:val="00AE3E1F"/>
    <w:rsid w:val="00B10FE8"/>
    <w:rsid w:val="00B413AA"/>
    <w:rsid w:val="00B7573F"/>
    <w:rsid w:val="00B9215F"/>
    <w:rsid w:val="00BA5641"/>
    <w:rsid w:val="00BB6845"/>
    <w:rsid w:val="00BF0250"/>
    <w:rsid w:val="00C14C15"/>
    <w:rsid w:val="00C4262B"/>
    <w:rsid w:val="00CC2F9E"/>
    <w:rsid w:val="00D418A2"/>
    <w:rsid w:val="00D87ED5"/>
    <w:rsid w:val="00DA3BCA"/>
    <w:rsid w:val="00DA585E"/>
    <w:rsid w:val="00DD0198"/>
    <w:rsid w:val="00E04EB6"/>
    <w:rsid w:val="00E601D8"/>
    <w:rsid w:val="00EB0219"/>
    <w:rsid w:val="00EC1936"/>
    <w:rsid w:val="00F0001F"/>
    <w:rsid w:val="00F00118"/>
    <w:rsid w:val="00F02603"/>
    <w:rsid w:val="00F031B6"/>
    <w:rsid w:val="00F215A9"/>
    <w:rsid w:val="00F44444"/>
    <w:rsid w:val="00F73FEC"/>
    <w:rsid w:val="00F85FD7"/>
    <w:rsid w:val="00FC6E7E"/>
    <w:rsid w:val="01548968"/>
    <w:rsid w:val="016B86B6"/>
    <w:rsid w:val="01C5B3EC"/>
    <w:rsid w:val="01F1CEF8"/>
    <w:rsid w:val="02DDBD31"/>
    <w:rsid w:val="039DC40C"/>
    <w:rsid w:val="04418113"/>
    <w:rsid w:val="04532091"/>
    <w:rsid w:val="050E39D6"/>
    <w:rsid w:val="05428D66"/>
    <w:rsid w:val="060781D7"/>
    <w:rsid w:val="0619918F"/>
    <w:rsid w:val="064CD8B1"/>
    <w:rsid w:val="072A362A"/>
    <w:rsid w:val="0844D55A"/>
    <w:rsid w:val="0ACBC5AA"/>
    <w:rsid w:val="0C3FDB59"/>
    <w:rsid w:val="0C7161CA"/>
    <w:rsid w:val="1065BEBC"/>
    <w:rsid w:val="13D0BC71"/>
    <w:rsid w:val="15DD857E"/>
    <w:rsid w:val="18D5398D"/>
    <w:rsid w:val="1A20E67A"/>
    <w:rsid w:val="1AD88123"/>
    <w:rsid w:val="1EC08180"/>
    <w:rsid w:val="22F270FA"/>
    <w:rsid w:val="23C56D81"/>
    <w:rsid w:val="23DC805B"/>
    <w:rsid w:val="24D2EDA8"/>
    <w:rsid w:val="270644A5"/>
    <w:rsid w:val="271F02A4"/>
    <w:rsid w:val="27715DF3"/>
    <w:rsid w:val="280BA2B6"/>
    <w:rsid w:val="283164CE"/>
    <w:rsid w:val="28341385"/>
    <w:rsid w:val="2A0F0116"/>
    <w:rsid w:val="2A97F5B4"/>
    <w:rsid w:val="2B773205"/>
    <w:rsid w:val="2D7B3F81"/>
    <w:rsid w:val="2DB7FD7C"/>
    <w:rsid w:val="2DFEA55E"/>
    <w:rsid w:val="2E071134"/>
    <w:rsid w:val="2FE4AD7C"/>
    <w:rsid w:val="3114632B"/>
    <w:rsid w:val="346F7A1D"/>
    <w:rsid w:val="35185809"/>
    <w:rsid w:val="36D89BB4"/>
    <w:rsid w:val="3C1A148D"/>
    <w:rsid w:val="3EFC1B01"/>
    <w:rsid w:val="40F66F55"/>
    <w:rsid w:val="431C42DD"/>
    <w:rsid w:val="43641FF7"/>
    <w:rsid w:val="44723CBD"/>
    <w:rsid w:val="4490588C"/>
    <w:rsid w:val="46045A2B"/>
    <w:rsid w:val="48176C7E"/>
    <w:rsid w:val="4B8A069A"/>
    <w:rsid w:val="4CE55E4A"/>
    <w:rsid w:val="4D4CF8FC"/>
    <w:rsid w:val="4D621716"/>
    <w:rsid w:val="4E7448F7"/>
    <w:rsid w:val="52B45C34"/>
    <w:rsid w:val="53725198"/>
    <w:rsid w:val="544493CC"/>
    <w:rsid w:val="568DCECC"/>
    <w:rsid w:val="5919343B"/>
    <w:rsid w:val="59B430F3"/>
    <w:rsid w:val="5B05954D"/>
    <w:rsid w:val="5DB9D572"/>
    <w:rsid w:val="6055C699"/>
    <w:rsid w:val="61C1A47C"/>
    <w:rsid w:val="622EA698"/>
    <w:rsid w:val="630B3432"/>
    <w:rsid w:val="6389109E"/>
    <w:rsid w:val="63FA052C"/>
    <w:rsid w:val="67F2DF7D"/>
    <w:rsid w:val="681248A1"/>
    <w:rsid w:val="68168EB3"/>
    <w:rsid w:val="6868CB3E"/>
    <w:rsid w:val="68C40E6B"/>
    <w:rsid w:val="68ED92DC"/>
    <w:rsid w:val="6B012E9F"/>
    <w:rsid w:val="6BA95969"/>
    <w:rsid w:val="6C73AB4E"/>
    <w:rsid w:val="6DA5889F"/>
    <w:rsid w:val="70067604"/>
    <w:rsid w:val="724E5442"/>
    <w:rsid w:val="72AD5281"/>
    <w:rsid w:val="731610D3"/>
    <w:rsid w:val="75D3EA42"/>
    <w:rsid w:val="760B182A"/>
    <w:rsid w:val="76A28295"/>
    <w:rsid w:val="7899FC35"/>
    <w:rsid w:val="78D529ED"/>
    <w:rsid w:val="79888059"/>
    <w:rsid w:val="798ED94D"/>
    <w:rsid w:val="799016DE"/>
    <w:rsid w:val="7B241DE9"/>
    <w:rsid w:val="7BFDFF27"/>
    <w:rsid w:val="7C86B12D"/>
    <w:rsid w:val="7CFB5EE2"/>
    <w:rsid w:val="7D0A2408"/>
    <w:rsid w:val="7E29A22D"/>
    <w:rsid w:val="7EB6191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0" w:uiPriority="9" w:unhideWhenUsed="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E7E"/>
    <w:rPr>
      <w:sz w:val="24"/>
      <w:szCs w:val="24"/>
      <w:lang w:eastAsia="en-US"/>
    </w:rPr>
  </w:style>
  <w:style w:type="paragraph" w:styleId="Heading7">
    <w:name w:val="heading 7"/>
    <w:basedOn w:val="Normal"/>
    <w:next w:val="Normal"/>
    <w:qFormat/>
    <w:rsid w:val="00FC6E7E"/>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hievement">
    <w:name w:val="Achievement"/>
    <w:basedOn w:val="BodyText"/>
    <w:rsid w:val="00FC6E7E"/>
    <w:pPr>
      <w:tabs>
        <w:tab w:val="left" w:pos="360"/>
      </w:tabs>
      <w:spacing w:after="60" w:line="220" w:lineRule="atLeast"/>
      <w:ind w:left="360" w:hanging="360"/>
    </w:pPr>
  </w:style>
  <w:style w:type="paragraph" w:customStyle="1" w:styleId="CompanyName">
    <w:name w:val="Company Name"/>
    <w:basedOn w:val="Normal"/>
    <w:next w:val="Normal"/>
    <w:rsid w:val="00FC6E7E"/>
    <w:pPr>
      <w:tabs>
        <w:tab w:val="left" w:pos="2160"/>
        <w:tab w:val="right" w:pos="6480"/>
      </w:tabs>
      <w:spacing w:before="220" w:after="40" w:line="220" w:lineRule="atLeast"/>
      <w:ind w:right="-360"/>
    </w:pPr>
    <w:rPr>
      <w:sz w:val="20"/>
      <w:szCs w:val="20"/>
    </w:rPr>
  </w:style>
  <w:style w:type="paragraph" w:styleId="Footer">
    <w:name w:val="footer"/>
    <w:basedOn w:val="Normal"/>
    <w:semiHidden/>
    <w:rsid w:val="00FC6E7E"/>
    <w:pPr>
      <w:tabs>
        <w:tab w:val="right" w:pos="6840"/>
      </w:tabs>
      <w:spacing w:line="220" w:lineRule="atLeast"/>
      <w:ind w:right="-360"/>
    </w:pPr>
    <w:rPr>
      <w:rFonts w:ascii="Arial" w:hAnsi="Arial" w:cs="Arial"/>
      <w:b/>
      <w:bCs/>
      <w:sz w:val="18"/>
      <w:szCs w:val="18"/>
    </w:rPr>
  </w:style>
  <w:style w:type="paragraph" w:customStyle="1" w:styleId="JobTitle">
    <w:name w:val="Job Title"/>
    <w:next w:val="Achievement"/>
    <w:rsid w:val="00FC6E7E"/>
    <w:pPr>
      <w:spacing w:after="40" w:line="220" w:lineRule="atLeast"/>
    </w:pPr>
    <w:rPr>
      <w:rFonts w:ascii="Arial" w:hAnsi="Arial" w:cs="Arial"/>
      <w:b/>
      <w:bCs/>
      <w:spacing w:val="-10"/>
      <w:lang w:eastAsia="en-US"/>
    </w:rPr>
  </w:style>
  <w:style w:type="paragraph" w:customStyle="1" w:styleId="Name">
    <w:name w:val="Name"/>
    <w:basedOn w:val="Normal"/>
    <w:next w:val="Normal"/>
    <w:rsid w:val="00FC6E7E"/>
    <w:pPr>
      <w:spacing w:after="440" w:line="240" w:lineRule="atLeast"/>
      <w:ind w:left="2160"/>
    </w:pPr>
    <w:rPr>
      <w:spacing w:val="-20"/>
      <w:sz w:val="44"/>
      <w:szCs w:val="44"/>
    </w:rPr>
  </w:style>
  <w:style w:type="paragraph" w:customStyle="1" w:styleId="Objective">
    <w:name w:val="Objective"/>
    <w:basedOn w:val="Normal"/>
    <w:next w:val="BodyText"/>
    <w:rsid w:val="00FC6E7E"/>
    <w:pPr>
      <w:spacing w:before="220" w:after="220" w:line="220" w:lineRule="atLeast"/>
    </w:pPr>
    <w:rPr>
      <w:sz w:val="20"/>
      <w:szCs w:val="20"/>
    </w:rPr>
  </w:style>
  <w:style w:type="paragraph" w:customStyle="1" w:styleId="SectionTitle">
    <w:name w:val="Section Title"/>
    <w:basedOn w:val="Normal"/>
    <w:next w:val="Normal"/>
    <w:rsid w:val="00FC6E7E"/>
    <w:pPr>
      <w:pBdr>
        <w:top w:val="single" w:sz="6" w:space="2" w:color="FFFFFF"/>
        <w:left w:val="single" w:sz="6" w:space="2" w:color="FFFFFF"/>
        <w:bottom w:val="single" w:sz="6" w:space="2" w:color="FFFFFF"/>
        <w:right w:val="single" w:sz="6" w:space="2" w:color="FFFFFF"/>
      </w:pBdr>
      <w:shd w:val="pct10" w:color="auto" w:fill="auto"/>
      <w:spacing w:before="120" w:line="280" w:lineRule="atLeast"/>
    </w:pPr>
    <w:rPr>
      <w:rFonts w:ascii="Arial" w:hAnsi="Arial" w:cs="Arial"/>
      <w:b/>
      <w:bCs/>
      <w:spacing w:val="-10"/>
      <w:position w:val="7"/>
      <w:sz w:val="20"/>
      <w:szCs w:val="20"/>
    </w:rPr>
  </w:style>
  <w:style w:type="paragraph" w:styleId="BodyText">
    <w:name w:val="Body Text"/>
    <w:basedOn w:val="Normal"/>
    <w:semiHidden/>
    <w:rsid w:val="00FC6E7E"/>
    <w:pPr>
      <w:spacing w:after="120"/>
    </w:pPr>
  </w:style>
  <w:style w:type="character" w:styleId="Hyperlink">
    <w:name w:val="Hyperlink"/>
    <w:uiPriority w:val="99"/>
    <w:unhideWhenUsed/>
    <w:rsid w:val="00986C81"/>
    <w:rPr>
      <w:color w:val="0000FF"/>
      <w:u w:val="single"/>
    </w:rPr>
  </w:style>
  <w:style w:type="paragraph" w:styleId="ListParagraph">
    <w:name w:val="List Paragraph"/>
    <w:basedOn w:val="Normal"/>
    <w:uiPriority w:val="34"/>
    <w:qFormat/>
    <w:rsid w:val="00356F78"/>
    <w:pPr>
      <w:ind w:left="720"/>
    </w:pPr>
  </w:style>
  <w:style w:type="paragraph" w:customStyle="1" w:styleId="ecxmsonormal">
    <w:name w:val="ecxmsonormal"/>
    <w:basedOn w:val="Normal"/>
    <w:rsid w:val="00356F78"/>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148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rcelata@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2AC068-B1CC-4C6E-9BE4-798F86E8E9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1242</Words>
  <Characters>7086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Roberto Barcelata</vt:lpstr>
    </vt:vector>
  </TitlesOfParts>
  <Company>authorized user</Company>
  <LinksUpToDate>false</LinksUpToDate>
  <CharactersWithSpaces>8312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Roberto Barcelata</dc:title>
  <dc:creator>authorized user</dc:creator>
  <cp:keywords>No Restrictions</cp:keywords>
  <cp:lastModifiedBy>CenturyLink Employee</cp:lastModifiedBy>
  <cp:revision>6</cp:revision>
  <dcterms:created xsi:type="dcterms:W3CDTF">2017-05-01T01:38:00Z</dcterms:created>
  <dcterms:modified xsi:type="dcterms:W3CDTF">2017-08-17T04:05:00Z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4f26fd55-fb3e-4450-88ab-a73ad1f83498</vt:lpwstr>
  </property>
  <property fmtid="{D5CDD505-2E9C-101B-9397-08002B2CF9AE}" pid="3" name="DellClassification">
    <vt:lpwstr>No Restrictions</vt:lpwstr>
  </property>
  <property fmtid="{D5CDD505-2E9C-101B-9397-08002B2CF9AE}" pid="4" name="DellSubLabels">
    <vt:lpwstr>Privileged</vt:lpwstr>
  </property>
</Properties>
</file>