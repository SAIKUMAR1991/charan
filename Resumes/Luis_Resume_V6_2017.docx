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72D" w:rsidRPr="00BB28BB" w:rsidRDefault="0024372D" w:rsidP="00BB28BB">
      <w:pPr>
        <w:pStyle w:val="Title"/>
        <w:rPr>
          <w:sz w:val="39"/>
        </w:rPr>
      </w:pPr>
      <w:r>
        <w:t xml:space="preserve">Luis A. Arana </w:t>
      </w:r>
    </w:p>
    <w:p w:rsidR="0024372D" w:rsidRDefault="00F02A3A" w:rsidP="00BB28BB">
      <w:pPr>
        <w:pBdr>
          <w:top w:val="double" w:sz="4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GOAL ORIENTED SECURITY PROFFESIONAL</w:t>
      </w:r>
    </w:p>
    <w:p w:rsidR="0024372D" w:rsidRPr="00875631" w:rsidRDefault="0024372D" w:rsidP="002972D9">
      <w:pPr>
        <w:rPr>
          <w:b/>
          <w:sz w:val="24"/>
          <w:szCs w:val="24"/>
        </w:rPr>
      </w:pPr>
      <w:r w:rsidRPr="00CB05F5">
        <w:rPr>
          <w:rFonts w:ascii="Verdana" w:hAnsi="Verdana"/>
          <w:i/>
        </w:rPr>
        <w:t xml:space="preserve">Highly </w:t>
      </w:r>
      <w:r w:rsidRPr="000D240E">
        <w:rPr>
          <w:rFonts w:ascii="Verdana" w:hAnsi="Verdana"/>
          <w:b/>
          <w:i/>
        </w:rPr>
        <w:t>qualified</w:t>
      </w:r>
      <w:r w:rsidRPr="00CB05F5">
        <w:rPr>
          <w:rFonts w:ascii="Verdana" w:hAnsi="Verdana"/>
          <w:i/>
        </w:rPr>
        <w:t xml:space="preserve"> security professional with </w:t>
      </w:r>
      <w:r w:rsidR="00F02A3A">
        <w:rPr>
          <w:rFonts w:ascii="Verdana" w:hAnsi="Verdana"/>
          <w:i/>
        </w:rPr>
        <w:t xml:space="preserve">over </w:t>
      </w:r>
      <w:r w:rsidR="007D4AED">
        <w:rPr>
          <w:rFonts w:ascii="Verdana" w:hAnsi="Verdana"/>
          <w:i/>
        </w:rPr>
        <w:t>twenty</w:t>
      </w:r>
      <w:r w:rsidR="00F02A3A">
        <w:rPr>
          <w:rFonts w:ascii="Verdana" w:hAnsi="Verdana"/>
          <w:i/>
        </w:rPr>
        <w:t xml:space="preserve"> years</w:t>
      </w:r>
      <w:r w:rsidRPr="00CB05F5">
        <w:rPr>
          <w:rFonts w:ascii="Verdana" w:hAnsi="Verdana"/>
          <w:i/>
        </w:rPr>
        <w:t xml:space="preserve"> of technology and security experience in </w:t>
      </w:r>
      <w:r>
        <w:rPr>
          <w:rFonts w:ascii="Verdana" w:hAnsi="Verdana"/>
          <w:i/>
        </w:rPr>
        <w:t xml:space="preserve">both </w:t>
      </w:r>
      <w:r w:rsidR="00F02A3A">
        <w:rPr>
          <w:rFonts w:ascii="Verdana" w:hAnsi="Verdana"/>
          <w:i/>
        </w:rPr>
        <w:t xml:space="preserve">the </w:t>
      </w:r>
      <w:r>
        <w:rPr>
          <w:rFonts w:ascii="Verdana" w:hAnsi="Verdana"/>
          <w:i/>
        </w:rPr>
        <w:t>federal and private</w:t>
      </w:r>
      <w:r w:rsidR="00F02A3A">
        <w:rPr>
          <w:rFonts w:ascii="Verdana" w:hAnsi="Verdana"/>
          <w:i/>
        </w:rPr>
        <w:t xml:space="preserve"> sector</w:t>
      </w:r>
      <w:r w:rsidRPr="00CB05F5">
        <w:rPr>
          <w:rFonts w:ascii="Verdana" w:hAnsi="Verdana"/>
          <w:i/>
        </w:rPr>
        <w:t>.</w:t>
      </w:r>
      <w:r w:rsidRPr="002972D9">
        <w:rPr>
          <w:rFonts w:ascii="Verdana" w:hAnsi="Verdana"/>
          <w:b/>
          <w:i/>
        </w:rPr>
        <w:t xml:space="preserve"> </w:t>
      </w:r>
      <w:r w:rsidRPr="000D240E">
        <w:rPr>
          <w:rFonts w:ascii="Verdana" w:hAnsi="Verdana"/>
          <w:b/>
          <w:i/>
        </w:rPr>
        <w:t>Outstanding</w:t>
      </w:r>
      <w:r w:rsidRPr="00CB05F5">
        <w:rPr>
          <w:rFonts w:ascii="Verdana" w:hAnsi="Verdana"/>
          <w:i/>
        </w:rPr>
        <w:t xml:space="preserve"> managerial and interpersonal skills resulting in effective </w:t>
      </w:r>
      <w:r>
        <w:rPr>
          <w:rFonts w:ascii="Verdana" w:hAnsi="Verdana"/>
          <w:i/>
        </w:rPr>
        <w:t xml:space="preserve">customer </w:t>
      </w:r>
      <w:r w:rsidRPr="00CB05F5">
        <w:rPr>
          <w:rFonts w:ascii="Verdana" w:hAnsi="Verdana"/>
          <w:i/>
        </w:rPr>
        <w:t>working re</w:t>
      </w:r>
      <w:r>
        <w:rPr>
          <w:rFonts w:ascii="Verdana" w:hAnsi="Verdana"/>
          <w:i/>
        </w:rPr>
        <w:t>lationships and top return on investment.</w:t>
      </w:r>
      <w:r w:rsidRPr="00CB05F5">
        <w:rPr>
          <w:rFonts w:ascii="Verdana" w:hAnsi="Verdana"/>
          <w:i/>
        </w:rPr>
        <w:t xml:space="preserve"> </w:t>
      </w:r>
      <w:r w:rsidRPr="00875631">
        <w:rPr>
          <w:rFonts w:ascii="Verdana" w:hAnsi="Verdana"/>
          <w:b/>
          <w:i/>
        </w:rPr>
        <w:t>Proven</w:t>
      </w:r>
      <w:r>
        <w:rPr>
          <w:rFonts w:ascii="Verdana" w:hAnsi="Verdana"/>
          <w:i/>
        </w:rPr>
        <w:t xml:space="preserve"> problem solver</w:t>
      </w:r>
      <w:r w:rsidRPr="00CB05F5">
        <w:rPr>
          <w:rFonts w:ascii="Verdana" w:hAnsi="Verdana"/>
          <w:i/>
        </w:rPr>
        <w:t xml:space="preserve"> that accurately </w:t>
      </w:r>
      <w:r w:rsidR="00896BED">
        <w:rPr>
          <w:rFonts w:ascii="Verdana" w:hAnsi="Verdana"/>
          <w:i/>
        </w:rPr>
        <w:t>assesses</w:t>
      </w:r>
      <w:r w:rsidRPr="00CB05F5">
        <w:rPr>
          <w:rFonts w:ascii="Verdana" w:hAnsi="Verdana"/>
          <w:i/>
        </w:rPr>
        <w:t xml:space="preserve"> technical challenges and successfully transforms ideas into </w:t>
      </w:r>
      <w:r w:rsidR="00F02A3A" w:rsidRPr="00770581">
        <w:rPr>
          <w:rFonts w:ascii="Verdana" w:hAnsi="Verdana"/>
          <w:b/>
          <w:i/>
        </w:rPr>
        <w:t>s</w:t>
      </w:r>
      <w:r w:rsidRPr="000D240E">
        <w:rPr>
          <w:rFonts w:ascii="Verdana" w:hAnsi="Verdana"/>
          <w:b/>
          <w:i/>
        </w:rPr>
        <w:t>ecure</w:t>
      </w:r>
      <w:r w:rsidRPr="00CB05F5">
        <w:rPr>
          <w:rFonts w:ascii="Verdana" w:hAnsi="Verdana"/>
          <w:i/>
        </w:rPr>
        <w:t xml:space="preserve"> solutions. </w:t>
      </w:r>
      <w:r>
        <w:rPr>
          <w:rFonts w:ascii="Verdana" w:hAnsi="Verdana"/>
          <w:i/>
        </w:rPr>
        <w:t>Expertise and capabilities include:</w:t>
      </w:r>
    </w:p>
    <w:tbl>
      <w:tblPr>
        <w:tblW w:w="4150" w:type="pct"/>
        <w:tblInd w:w="648" w:type="dxa"/>
        <w:tblLook w:val="01E0" w:firstRow="1" w:lastRow="1" w:firstColumn="1" w:lastColumn="1" w:noHBand="0" w:noVBand="0"/>
      </w:tblPr>
      <w:tblGrid>
        <w:gridCol w:w="4372"/>
        <w:gridCol w:w="4771"/>
      </w:tblGrid>
      <w:tr w:rsidR="00935F21" w:rsidTr="00001FF9">
        <w:trPr>
          <w:trHeight w:val="395"/>
        </w:trPr>
        <w:tc>
          <w:tcPr>
            <w:tcW w:w="2391" w:type="pct"/>
            <w:vAlign w:val="bottom"/>
          </w:tcPr>
          <w:p w:rsidR="0024372D" w:rsidRPr="00896BED" w:rsidRDefault="0024372D" w:rsidP="00896BED">
            <w:pPr>
              <w:numPr>
                <w:ilvl w:val="0"/>
                <w:numId w:val="3"/>
              </w:numPr>
              <w:tabs>
                <w:tab w:val="clear" w:pos="1440"/>
              </w:tabs>
              <w:ind w:left="1242"/>
              <w:jc w:val="left"/>
              <w:rPr>
                <w:b/>
                <w:sz w:val="18"/>
                <w:szCs w:val="18"/>
              </w:rPr>
            </w:pPr>
            <w:r w:rsidRPr="00896BED">
              <w:rPr>
                <w:rFonts w:ascii="Verdana" w:hAnsi="Verdana"/>
                <w:b/>
                <w:i/>
                <w:sz w:val="18"/>
                <w:szCs w:val="18"/>
              </w:rPr>
              <w:t>Systems Auditing</w:t>
            </w:r>
          </w:p>
        </w:tc>
        <w:tc>
          <w:tcPr>
            <w:tcW w:w="2609" w:type="pct"/>
            <w:vAlign w:val="bottom"/>
          </w:tcPr>
          <w:p w:rsidR="0024372D" w:rsidRPr="00896BED" w:rsidRDefault="0024372D" w:rsidP="00896BED">
            <w:pPr>
              <w:numPr>
                <w:ilvl w:val="0"/>
                <w:numId w:val="3"/>
              </w:numPr>
              <w:tabs>
                <w:tab w:val="clear" w:pos="1440"/>
              </w:tabs>
              <w:ind w:left="1062" w:hanging="450"/>
              <w:jc w:val="left"/>
              <w:rPr>
                <w:b/>
                <w:sz w:val="18"/>
                <w:szCs w:val="18"/>
              </w:rPr>
            </w:pPr>
            <w:r w:rsidRPr="00896BED">
              <w:rPr>
                <w:rFonts w:ascii="Verdana" w:hAnsi="Verdana"/>
                <w:b/>
                <w:i/>
                <w:sz w:val="18"/>
                <w:szCs w:val="18"/>
              </w:rPr>
              <w:t>Network Security</w:t>
            </w:r>
          </w:p>
        </w:tc>
      </w:tr>
      <w:tr w:rsidR="00935F21" w:rsidTr="00001FF9">
        <w:trPr>
          <w:trHeight w:val="350"/>
        </w:trPr>
        <w:tc>
          <w:tcPr>
            <w:tcW w:w="2391" w:type="pct"/>
            <w:vAlign w:val="bottom"/>
          </w:tcPr>
          <w:p w:rsidR="0024372D" w:rsidRPr="00896BED" w:rsidRDefault="00B200E4" w:rsidP="00896BED">
            <w:pPr>
              <w:numPr>
                <w:ilvl w:val="0"/>
                <w:numId w:val="3"/>
              </w:numPr>
              <w:tabs>
                <w:tab w:val="clear" w:pos="1440"/>
              </w:tabs>
              <w:ind w:left="1242"/>
              <w:jc w:val="left"/>
              <w:rPr>
                <w:rFonts w:ascii="Verdana" w:hAnsi="Verdana"/>
                <w:b/>
                <w:i/>
                <w:sz w:val="18"/>
                <w:szCs w:val="18"/>
              </w:rPr>
            </w:pPr>
            <w:r>
              <w:rPr>
                <w:rFonts w:ascii="Verdana" w:hAnsi="Verdana"/>
                <w:b/>
                <w:i/>
                <w:sz w:val="18"/>
                <w:szCs w:val="18"/>
              </w:rPr>
              <w:t>Risk</w:t>
            </w:r>
            <w:r w:rsidR="0024372D" w:rsidRPr="00896BED">
              <w:rPr>
                <w:rFonts w:ascii="Verdana" w:hAnsi="Verdana"/>
                <w:b/>
                <w:i/>
                <w:sz w:val="18"/>
                <w:szCs w:val="18"/>
              </w:rPr>
              <w:t xml:space="preserve"> Assessments</w:t>
            </w:r>
          </w:p>
        </w:tc>
        <w:tc>
          <w:tcPr>
            <w:tcW w:w="2609" w:type="pct"/>
            <w:vAlign w:val="bottom"/>
          </w:tcPr>
          <w:p w:rsidR="0024372D" w:rsidRPr="00896BED" w:rsidRDefault="00B200E4" w:rsidP="00B200E4">
            <w:pPr>
              <w:numPr>
                <w:ilvl w:val="0"/>
                <w:numId w:val="3"/>
              </w:numPr>
              <w:tabs>
                <w:tab w:val="clear" w:pos="1440"/>
              </w:tabs>
              <w:ind w:left="1062" w:hanging="450"/>
              <w:jc w:val="left"/>
              <w:rPr>
                <w:rFonts w:ascii="Verdana" w:hAnsi="Verdana"/>
                <w:b/>
                <w:i/>
                <w:sz w:val="18"/>
                <w:szCs w:val="18"/>
              </w:rPr>
            </w:pPr>
            <w:r>
              <w:rPr>
                <w:rFonts w:ascii="Verdana" w:hAnsi="Verdana"/>
                <w:b/>
                <w:i/>
                <w:sz w:val="18"/>
                <w:szCs w:val="18"/>
              </w:rPr>
              <w:t>Certification and Accreditation</w:t>
            </w:r>
            <w:r w:rsidRPr="00896BED">
              <w:rPr>
                <w:rFonts w:ascii="Verdana" w:hAnsi="Verdana"/>
                <w:b/>
                <w:i/>
                <w:sz w:val="18"/>
                <w:szCs w:val="18"/>
              </w:rPr>
              <w:t xml:space="preserve"> </w:t>
            </w:r>
          </w:p>
        </w:tc>
      </w:tr>
      <w:tr w:rsidR="00935F21" w:rsidTr="00001FF9">
        <w:trPr>
          <w:trHeight w:val="332"/>
        </w:trPr>
        <w:tc>
          <w:tcPr>
            <w:tcW w:w="2391" w:type="pct"/>
            <w:vAlign w:val="bottom"/>
          </w:tcPr>
          <w:p w:rsidR="0024372D" w:rsidRPr="00896BED" w:rsidRDefault="00D30267" w:rsidP="00896BED">
            <w:pPr>
              <w:numPr>
                <w:ilvl w:val="0"/>
                <w:numId w:val="3"/>
              </w:numPr>
              <w:tabs>
                <w:tab w:val="clear" w:pos="1440"/>
              </w:tabs>
              <w:ind w:left="1242"/>
              <w:jc w:val="left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896BED">
              <w:rPr>
                <w:rFonts w:ascii="Verdana" w:hAnsi="Verdana"/>
                <w:b/>
                <w:i/>
                <w:sz w:val="18"/>
                <w:szCs w:val="18"/>
              </w:rPr>
              <w:t>Problem Solving</w:t>
            </w:r>
          </w:p>
        </w:tc>
        <w:tc>
          <w:tcPr>
            <w:tcW w:w="2609" w:type="pct"/>
            <w:vAlign w:val="bottom"/>
          </w:tcPr>
          <w:p w:rsidR="0024372D" w:rsidRPr="00896BED" w:rsidRDefault="00B200E4" w:rsidP="00B200E4">
            <w:pPr>
              <w:numPr>
                <w:ilvl w:val="0"/>
                <w:numId w:val="3"/>
              </w:numPr>
              <w:tabs>
                <w:tab w:val="clear" w:pos="1440"/>
              </w:tabs>
              <w:ind w:left="1065" w:hanging="446"/>
              <w:jc w:val="left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896BED">
              <w:rPr>
                <w:rFonts w:ascii="Verdana" w:hAnsi="Verdana"/>
                <w:b/>
                <w:i/>
                <w:sz w:val="18"/>
                <w:szCs w:val="18"/>
              </w:rPr>
              <w:t xml:space="preserve">Security Tests and Evaluations </w:t>
            </w:r>
          </w:p>
        </w:tc>
      </w:tr>
      <w:tr w:rsidR="00935F21" w:rsidTr="00001FF9">
        <w:trPr>
          <w:trHeight w:val="332"/>
        </w:trPr>
        <w:tc>
          <w:tcPr>
            <w:tcW w:w="2391" w:type="pct"/>
            <w:vAlign w:val="bottom"/>
          </w:tcPr>
          <w:p w:rsidR="0024372D" w:rsidRPr="00896BED" w:rsidRDefault="0024372D" w:rsidP="00896BED">
            <w:pPr>
              <w:numPr>
                <w:ilvl w:val="0"/>
                <w:numId w:val="3"/>
              </w:numPr>
              <w:tabs>
                <w:tab w:val="clear" w:pos="1440"/>
              </w:tabs>
              <w:ind w:left="1242"/>
              <w:jc w:val="left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896BED">
              <w:rPr>
                <w:rFonts w:ascii="Verdana" w:hAnsi="Verdana"/>
                <w:b/>
                <w:i/>
                <w:sz w:val="18"/>
                <w:szCs w:val="18"/>
              </w:rPr>
              <w:t>Subject Matter Expertise</w:t>
            </w:r>
          </w:p>
        </w:tc>
        <w:tc>
          <w:tcPr>
            <w:tcW w:w="2609" w:type="pct"/>
            <w:vAlign w:val="bottom"/>
          </w:tcPr>
          <w:p w:rsidR="0024372D" w:rsidRPr="00896BED" w:rsidRDefault="0024372D" w:rsidP="00896BED">
            <w:pPr>
              <w:numPr>
                <w:ilvl w:val="0"/>
                <w:numId w:val="3"/>
              </w:numPr>
              <w:tabs>
                <w:tab w:val="clear" w:pos="1440"/>
              </w:tabs>
              <w:ind w:left="1062" w:hanging="450"/>
              <w:jc w:val="left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896BED">
              <w:rPr>
                <w:rFonts w:ascii="Verdana" w:hAnsi="Verdana"/>
                <w:b/>
                <w:i/>
                <w:sz w:val="18"/>
                <w:szCs w:val="18"/>
              </w:rPr>
              <w:t>Team Building and Leadership</w:t>
            </w:r>
          </w:p>
        </w:tc>
      </w:tr>
      <w:tr w:rsidR="00935F21" w:rsidTr="00001FF9">
        <w:trPr>
          <w:trHeight w:val="323"/>
        </w:trPr>
        <w:tc>
          <w:tcPr>
            <w:tcW w:w="2391" w:type="pct"/>
            <w:vAlign w:val="bottom"/>
          </w:tcPr>
          <w:p w:rsidR="0024372D" w:rsidRPr="00896BED" w:rsidRDefault="0024372D" w:rsidP="00896BED">
            <w:pPr>
              <w:numPr>
                <w:ilvl w:val="0"/>
                <w:numId w:val="3"/>
              </w:numPr>
              <w:tabs>
                <w:tab w:val="clear" w:pos="1440"/>
              </w:tabs>
              <w:ind w:left="1242"/>
              <w:jc w:val="left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896BED">
              <w:rPr>
                <w:rFonts w:ascii="Verdana" w:hAnsi="Verdana"/>
                <w:b/>
                <w:i/>
                <w:sz w:val="18"/>
                <w:szCs w:val="18"/>
              </w:rPr>
              <w:t>Project Management</w:t>
            </w:r>
          </w:p>
        </w:tc>
        <w:tc>
          <w:tcPr>
            <w:tcW w:w="2609" w:type="pct"/>
            <w:vAlign w:val="bottom"/>
          </w:tcPr>
          <w:p w:rsidR="0024372D" w:rsidRPr="00896BED" w:rsidRDefault="00B200E4" w:rsidP="00D30267">
            <w:pPr>
              <w:numPr>
                <w:ilvl w:val="0"/>
                <w:numId w:val="3"/>
              </w:numPr>
              <w:tabs>
                <w:tab w:val="clear" w:pos="1440"/>
              </w:tabs>
              <w:ind w:left="1062" w:hanging="450"/>
              <w:jc w:val="left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896BED">
              <w:rPr>
                <w:rFonts w:ascii="Verdana" w:hAnsi="Verdana"/>
                <w:b/>
                <w:i/>
                <w:sz w:val="18"/>
                <w:szCs w:val="18"/>
              </w:rPr>
              <w:t>Research and Analysis</w:t>
            </w:r>
          </w:p>
        </w:tc>
      </w:tr>
    </w:tbl>
    <w:p w:rsidR="0024372D" w:rsidRPr="00FD7B71" w:rsidRDefault="0024372D" w:rsidP="004F29CD">
      <w:pPr>
        <w:pBdr>
          <w:top w:val="double" w:sz="4" w:space="1" w:color="auto"/>
        </w:pBdr>
        <w:spacing w:before="100" w:beforeAutospacing="1" w:after="120"/>
        <w:jc w:val="center"/>
        <w:rPr>
          <w:b/>
          <w:sz w:val="24"/>
          <w:szCs w:val="24"/>
        </w:rPr>
      </w:pPr>
      <w:bookmarkStart w:id="0" w:name="_GoBack"/>
      <w:r w:rsidRPr="00FD7B71">
        <w:rPr>
          <w:b/>
          <w:sz w:val="24"/>
          <w:szCs w:val="24"/>
        </w:rPr>
        <w:t>QUALIFICATIONS</w:t>
      </w:r>
      <w:r w:rsidR="00863921">
        <w:rPr>
          <w:b/>
          <w:sz w:val="24"/>
          <w:szCs w:val="24"/>
        </w:rPr>
        <w:t xml:space="preserve"> HELD</w:t>
      </w:r>
    </w:p>
    <w:tbl>
      <w:tblPr>
        <w:tblW w:w="4330" w:type="pct"/>
        <w:jc w:val="center"/>
        <w:tblLook w:val="0000" w:firstRow="0" w:lastRow="0" w:firstColumn="0" w:lastColumn="0" w:noHBand="0" w:noVBand="0"/>
      </w:tblPr>
      <w:tblGrid>
        <w:gridCol w:w="4680"/>
        <w:gridCol w:w="4860"/>
      </w:tblGrid>
      <w:tr w:rsidR="0024372D" w:rsidRPr="00E94CCA" w:rsidTr="000A6249">
        <w:trPr>
          <w:trHeight w:val="1944"/>
          <w:jc w:val="center"/>
        </w:trPr>
        <w:tc>
          <w:tcPr>
            <w:tcW w:w="2453" w:type="pct"/>
          </w:tcPr>
          <w:bookmarkEnd w:id="0"/>
          <w:p w:rsidR="0024372D" w:rsidRPr="004E4B0B" w:rsidRDefault="0024372D" w:rsidP="00AC568D">
            <w:pPr>
              <w:numPr>
                <w:ilvl w:val="0"/>
                <w:numId w:val="4"/>
              </w:numPr>
              <w:tabs>
                <w:tab w:val="clear" w:pos="720"/>
                <w:tab w:val="num" w:pos="252"/>
              </w:tabs>
              <w:spacing w:line="240" w:lineRule="auto"/>
              <w:ind w:left="252" w:hanging="180"/>
              <w:jc w:val="left"/>
              <w:rPr>
                <w:rFonts w:ascii="Georgia" w:hAnsi="Georgia"/>
              </w:rPr>
            </w:pPr>
            <w:r w:rsidRPr="004E4B0B">
              <w:rPr>
                <w:rFonts w:ascii="Georgia" w:hAnsi="Georgia"/>
              </w:rPr>
              <w:t xml:space="preserve">CISSP- Certified Information Systems Security Professional </w:t>
            </w:r>
          </w:p>
          <w:p w:rsidR="0024372D" w:rsidRPr="004E4B0B" w:rsidRDefault="0024372D" w:rsidP="00AC568D">
            <w:pPr>
              <w:numPr>
                <w:ilvl w:val="0"/>
                <w:numId w:val="4"/>
              </w:numPr>
              <w:tabs>
                <w:tab w:val="clear" w:pos="720"/>
                <w:tab w:val="num" w:pos="252"/>
              </w:tabs>
              <w:spacing w:line="240" w:lineRule="auto"/>
              <w:ind w:left="252" w:hanging="180"/>
              <w:jc w:val="left"/>
              <w:rPr>
                <w:rFonts w:ascii="Georgia" w:hAnsi="Georgia"/>
              </w:rPr>
            </w:pPr>
            <w:r w:rsidRPr="004E4B0B">
              <w:rPr>
                <w:rFonts w:ascii="Georgia" w:hAnsi="Georgia"/>
              </w:rPr>
              <w:t xml:space="preserve">SSCP - System Security Certified Practitioner </w:t>
            </w:r>
          </w:p>
          <w:p w:rsidR="00432EA8" w:rsidRDefault="00432EA8" w:rsidP="00AC568D">
            <w:pPr>
              <w:numPr>
                <w:ilvl w:val="0"/>
                <w:numId w:val="4"/>
              </w:numPr>
              <w:tabs>
                <w:tab w:val="clear" w:pos="720"/>
                <w:tab w:val="num" w:pos="252"/>
              </w:tabs>
              <w:spacing w:line="240" w:lineRule="auto"/>
              <w:ind w:left="252" w:hanging="180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CRISC – Certified in Risk and Information Systems Control</w:t>
            </w:r>
          </w:p>
          <w:p w:rsidR="0024372D" w:rsidRDefault="0024372D" w:rsidP="00AC568D">
            <w:pPr>
              <w:numPr>
                <w:ilvl w:val="0"/>
                <w:numId w:val="4"/>
              </w:numPr>
              <w:tabs>
                <w:tab w:val="clear" w:pos="720"/>
                <w:tab w:val="num" w:pos="252"/>
              </w:tabs>
              <w:spacing w:line="240" w:lineRule="auto"/>
              <w:ind w:left="252" w:hanging="180"/>
              <w:jc w:val="left"/>
              <w:rPr>
                <w:rFonts w:ascii="Georgia" w:hAnsi="Georgia"/>
              </w:rPr>
            </w:pPr>
            <w:r w:rsidRPr="004E4B0B">
              <w:rPr>
                <w:rFonts w:ascii="Georgia" w:hAnsi="Georgia"/>
              </w:rPr>
              <w:t>GIAC /GSNA - Global Information Assurance Certification: System and Network Auditor</w:t>
            </w:r>
          </w:p>
          <w:p w:rsidR="0024372D" w:rsidRPr="004E4B0B" w:rsidRDefault="0024372D" w:rsidP="0062741D">
            <w:pPr>
              <w:spacing w:line="240" w:lineRule="auto"/>
              <w:ind w:left="252"/>
              <w:jc w:val="left"/>
              <w:rPr>
                <w:rFonts w:ascii="Georgia" w:hAnsi="Georgia"/>
              </w:rPr>
            </w:pPr>
          </w:p>
        </w:tc>
        <w:tc>
          <w:tcPr>
            <w:tcW w:w="2547" w:type="pct"/>
          </w:tcPr>
          <w:p w:rsidR="00432EA8" w:rsidRDefault="00432EA8" w:rsidP="00AC568D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spacing w:line="240" w:lineRule="auto"/>
              <w:ind w:left="252" w:hanging="180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FITSP:</w:t>
            </w:r>
            <w:r w:rsidR="00E57E6D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Auditor– Federal Information Technology Security Professional</w:t>
            </w:r>
            <w:r w:rsidR="00194E5C">
              <w:rPr>
                <w:rFonts w:ascii="Georgia" w:hAnsi="Georgia"/>
              </w:rPr>
              <w:t xml:space="preserve"> / Auditor</w:t>
            </w:r>
          </w:p>
          <w:p w:rsidR="00863921" w:rsidRDefault="00863921" w:rsidP="00AC568D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spacing w:line="240" w:lineRule="auto"/>
              <w:ind w:left="252" w:hanging="180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Access Data Certified Examiner</w:t>
            </w:r>
          </w:p>
          <w:p w:rsidR="00863921" w:rsidRDefault="00D04F07" w:rsidP="00AC568D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spacing w:line="240" w:lineRule="auto"/>
              <w:ind w:left="252" w:hanging="180"/>
              <w:jc w:val="left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Lunar</w:t>
            </w:r>
            <w:r w:rsidR="000E2B84">
              <w:rPr>
                <w:rFonts w:ascii="Georgia" w:hAnsi="Georgia"/>
              </w:rPr>
              <w:t>Line</w:t>
            </w:r>
            <w:proofErr w:type="spellEnd"/>
            <w:r w:rsidR="000E2B84">
              <w:rPr>
                <w:rFonts w:ascii="Georgia" w:hAnsi="Georgia"/>
              </w:rPr>
              <w:t xml:space="preserve"> Certified </w:t>
            </w:r>
            <w:r>
              <w:rPr>
                <w:rFonts w:ascii="Georgia" w:hAnsi="Georgia"/>
              </w:rPr>
              <w:t xml:space="preserve">Expert Independent </w:t>
            </w:r>
            <w:r w:rsidR="00863921">
              <w:rPr>
                <w:rFonts w:ascii="Georgia" w:hAnsi="Georgia"/>
              </w:rPr>
              <w:t>Assessor</w:t>
            </w:r>
          </w:p>
          <w:p w:rsidR="004E4B0B" w:rsidRPr="004E4B0B" w:rsidRDefault="003966EB" w:rsidP="00AC568D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spacing w:line="240" w:lineRule="auto"/>
              <w:ind w:left="252" w:hanging="180"/>
              <w:jc w:val="left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MCSE+</w:t>
            </w:r>
            <w:r w:rsidR="004E4B0B" w:rsidRPr="004E4B0B">
              <w:rPr>
                <w:rFonts w:ascii="Georgia" w:hAnsi="Georgia"/>
              </w:rPr>
              <w:t>Sec</w:t>
            </w:r>
            <w:proofErr w:type="spellEnd"/>
            <w:r w:rsidR="004E4B0B" w:rsidRPr="004E4B0B">
              <w:rPr>
                <w:rFonts w:ascii="Georgia" w:hAnsi="Georgia"/>
              </w:rPr>
              <w:t xml:space="preserve"> - Micro</w:t>
            </w:r>
            <w:r>
              <w:rPr>
                <w:rFonts w:ascii="Georgia" w:hAnsi="Georgia"/>
              </w:rPr>
              <w:t>soft Certified Systems Engineer+</w:t>
            </w:r>
            <w:r w:rsidR="004E4B0B" w:rsidRPr="004E4B0B">
              <w:rPr>
                <w:rFonts w:ascii="Georgia" w:hAnsi="Georgia"/>
              </w:rPr>
              <w:t xml:space="preserve"> Security</w:t>
            </w:r>
            <w:r w:rsidR="00986550">
              <w:rPr>
                <w:rFonts w:ascii="Georgia" w:hAnsi="Georgia"/>
              </w:rPr>
              <w:t xml:space="preserve"> </w:t>
            </w:r>
            <w:r w:rsidR="00986550" w:rsidRPr="00986550">
              <w:rPr>
                <w:rFonts w:ascii="Georgia" w:hAnsi="Georgia"/>
                <w:vertAlign w:val="superscript"/>
              </w:rPr>
              <w:t>(legacy)</w:t>
            </w:r>
          </w:p>
          <w:p w:rsidR="005A7010" w:rsidRPr="004E4B0B" w:rsidRDefault="005A7010" w:rsidP="00AC568D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spacing w:line="240" w:lineRule="auto"/>
              <w:ind w:left="252" w:hanging="180"/>
              <w:jc w:val="left"/>
              <w:rPr>
                <w:rFonts w:ascii="Georgia" w:hAnsi="Georgia"/>
              </w:rPr>
            </w:pPr>
            <w:r w:rsidRPr="004E4B0B">
              <w:rPr>
                <w:rFonts w:ascii="Georgia" w:hAnsi="Georgia"/>
              </w:rPr>
              <w:t>CCNA - Cisco Certified Network Associate</w:t>
            </w:r>
            <w:r w:rsidR="007F4F41">
              <w:rPr>
                <w:rFonts w:ascii="Georgia" w:hAnsi="Georgia"/>
                <w:vertAlign w:val="superscript"/>
              </w:rPr>
              <w:t xml:space="preserve"> (expired)</w:t>
            </w:r>
          </w:p>
          <w:p w:rsidR="0024372D" w:rsidRPr="004E4B0B" w:rsidRDefault="0024372D" w:rsidP="00AC568D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spacing w:line="240" w:lineRule="auto"/>
              <w:ind w:hanging="648"/>
              <w:jc w:val="left"/>
              <w:rPr>
                <w:rFonts w:ascii="Georgia" w:hAnsi="Georgia"/>
              </w:rPr>
            </w:pPr>
            <w:r w:rsidRPr="004E4B0B">
              <w:rPr>
                <w:rFonts w:ascii="Georgia" w:hAnsi="Georgia"/>
              </w:rPr>
              <w:t>COMPTIA Security +</w:t>
            </w:r>
            <w:r w:rsidR="00863921">
              <w:rPr>
                <w:rFonts w:ascii="Georgia" w:hAnsi="Georgia"/>
              </w:rPr>
              <w:t>, A+</w:t>
            </w:r>
          </w:p>
        </w:tc>
      </w:tr>
      <w:tr w:rsidR="00A717D1" w:rsidRPr="00E94CCA" w:rsidTr="000A6249">
        <w:trPr>
          <w:trHeight w:val="490"/>
          <w:jc w:val="center"/>
        </w:trPr>
        <w:tc>
          <w:tcPr>
            <w:tcW w:w="450" w:type="pct"/>
            <w:gridSpan w:val="2"/>
          </w:tcPr>
          <w:p w:rsidR="00A717D1" w:rsidRPr="00B77A18" w:rsidRDefault="00F603A7" w:rsidP="000A6249">
            <w:pPr>
              <w:spacing w:before="100" w:beforeAutospacing="1" w:after="100" w:afterAutospacing="1"/>
              <w:ind w:left="360"/>
              <w:jc w:val="center"/>
              <w:rPr>
                <w:rFonts w:ascii="Georgia" w:hAnsi="Georgia"/>
                <w:b/>
              </w:rPr>
            </w:pPr>
            <w:r w:rsidRPr="00B77A18">
              <w:rPr>
                <w:rFonts w:ascii="Georgia" w:hAnsi="Georgia"/>
                <w:b/>
              </w:rPr>
              <w:t>Committee on National Security Systems (CNSSI) Certificates:</w:t>
            </w:r>
          </w:p>
        </w:tc>
      </w:tr>
      <w:tr w:rsidR="000A6249" w:rsidRPr="00E94CCA" w:rsidTr="000A6249">
        <w:trPr>
          <w:trHeight w:val="495"/>
          <w:jc w:val="center"/>
        </w:trPr>
        <w:tc>
          <w:tcPr>
            <w:tcW w:w="450" w:type="pct"/>
            <w:gridSpan w:val="2"/>
          </w:tcPr>
          <w:p w:rsidR="000A6249" w:rsidRPr="000A6249" w:rsidRDefault="000A6249" w:rsidP="000A6249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Georgia" w:hAnsi="Georgia"/>
              </w:rPr>
            </w:pPr>
            <w:r w:rsidRPr="000A6249">
              <w:rPr>
                <w:rFonts w:ascii="Georgia" w:hAnsi="Georgia"/>
              </w:rPr>
              <w:t>CNNSI 4016(A) – National Information Assurance Training Standard for Risk Analyst (Advanced)</w:t>
            </w:r>
          </w:p>
          <w:p w:rsidR="000A6249" w:rsidRPr="000A6249" w:rsidRDefault="000A6249" w:rsidP="000A6249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Georgia" w:hAnsi="Georgia"/>
              </w:rPr>
            </w:pPr>
            <w:r w:rsidRPr="000A6249">
              <w:rPr>
                <w:rFonts w:ascii="Georgia" w:hAnsi="Georgia"/>
              </w:rPr>
              <w:t>CNSSI 4012 – Senior Information Assurance Systems Manager</w:t>
            </w:r>
          </w:p>
          <w:p w:rsidR="000A6249" w:rsidRPr="000A6249" w:rsidRDefault="000A6249" w:rsidP="000A6249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Georgia" w:hAnsi="Georgia"/>
              </w:rPr>
            </w:pPr>
            <w:r w:rsidRPr="000A6249">
              <w:rPr>
                <w:rFonts w:ascii="Georgia" w:hAnsi="Georgia"/>
              </w:rPr>
              <w:t>NSTISSI 4011 – Information Systems Security (INFOSEC) Professional</w:t>
            </w:r>
          </w:p>
        </w:tc>
      </w:tr>
      <w:tr w:rsidR="000A6249" w:rsidRPr="00E94CCA" w:rsidTr="000A6249">
        <w:trPr>
          <w:trHeight w:val="216"/>
          <w:jc w:val="center"/>
        </w:trPr>
        <w:tc>
          <w:tcPr>
            <w:tcW w:w="450" w:type="pct"/>
            <w:gridSpan w:val="2"/>
          </w:tcPr>
          <w:p w:rsidR="000A6249" w:rsidRDefault="000A6249" w:rsidP="00F603A7">
            <w:pPr>
              <w:spacing w:before="100" w:beforeAutospacing="1" w:after="100" w:afterAutospacing="1"/>
              <w:ind w:left="360"/>
              <w:jc w:val="left"/>
              <w:rPr>
                <w:sz w:val="24"/>
                <w:szCs w:val="24"/>
              </w:rPr>
            </w:pPr>
            <w:r w:rsidRPr="00515657">
              <w:rPr>
                <w:b/>
                <w:sz w:val="24"/>
                <w:szCs w:val="24"/>
              </w:rPr>
              <w:t xml:space="preserve">Security Clearance: </w:t>
            </w:r>
            <w:r w:rsidRPr="00515657">
              <w:rPr>
                <w:b/>
                <w:sz w:val="24"/>
                <w:szCs w:val="24"/>
                <w:u w:val="single"/>
              </w:rPr>
              <w:t>T</w:t>
            </w:r>
            <w:r>
              <w:rPr>
                <w:b/>
                <w:sz w:val="24"/>
                <w:szCs w:val="24"/>
                <w:u w:val="single"/>
              </w:rPr>
              <w:t xml:space="preserve">op </w:t>
            </w:r>
            <w:r w:rsidRPr="00515657">
              <w:rPr>
                <w:b/>
                <w:sz w:val="24"/>
                <w:szCs w:val="24"/>
                <w:u w:val="single"/>
              </w:rPr>
              <w:t>S</w:t>
            </w:r>
            <w:r>
              <w:rPr>
                <w:b/>
                <w:sz w:val="24"/>
                <w:szCs w:val="24"/>
                <w:u w:val="single"/>
              </w:rPr>
              <w:t xml:space="preserve">ecret </w:t>
            </w:r>
            <w:r w:rsidRPr="00515657">
              <w:rPr>
                <w:b/>
                <w:sz w:val="24"/>
                <w:szCs w:val="24"/>
                <w:u w:val="single"/>
              </w:rPr>
              <w:t>/</w:t>
            </w:r>
            <w:r>
              <w:rPr>
                <w:b/>
                <w:sz w:val="24"/>
                <w:szCs w:val="24"/>
                <w:u w:val="single"/>
              </w:rPr>
              <w:t xml:space="preserve"> </w:t>
            </w:r>
            <w:r w:rsidRPr="00515657">
              <w:rPr>
                <w:b/>
                <w:sz w:val="24"/>
                <w:szCs w:val="24"/>
                <w:u w:val="single"/>
              </w:rPr>
              <w:t>SCI</w:t>
            </w:r>
            <w:r w:rsidRPr="00515657">
              <w:rPr>
                <w:b/>
                <w:sz w:val="24"/>
                <w:szCs w:val="24"/>
              </w:rPr>
              <w:t xml:space="preserve"> Status: </w:t>
            </w:r>
            <w:r>
              <w:rPr>
                <w:b/>
                <w:sz w:val="24"/>
                <w:szCs w:val="24"/>
                <w:u w:val="single"/>
              </w:rPr>
              <w:t xml:space="preserve">ACTIVE </w:t>
            </w:r>
            <w:r w:rsidRPr="00E57E6D">
              <w:rPr>
                <w:sz w:val="24"/>
                <w:szCs w:val="24"/>
              </w:rPr>
              <w:t xml:space="preserve">18 years </w:t>
            </w:r>
            <w:r w:rsidRPr="00E57E6D">
              <w:rPr>
                <w:b/>
                <w:sz w:val="24"/>
                <w:szCs w:val="24"/>
              </w:rPr>
              <w:t>Adjudicated</w:t>
            </w:r>
            <w:r>
              <w:rPr>
                <w:b/>
                <w:sz w:val="24"/>
                <w:szCs w:val="24"/>
              </w:rPr>
              <w:t>: June 2016</w:t>
            </w:r>
          </w:p>
        </w:tc>
      </w:tr>
    </w:tbl>
    <w:p w:rsidR="006607EB" w:rsidRPr="00A54B8F" w:rsidRDefault="006607EB" w:rsidP="00A54B8F">
      <w:pPr>
        <w:pBdr>
          <w:top w:val="double" w:sz="4" w:space="1" w:color="auto"/>
        </w:pBdr>
        <w:spacing w:before="100" w:beforeAutospacing="1" w:after="120"/>
        <w:jc w:val="center"/>
        <w:rPr>
          <w:b/>
          <w:sz w:val="24"/>
          <w:szCs w:val="24"/>
        </w:rPr>
      </w:pPr>
      <w:r w:rsidRPr="00A54B8F">
        <w:rPr>
          <w:b/>
          <w:sz w:val="24"/>
          <w:szCs w:val="24"/>
        </w:rPr>
        <w:t>PROFESSIONAL EXPERIENCE</w:t>
      </w:r>
    </w:p>
    <w:p w:rsidR="00542424" w:rsidRPr="00115BB1" w:rsidRDefault="00542424" w:rsidP="00D158D1">
      <w:pPr>
        <w:pStyle w:val="Heading4"/>
        <w:rPr>
          <w:sz w:val="24"/>
          <w:szCs w:val="24"/>
          <w:u w:val="single"/>
        </w:rPr>
      </w:pPr>
      <w:r w:rsidRPr="00115BB1">
        <w:rPr>
          <w:sz w:val="24"/>
          <w:szCs w:val="24"/>
          <w:u w:val="single"/>
        </w:rPr>
        <w:t>C4 Planning</w:t>
      </w:r>
      <w:r w:rsidR="00986550" w:rsidRPr="00115BB1">
        <w:rPr>
          <w:sz w:val="24"/>
          <w:szCs w:val="24"/>
          <w:u w:val="single"/>
        </w:rPr>
        <w:t xml:space="preserve"> Solutions LLC</w:t>
      </w:r>
      <w:r w:rsidRPr="00115BB1">
        <w:rPr>
          <w:sz w:val="24"/>
          <w:szCs w:val="24"/>
          <w:u w:val="single"/>
        </w:rPr>
        <w:t xml:space="preserve">, </w:t>
      </w:r>
      <w:r w:rsidRPr="00115BB1">
        <w:rPr>
          <w:b w:val="0"/>
          <w:i/>
          <w:sz w:val="24"/>
          <w:szCs w:val="24"/>
        </w:rPr>
        <w:t>Miami, FL</w:t>
      </w:r>
      <w:r w:rsidRPr="00115BB1">
        <w:rPr>
          <w:b w:val="0"/>
          <w:i/>
          <w:sz w:val="24"/>
          <w:szCs w:val="24"/>
        </w:rPr>
        <w:tab/>
      </w:r>
      <w:r w:rsidRPr="00115BB1">
        <w:rPr>
          <w:b w:val="0"/>
          <w:i/>
          <w:sz w:val="24"/>
          <w:szCs w:val="24"/>
        </w:rPr>
        <w:tab/>
      </w:r>
      <w:r w:rsidRPr="00115BB1">
        <w:rPr>
          <w:b w:val="0"/>
          <w:i/>
          <w:sz w:val="24"/>
          <w:szCs w:val="24"/>
        </w:rPr>
        <w:tab/>
      </w:r>
      <w:r w:rsidRPr="00115BB1">
        <w:rPr>
          <w:b w:val="0"/>
          <w:i/>
          <w:sz w:val="24"/>
          <w:szCs w:val="24"/>
        </w:rPr>
        <w:tab/>
      </w:r>
      <w:r w:rsidR="00986550" w:rsidRPr="00115BB1">
        <w:rPr>
          <w:b w:val="0"/>
          <w:i/>
          <w:sz w:val="24"/>
          <w:szCs w:val="24"/>
        </w:rPr>
        <w:t xml:space="preserve">  </w:t>
      </w:r>
      <w:r w:rsidRPr="00115BB1">
        <w:rPr>
          <w:b w:val="0"/>
          <w:i/>
          <w:sz w:val="24"/>
          <w:szCs w:val="24"/>
        </w:rPr>
        <w:tab/>
      </w:r>
      <w:r w:rsidRPr="00115BB1">
        <w:rPr>
          <w:b w:val="0"/>
          <w:i/>
          <w:sz w:val="24"/>
          <w:szCs w:val="24"/>
        </w:rPr>
        <w:tab/>
      </w:r>
      <w:r w:rsidR="00986550" w:rsidRPr="00115BB1">
        <w:rPr>
          <w:b w:val="0"/>
          <w:i/>
          <w:sz w:val="24"/>
          <w:szCs w:val="24"/>
        </w:rPr>
        <w:t xml:space="preserve">     </w:t>
      </w:r>
    </w:p>
    <w:p w:rsidR="00D04F07" w:rsidRPr="00115BB1" w:rsidRDefault="00D04F07" w:rsidP="00986550">
      <w:pPr>
        <w:ind w:left="1710" w:hanging="1710"/>
        <w:rPr>
          <w:rFonts w:ascii="Century Gothic" w:hAnsi="Century Gothic"/>
          <w:b/>
          <w:i/>
        </w:rPr>
      </w:pPr>
      <w:r w:rsidRPr="00115BB1">
        <w:rPr>
          <w:rFonts w:ascii="Century Gothic" w:hAnsi="Century Gothic"/>
          <w:b/>
          <w:i/>
        </w:rPr>
        <w:t>Information Systems Security Officer</w:t>
      </w:r>
      <w:r w:rsidRPr="00115BB1">
        <w:rPr>
          <w:rFonts w:ascii="Century Gothic" w:hAnsi="Century Gothic"/>
          <w:b/>
          <w:i/>
        </w:rPr>
        <w:tab/>
      </w:r>
      <w:r w:rsidRPr="00115BB1">
        <w:rPr>
          <w:rFonts w:ascii="Century Gothic" w:hAnsi="Century Gothic"/>
          <w:b/>
          <w:i/>
        </w:rPr>
        <w:tab/>
      </w:r>
      <w:r w:rsidRPr="00115BB1">
        <w:rPr>
          <w:rFonts w:ascii="Century Gothic" w:hAnsi="Century Gothic"/>
          <w:b/>
          <w:i/>
        </w:rPr>
        <w:tab/>
      </w:r>
      <w:r w:rsidRPr="00115BB1">
        <w:rPr>
          <w:rFonts w:ascii="Century Gothic" w:hAnsi="Century Gothic"/>
          <w:b/>
          <w:i/>
        </w:rPr>
        <w:tab/>
      </w:r>
      <w:r w:rsidRPr="00115BB1">
        <w:rPr>
          <w:rFonts w:ascii="Century Gothic" w:hAnsi="Century Gothic"/>
          <w:b/>
          <w:i/>
        </w:rPr>
        <w:tab/>
      </w:r>
      <w:r w:rsidRPr="00115BB1">
        <w:rPr>
          <w:rFonts w:ascii="Century Gothic" w:hAnsi="Century Gothic"/>
          <w:b/>
          <w:i/>
        </w:rPr>
        <w:tab/>
      </w:r>
      <w:r w:rsidRPr="00115BB1">
        <w:rPr>
          <w:rFonts w:ascii="Century Gothic" w:hAnsi="Century Gothic"/>
          <w:b/>
          <w:i/>
        </w:rPr>
        <w:tab/>
      </w:r>
      <w:r w:rsidRPr="00115BB1">
        <w:rPr>
          <w:sz w:val="24"/>
          <w:szCs w:val="24"/>
        </w:rPr>
        <w:t>Sept. 2016 – Present</w:t>
      </w:r>
    </w:p>
    <w:p w:rsidR="00D04F07" w:rsidRPr="00115BB1" w:rsidRDefault="00D04F07" w:rsidP="00D04F07">
      <w:pPr>
        <w:ind w:left="-180" w:firstLine="180"/>
        <w:rPr>
          <w:i/>
          <w:sz w:val="22"/>
          <w:szCs w:val="22"/>
        </w:rPr>
      </w:pPr>
      <w:r w:rsidRPr="00115BB1">
        <w:rPr>
          <w:i/>
          <w:sz w:val="22"/>
          <w:szCs w:val="22"/>
        </w:rPr>
        <w:t>Supporting United States Army Network Enterprise Center and USSOUTHCOM J6 in network modernization efforts</w:t>
      </w:r>
      <w:r w:rsidRPr="00115BB1">
        <w:rPr>
          <w:i/>
          <w:sz w:val="22"/>
          <w:szCs w:val="22"/>
        </w:rPr>
        <w:tab/>
        <w:t>pertaining to risk management and governance.</w:t>
      </w:r>
    </w:p>
    <w:p w:rsidR="003E475B" w:rsidRPr="00115BB1" w:rsidRDefault="00205B14" w:rsidP="003E475B">
      <w:pPr>
        <w:pStyle w:val="ListParagraph"/>
        <w:numPr>
          <w:ilvl w:val="0"/>
          <w:numId w:val="15"/>
        </w:numPr>
        <w:ind w:left="1080"/>
      </w:pPr>
      <w:r w:rsidRPr="00115BB1">
        <w:t xml:space="preserve">Perform cybersecurity and risk management activities for current network operations as well as the development of cyber governance and risk management activities for network modernization </w:t>
      </w:r>
      <w:r w:rsidR="000A6249" w:rsidRPr="00115BB1">
        <w:t>actions</w:t>
      </w:r>
      <w:r w:rsidR="003E475B" w:rsidRPr="00115BB1">
        <w:t xml:space="preserve"> for 4 direct reporting units.</w:t>
      </w:r>
    </w:p>
    <w:p w:rsidR="00205B14" w:rsidRDefault="00205B14" w:rsidP="00205B14">
      <w:pPr>
        <w:pStyle w:val="ListParagraph"/>
        <w:ind w:left="1080"/>
      </w:pPr>
    </w:p>
    <w:p w:rsidR="00115BB1" w:rsidRPr="00115BB1" w:rsidRDefault="00115BB1" w:rsidP="00205B14">
      <w:pPr>
        <w:pStyle w:val="ListParagraph"/>
        <w:ind w:left="1080"/>
      </w:pPr>
    </w:p>
    <w:p w:rsidR="00542424" w:rsidRPr="00115BB1" w:rsidRDefault="00986550" w:rsidP="00986550">
      <w:pPr>
        <w:ind w:left="1710" w:hanging="1710"/>
        <w:rPr>
          <w:rFonts w:ascii="Century Gothic" w:hAnsi="Century Gothic"/>
          <w:b/>
          <w:i/>
        </w:rPr>
      </w:pPr>
      <w:r w:rsidRPr="00115BB1">
        <w:rPr>
          <w:rFonts w:ascii="Century Gothic" w:hAnsi="Century Gothic"/>
          <w:b/>
          <w:i/>
        </w:rPr>
        <w:lastRenderedPageBreak/>
        <w:t xml:space="preserve">Cybersecurity and Network Defense </w:t>
      </w:r>
      <w:r w:rsidR="00542424" w:rsidRPr="00115BB1">
        <w:rPr>
          <w:rFonts w:ascii="Century Gothic" w:hAnsi="Century Gothic"/>
          <w:b/>
          <w:i/>
        </w:rPr>
        <w:t xml:space="preserve">Project Manager </w:t>
      </w:r>
      <w:r w:rsidR="00D04F07" w:rsidRPr="00115BB1">
        <w:rPr>
          <w:rFonts w:ascii="Century Gothic" w:hAnsi="Century Gothic"/>
          <w:b/>
          <w:i/>
        </w:rPr>
        <w:tab/>
      </w:r>
      <w:r w:rsidR="00D04F07" w:rsidRPr="00115BB1">
        <w:rPr>
          <w:rFonts w:ascii="Century Gothic" w:hAnsi="Century Gothic"/>
          <w:b/>
          <w:i/>
        </w:rPr>
        <w:tab/>
      </w:r>
      <w:r w:rsidR="00D04F07" w:rsidRPr="00115BB1">
        <w:rPr>
          <w:rFonts w:ascii="Century Gothic" w:hAnsi="Century Gothic"/>
          <w:b/>
          <w:i/>
        </w:rPr>
        <w:tab/>
      </w:r>
      <w:r w:rsidR="00D04F07" w:rsidRPr="00115BB1">
        <w:rPr>
          <w:rFonts w:ascii="Century Gothic" w:hAnsi="Century Gothic"/>
          <w:b/>
          <w:i/>
        </w:rPr>
        <w:tab/>
      </w:r>
      <w:r w:rsidR="00D04F07" w:rsidRPr="00115BB1">
        <w:rPr>
          <w:sz w:val="24"/>
          <w:szCs w:val="24"/>
        </w:rPr>
        <w:t>Feb. 2016 – Sept. 2016</w:t>
      </w:r>
    </w:p>
    <w:p w:rsidR="00542424" w:rsidRPr="00115BB1" w:rsidRDefault="00542424" w:rsidP="00542424">
      <w:pPr>
        <w:rPr>
          <w:i/>
          <w:sz w:val="22"/>
          <w:szCs w:val="22"/>
        </w:rPr>
      </w:pPr>
      <w:r w:rsidRPr="00115BB1">
        <w:rPr>
          <w:i/>
          <w:sz w:val="22"/>
          <w:szCs w:val="22"/>
        </w:rPr>
        <w:t xml:space="preserve">Contracted to lead </w:t>
      </w:r>
      <w:r w:rsidR="00986550" w:rsidRPr="00115BB1">
        <w:rPr>
          <w:i/>
          <w:sz w:val="22"/>
          <w:szCs w:val="22"/>
        </w:rPr>
        <w:t xml:space="preserve">a </w:t>
      </w:r>
      <w:r w:rsidRPr="00115BB1">
        <w:rPr>
          <w:i/>
          <w:sz w:val="22"/>
          <w:szCs w:val="22"/>
        </w:rPr>
        <w:t xml:space="preserve">contractor managed theater cyber and network security operations supporting J6 Communications Directorate for United States Southern Command. </w:t>
      </w:r>
    </w:p>
    <w:p w:rsidR="001B456D" w:rsidRPr="00115BB1" w:rsidRDefault="001B456D" w:rsidP="001B456D">
      <w:pPr>
        <w:pStyle w:val="ListParagraph"/>
        <w:numPr>
          <w:ilvl w:val="0"/>
          <w:numId w:val="13"/>
        </w:numPr>
        <w:spacing w:line="300" w:lineRule="atLeast"/>
        <w:ind w:left="1080"/>
        <w:jc w:val="left"/>
      </w:pPr>
      <w:r w:rsidRPr="00115BB1">
        <w:t>Manage the DOD Risk Management Framework (RMF) governance</w:t>
      </w:r>
      <w:r w:rsidR="00986550" w:rsidRPr="00115BB1">
        <w:t xml:space="preserve"> and compliance</w:t>
      </w:r>
      <w:r w:rsidRPr="00115BB1">
        <w:t xml:space="preserve"> </w:t>
      </w:r>
      <w:r w:rsidR="00986550" w:rsidRPr="00115BB1">
        <w:t>program</w:t>
      </w:r>
      <w:r w:rsidRPr="00115BB1">
        <w:t xml:space="preserve"> </w:t>
      </w:r>
      <w:r w:rsidR="00562177" w:rsidRPr="00115BB1">
        <w:t>for theater</w:t>
      </w:r>
      <w:r w:rsidRPr="00115BB1">
        <w:t xml:space="preserve"> components within CONUS, Central and South America. </w:t>
      </w:r>
    </w:p>
    <w:p w:rsidR="001B456D" w:rsidRPr="00115BB1" w:rsidRDefault="001B456D" w:rsidP="001B456D">
      <w:pPr>
        <w:pStyle w:val="ListParagraph"/>
        <w:numPr>
          <w:ilvl w:val="0"/>
          <w:numId w:val="13"/>
        </w:numPr>
        <w:spacing w:line="300" w:lineRule="atLeast"/>
        <w:ind w:left="1080"/>
        <w:jc w:val="left"/>
      </w:pPr>
      <w:r w:rsidRPr="00115BB1">
        <w:t xml:space="preserve">Oversee the </w:t>
      </w:r>
      <w:r w:rsidR="00562177" w:rsidRPr="00115BB1">
        <w:t>theater</w:t>
      </w:r>
      <w:r w:rsidRPr="00115BB1">
        <w:t xml:space="preserve"> incident management </w:t>
      </w:r>
      <w:r w:rsidR="00562177" w:rsidRPr="00115BB1">
        <w:t>response</w:t>
      </w:r>
      <w:r w:rsidRPr="00115BB1">
        <w:t xml:space="preserve"> program comprised of global host intrusion prevention, </w:t>
      </w:r>
      <w:r w:rsidR="00562177" w:rsidRPr="00115BB1">
        <w:t>vulnerability</w:t>
      </w:r>
      <w:r w:rsidRPr="00115BB1">
        <w:t xml:space="preserve"> scanning and intrusion detection activities. </w:t>
      </w:r>
    </w:p>
    <w:p w:rsidR="00FD4ADF" w:rsidRPr="00115BB1" w:rsidRDefault="00D04F07" w:rsidP="001B456D">
      <w:pPr>
        <w:pStyle w:val="ListParagraph"/>
        <w:numPr>
          <w:ilvl w:val="0"/>
          <w:numId w:val="13"/>
        </w:numPr>
        <w:spacing w:line="300" w:lineRule="atLeast"/>
        <w:ind w:left="1080"/>
        <w:jc w:val="left"/>
      </w:pPr>
      <w:r w:rsidRPr="00115BB1">
        <w:t>Execute</w:t>
      </w:r>
      <w:r w:rsidR="0000610F" w:rsidRPr="00115BB1">
        <w:t xml:space="preserve"> </w:t>
      </w:r>
      <w:r w:rsidR="00FD4ADF" w:rsidRPr="00115BB1">
        <w:t>US Cyber Command cyber tasking</w:t>
      </w:r>
      <w:r w:rsidR="0000610F" w:rsidRPr="00115BB1">
        <w:t xml:space="preserve"> program for all US Southern Command Direct Reporting Units and agency partners in supporting direct cyber actions in protection of the Department of Defense Information Network (</w:t>
      </w:r>
      <w:proofErr w:type="spellStart"/>
      <w:r w:rsidR="0000610F" w:rsidRPr="00115BB1">
        <w:t>DoDIN</w:t>
      </w:r>
      <w:proofErr w:type="spellEnd"/>
      <w:r w:rsidR="0000610F" w:rsidRPr="00115BB1">
        <w:t xml:space="preserve">); an interconnection of </w:t>
      </w:r>
      <w:proofErr w:type="gramStart"/>
      <w:r w:rsidR="0000610F" w:rsidRPr="00115BB1">
        <w:t>DoD</w:t>
      </w:r>
      <w:proofErr w:type="gramEnd"/>
      <w:r w:rsidR="0000610F" w:rsidRPr="00115BB1">
        <w:t xml:space="preserve"> computing enclaves and information systems.</w:t>
      </w:r>
    </w:p>
    <w:p w:rsidR="007F56FF" w:rsidRPr="00115BB1" w:rsidRDefault="00562177" w:rsidP="007F56FF">
      <w:pPr>
        <w:pStyle w:val="ListParagraph"/>
        <w:numPr>
          <w:ilvl w:val="0"/>
          <w:numId w:val="13"/>
        </w:numPr>
        <w:spacing w:line="300" w:lineRule="atLeast"/>
        <w:ind w:left="1080"/>
        <w:jc w:val="left"/>
      </w:pPr>
      <w:r w:rsidRPr="00115BB1">
        <w:t>Develop</w:t>
      </w:r>
      <w:r w:rsidR="001B456D" w:rsidRPr="00115BB1">
        <w:t xml:space="preserve"> compliance inspection program following US Cyber Command </w:t>
      </w:r>
      <w:r w:rsidR="007F56FF" w:rsidRPr="00115BB1">
        <w:t>methodologies and practices for theater-wide components</w:t>
      </w:r>
      <w:r w:rsidR="00986550" w:rsidRPr="00115BB1">
        <w:t>.</w:t>
      </w:r>
    </w:p>
    <w:p w:rsidR="007F56FF" w:rsidRPr="00115BB1" w:rsidRDefault="007F56FF" w:rsidP="007F56FF">
      <w:pPr>
        <w:pStyle w:val="ListParagraph"/>
        <w:numPr>
          <w:ilvl w:val="0"/>
          <w:numId w:val="13"/>
        </w:numPr>
        <w:spacing w:line="300" w:lineRule="atLeast"/>
        <w:ind w:left="1080"/>
        <w:jc w:val="left"/>
      </w:pPr>
      <w:r w:rsidRPr="00115BB1">
        <w:t xml:space="preserve">Orchestrate policy development and training compliance practices. </w:t>
      </w:r>
    </w:p>
    <w:p w:rsidR="00A51F69" w:rsidRPr="00115BB1" w:rsidRDefault="00A51F69">
      <w:pPr>
        <w:widowControl/>
        <w:adjustRightInd/>
        <w:spacing w:line="240" w:lineRule="auto"/>
        <w:jc w:val="left"/>
        <w:textAlignment w:val="auto"/>
        <w:rPr>
          <w:b/>
          <w:sz w:val="24"/>
          <w:szCs w:val="24"/>
          <w:u w:val="single"/>
        </w:rPr>
      </w:pPr>
    </w:p>
    <w:p w:rsidR="00863921" w:rsidRPr="00115BB1" w:rsidRDefault="00863921" w:rsidP="00D158D1">
      <w:pPr>
        <w:pStyle w:val="Heading4"/>
        <w:rPr>
          <w:b w:val="0"/>
          <w:sz w:val="24"/>
          <w:szCs w:val="24"/>
        </w:rPr>
      </w:pPr>
      <w:r w:rsidRPr="00115BB1">
        <w:rPr>
          <w:sz w:val="24"/>
          <w:szCs w:val="24"/>
          <w:u w:val="single"/>
        </w:rPr>
        <w:t>X-</w:t>
      </w:r>
      <w:proofErr w:type="spellStart"/>
      <w:r w:rsidRPr="00115BB1">
        <w:rPr>
          <w:sz w:val="24"/>
          <w:szCs w:val="24"/>
          <w:u w:val="single"/>
        </w:rPr>
        <w:t>eeto</w:t>
      </w:r>
      <w:proofErr w:type="spellEnd"/>
      <w:r w:rsidRPr="00115BB1">
        <w:rPr>
          <w:sz w:val="24"/>
          <w:szCs w:val="24"/>
          <w:u w:val="single"/>
        </w:rPr>
        <w:t xml:space="preserve"> Incorporated.</w:t>
      </w:r>
      <w:r w:rsidRPr="00115BB1">
        <w:rPr>
          <w:b w:val="0"/>
          <w:sz w:val="24"/>
          <w:szCs w:val="24"/>
        </w:rPr>
        <w:t xml:space="preserve"> </w:t>
      </w:r>
      <w:r w:rsidRPr="00115BB1">
        <w:rPr>
          <w:b w:val="0"/>
          <w:i/>
          <w:sz w:val="24"/>
          <w:szCs w:val="24"/>
        </w:rPr>
        <w:t>Miami, FL</w:t>
      </w:r>
      <w:r w:rsidRPr="00115BB1">
        <w:rPr>
          <w:b w:val="0"/>
          <w:i/>
          <w:sz w:val="24"/>
          <w:szCs w:val="24"/>
        </w:rPr>
        <w:tab/>
      </w:r>
      <w:r w:rsidRPr="00115BB1">
        <w:rPr>
          <w:b w:val="0"/>
          <w:i/>
          <w:sz w:val="24"/>
          <w:szCs w:val="24"/>
        </w:rPr>
        <w:tab/>
      </w:r>
      <w:r w:rsidRPr="00115BB1">
        <w:rPr>
          <w:b w:val="0"/>
          <w:i/>
          <w:sz w:val="24"/>
          <w:szCs w:val="24"/>
        </w:rPr>
        <w:tab/>
      </w:r>
      <w:r w:rsidRPr="00115BB1">
        <w:rPr>
          <w:b w:val="0"/>
          <w:i/>
          <w:sz w:val="24"/>
          <w:szCs w:val="24"/>
        </w:rPr>
        <w:tab/>
      </w:r>
      <w:r w:rsidRPr="00115BB1">
        <w:rPr>
          <w:b w:val="0"/>
          <w:i/>
          <w:sz w:val="24"/>
          <w:szCs w:val="24"/>
        </w:rPr>
        <w:tab/>
      </w:r>
      <w:r w:rsidRPr="00115BB1">
        <w:rPr>
          <w:b w:val="0"/>
          <w:i/>
          <w:sz w:val="24"/>
          <w:szCs w:val="24"/>
        </w:rPr>
        <w:tab/>
      </w:r>
      <w:r w:rsidRPr="00115BB1">
        <w:rPr>
          <w:b w:val="0"/>
          <w:i/>
          <w:sz w:val="24"/>
          <w:szCs w:val="24"/>
        </w:rPr>
        <w:tab/>
      </w:r>
      <w:r w:rsidRPr="00115BB1">
        <w:rPr>
          <w:b w:val="0"/>
          <w:sz w:val="24"/>
          <w:szCs w:val="24"/>
        </w:rPr>
        <w:t xml:space="preserve">Aug. 2014 – </w:t>
      </w:r>
      <w:r w:rsidR="00542424" w:rsidRPr="00115BB1">
        <w:rPr>
          <w:b w:val="0"/>
          <w:sz w:val="24"/>
          <w:szCs w:val="24"/>
        </w:rPr>
        <w:t>Feb. 2016</w:t>
      </w:r>
    </w:p>
    <w:p w:rsidR="00863921" w:rsidRPr="00115BB1" w:rsidRDefault="00863921" w:rsidP="00863921">
      <w:pPr>
        <w:ind w:left="1710" w:hanging="1710"/>
        <w:rPr>
          <w:rFonts w:ascii="Century Gothic" w:hAnsi="Century Gothic"/>
          <w:b/>
          <w:i/>
        </w:rPr>
      </w:pPr>
      <w:r w:rsidRPr="00115BB1">
        <w:rPr>
          <w:rFonts w:ascii="Century Gothic" w:hAnsi="Century Gothic"/>
          <w:b/>
          <w:i/>
        </w:rPr>
        <w:t>Information Systems Security Officer</w:t>
      </w:r>
    </w:p>
    <w:p w:rsidR="00863921" w:rsidRPr="00115BB1" w:rsidRDefault="00863921" w:rsidP="00863921">
      <w:pPr>
        <w:rPr>
          <w:i/>
          <w:sz w:val="22"/>
          <w:szCs w:val="22"/>
        </w:rPr>
      </w:pPr>
      <w:r w:rsidRPr="00115BB1">
        <w:rPr>
          <w:i/>
          <w:sz w:val="22"/>
          <w:szCs w:val="22"/>
        </w:rPr>
        <w:t>Supporting 7</w:t>
      </w:r>
      <w:r w:rsidRPr="00115BB1">
        <w:rPr>
          <w:i/>
          <w:sz w:val="22"/>
          <w:szCs w:val="22"/>
          <w:vertAlign w:val="superscript"/>
        </w:rPr>
        <w:t>th</w:t>
      </w:r>
      <w:r w:rsidRPr="00115BB1">
        <w:rPr>
          <w:i/>
          <w:sz w:val="22"/>
          <w:szCs w:val="22"/>
        </w:rPr>
        <w:t xml:space="preserve"> Signal Command, 525</w:t>
      </w:r>
      <w:r w:rsidRPr="00115BB1">
        <w:rPr>
          <w:i/>
          <w:sz w:val="22"/>
          <w:szCs w:val="22"/>
          <w:vertAlign w:val="superscript"/>
        </w:rPr>
        <w:t>th</w:t>
      </w:r>
      <w:r w:rsidRPr="00115BB1">
        <w:rPr>
          <w:i/>
          <w:sz w:val="22"/>
          <w:szCs w:val="22"/>
        </w:rPr>
        <w:t xml:space="preserve"> Signal Company network operations for </w:t>
      </w:r>
      <w:r w:rsidR="00083A81" w:rsidRPr="00115BB1">
        <w:rPr>
          <w:i/>
          <w:sz w:val="22"/>
          <w:szCs w:val="22"/>
        </w:rPr>
        <w:t xml:space="preserve">Headquarters, </w:t>
      </w:r>
      <w:r w:rsidRPr="00115BB1">
        <w:rPr>
          <w:i/>
          <w:sz w:val="22"/>
          <w:szCs w:val="22"/>
        </w:rPr>
        <w:t xml:space="preserve">United States Southern Command under the J6 </w:t>
      </w:r>
      <w:r w:rsidR="00E40106" w:rsidRPr="00115BB1">
        <w:rPr>
          <w:i/>
          <w:sz w:val="22"/>
          <w:szCs w:val="22"/>
        </w:rPr>
        <w:t>Communications Directorate.</w:t>
      </w:r>
      <w:r w:rsidRPr="00115BB1">
        <w:rPr>
          <w:i/>
          <w:sz w:val="22"/>
          <w:szCs w:val="22"/>
        </w:rPr>
        <w:t xml:space="preserve"> </w:t>
      </w:r>
      <w:r w:rsidR="005A20DC" w:rsidRPr="00115BB1">
        <w:rPr>
          <w:i/>
          <w:sz w:val="22"/>
          <w:szCs w:val="22"/>
        </w:rPr>
        <w:t xml:space="preserve">Charged with the secure management, operation and validation activities of Secret, Unclassified and Commercial networks. </w:t>
      </w:r>
    </w:p>
    <w:p w:rsidR="00083A81" w:rsidRPr="00115BB1" w:rsidRDefault="00083A81" w:rsidP="00083A81">
      <w:pPr>
        <w:pStyle w:val="ListParagraph"/>
        <w:numPr>
          <w:ilvl w:val="0"/>
          <w:numId w:val="13"/>
        </w:numPr>
        <w:spacing w:line="300" w:lineRule="atLeast"/>
        <w:ind w:left="1080"/>
        <w:jc w:val="left"/>
      </w:pPr>
      <w:r w:rsidRPr="00115BB1">
        <w:t>Develop and oversee the RMF program for</w:t>
      </w:r>
      <w:r w:rsidR="00986550" w:rsidRPr="00115BB1">
        <w:t xml:space="preserve"> the 525</w:t>
      </w:r>
      <w:r w:rsidR="00986550" w:rsidRPr="00115BB1">
        <w:rPr>
          <w:vertAlign w:val="superscript"/>
        </w:rPr>
        <w:t>th</w:t>
      </w:r>
      <w:r w:rsidR="00986550" w:rsidRPr="00115BB1">
        <w:t xml:space="preserve"> Signal Company </w:t>
      </w:r>
      <w:r w:rsidR="00D04F07" w:rsidRPr="00115BB1">
        <w:t>supporting US</w:t>
      </w:r>
      <w:r w:rsidR="00986550" w:rsidRPr="00115BB1">
        <w:t xml:space="preserve"> Southern Command </w:t>
      </w:r>
      <w:r w:rsidRPr="00115BB1">
        <w:t xml:space="preserve">Headquarters as well as site-based accreditations and ensure all systems connected of the network meet all established Federal, </w:t>
      </w:r>
      <w:proofErr w:type="gramStart"/>
      <w:r w:rsidRPr="00115BB1">
        <w:t>DoD</w:t>
      </w:r>
      <w:proofErr w:type="gramEnd"/>
      <w:r w:rsidRPr="00115BB1">
        <w:t xml:space="preserve"> and site Cybersecurity requirements. </w:t>
      </w:r>
    </w:p>
    <w:p w:rsidR="000E2B84" w:rsidRPr="00115BB1" w:rsidRDefault="00083A81" w:rsidP="00083A81">
      <w:pPr>
        <w:pStyle w:val="ListParagraph"/>
        <w:numPr>
          <w:ilvl w:val="0"/>
          <w:numId w:val="13"/>
        </w:numPr>
        <w:spacing w:line="300" w:lineRule="atLeast"/>
        <w:ind w:left="1080"/>
        <w:jc w:val="left"/>
      </w:pPr>
      <w:r w:rsidRPr="00115BB1">
        <w:t>Orchestrated c</w:t>
      </w:r>
      <w:r w:rsidR="000E2B84" w:rsidRPr="00115BB1">
        <w:t xml:space="preserve">ontinuous reviews of all information systems and networks to ascertain any changes that will negate the accreditation or </w:t>
      </w:r>
      <w:r w:rsidR="009355B5" w:rsidRPr="00115BB1">
        <w:t>affect</w:t>
      </w:r>
      <w:r w:rsidR="000E2B84" w:rsidRPr="00115BB1">
        <w:t xml:space="preserve"> </w:t>
      </w:r>
      <w:r w:rsidRPr="00115BB1">
        <w:t>the</w:t>
      </w:r>
      <w:r w:rsidR="000E2B84" w:rsidRPr="00115BB1">
        <w:t xml:space="preserve"> security posture of said systems and enclaves by conducting threa</w:t>
      </w:r>
      <w:r w:rsidR="009355B5" w:rsidRPr="00115BB1">
        <w:t xml:space="preserve">t and vulnerability assessments, technical audits </w:t>
      </w:r>
      <w:r w:rsidR="000E2B84" w:rsidRPr="00115BB1">
        <w:t>and develop</w:t>
      </w:r>
      <w:r w:rsidR="008B2EB8" w:rsidRPr="00115BB1">
        <w:t>ed</w:t>
      </w:r>
      <w:r w:rsidR="000E2B84" w:rsidRPr="00115BB1">
        <w:t xml:space="preserve"> risk assessments of Headquarters and supporting organizations information systems to determine the appropriate </w:t>
      </w:r>
      <w:r w:rsidR="00ED3736" w:rsidRPr="00115BB1">
        <w:t>measures</w:t>
      </w:r>
      <w:r w:rsidR="000E2B84" w:rsidRPr="00115BB1">
        <w:t xml:space="preserve"> to manage </w:t>
      </w:r>
      <w:r w:rsidR="00ED3736" w:rsidRPr="00115BB1">
        <w:t>those</w:t>
      </w:r>
      <w:r w:rsidR="000E2B84" w:rsidRPr="00115BB1">
        <w:t xml:space="preserve"> risks effectively.</w:t>
      </w:r>
    </w:p>
    <w:p w:rsidR="00ED3736" w:rsidRPr="00115BB1" w:rsidRDefault="000E2B84" w:rsidP="00083A81">
      <w:pPr>
        <w:pStyle w:val="ListParagraph"/>
        <w:numPr>
          <w:ilvl w:val="0"/>
          <w:numId w:val="13"/>
        </w:numPr>
        <w:spacing w:line="300" w:lineRule="atLeast"/>
        <w:ind w:left="1080"/>
        <w:jc w:val="left"/>
      </w:pPr>
      <w:r w:rsidRPr="00115BB1">
        <w:t xml:space="preserve">Responsible for </w:t>
      </w:r>
      <w:r w:rsidR="00083A81" w:rsidRPr="00115BB1">
        <w:t>developing</w:t>
      </w:r>
      <w:r w:rsidRPr="00115BB1">
        <w:t xml:space="preserve"> </w:t>
      </w:r>
      <w:r w:rsidR="009355B5" w:rsidRPr="00115BB1">
        <w:t xml:space="preserve">and executing </w:t>
      </w:r>
      <w:r w:rsidRPr="00115BB1">
        <w:t xml:space="preserve">security impact </w:t>
      </w:r>
      <w:r w:rsidR="009355B5" w:rsidRPr="00115BB1">
        <w:t xml:space="preserve">and risk </w:t>
      </w:r>
      <w:r w:rsidR="002F5A96" w:rsidRPr="00115BB1">
        <w:t>analyses</w:t>
      </w:r>
      <w:r w:rsidRPr="00115BB1">
        <w:t xml:space="preserve"> </w:t>
      </w:r>
      <w:r w:rsidR="00C637B7" w:rsidRPr="00115BB1">
        <w:t xml:space="preserve">as well as authorization activities </w:t>
      </w:r>
      <w:r w:rsidRPr="00115BB1">
        <w:t xml:space="preserve">on all </w:t>
      </w:r>
      <w:r w:rsidR="00083A81" w:rsidRPr="00115BB1">
        <w:t>project</w:t>
      </w:r>
      <w:r w:rsidRPr="00115BB1">
        <w:t xml:space="preserve">, </w:t>
      </w:r>
      <w:r w:rsidR="00C637B7" w:rsidRPr="00115BB1">
        <w:t>platform IT an,</w:t>
      </w:r>
      <w:r w:rsidR="009355B5" w:rsidRPr="00115BB1">
        <w:t xml:space="preserve"> </w:t>
      </w:r>
      <w:r w:rsidR="002F5A96" w:rsidRPr="00115BB1">
        <w:t>partner-</w:t>
      </w:r>
      <w:r w:rsidR="00BA7597" w:rsidRPr="00115BB1">
        <w:t xml:space="preserve">nation </w:t>
      </w:r>
      <w:r w:rsidR="009355B5" w:rsidRPr="00115BB1">
        <w:t xml:space="preserve">and commercial communication systems </w:t>
      </w:r>
      <w:r w:rsidR="00BA7597" w:rsidRPr="00115BB1">
        <w:t xml:space="preserve">utilizing </w:t>
      </w:r>
      <w:r w:rsidRPr="00115BB1">
        <w:t xml:space="preserve">HQ's </w:t>
      </w:r>
      <w:r w:rsidR="00BA7597" w:rsidRPr="00115BB1">
        <w:t>computing resources</w:t>
      </w:r>
      <w:r w:rsidRPr="00115BB1">
        <w:t>.</w:t>
      </w:r>
    </w:p>
    <w:p w:rsidR="00ED3736" w:rsidRPr="00115BB1" w:rsidRDefault="00ED3736" w:rsidP="00083A81">
      <w:pPr>
        <w:pStyle w:val="ListParagraph"/>
        <w:numPr>
          <w:ilvl w:val="0"/>
          <w:numId w:val="13"/>
        </w:numPr>
        <w:spacing w:line="300" w:lineRule="atLeast"/>
        <w:ind w:left="1080"/>
        <w:jc w:val="left"/>
      </w:pPr>
      <w:r w:rsidRPr="00115BB1">
        <w:t xml:space="preserve">Act as the </w:t>
      </w:r>
      <w:r w:rsidR="00BA7597" w:rsidRPr="00115BB1">
        <w:t>Cybersecurity</w:t>
      </w:r>
      <w:r w:rsidRPr="00115BB1">
        <w:t xml:space="preserve"> project advisor for IT projects and separate procurement actions with responsibility for providing technical and security advice in the information assurance arena.</w:t>
      </w:r>
    </w:p>
    <w:p w:rsidR="009355B5" w:rsidRPr="00115BB1" w:rsidRDefault="009355B5" w:rsidP="00083A81">
      <w:pPr>
        <w:pStyle w:val="ListParagraph"/>
        <w:numPr>
          <w:ilvl w:val="0"/>
          <w:numId w:val="13"/>
        </w:numPr>
        <w:spacing w:line="300" w:lineRule="atLeast"/>
        <w:ind w:left="1080"/>
        <w:jc w:val="left"/>
      </w:pPr>
      <w:r w:rsidRPr="00115BB1">
        <w:t xml:space="preserve">Developed policies and procedures to </w:t>
      </w:r>
      <w:r w:rsidR="008B2EB8" w:rsidRPr="00115BB1">
        <w:t>localize</w:t>
      </w:r>
      <w:r w:rsidRPr="00115BB1">
        <w:t xml:space="preserve"> all </w:t>
      </w:r>
      <w:proofErr w:type="gramStart"/>
      <w:r w:rsidRPr="00115BB1">
        <w:t>DoD</w:t>
      </w:r>
      <w:proofErr w:type="gramEnd"/>
      <w:r w:rsidRPr="00115BB1">
        <w:t xml:space="preserve">, Joint Staff and CYBERCOM cyber-security regulations. </w:t>
      </w:r>
    </w:p>
    <w:p w:rsidR="005A20DC" w:rsidRPr="00115BB1" w:rsidRDefault="005A20DC" w:rsidP="00863921"/>
    <w:p w:rsidR="0024372D" w:rsidRPr="00115BB1" w:rsidRDefault="002C0197" w:rsidP="00D158D1">
      <w:pPr>
        <w:pStyle w:val="Heading4"/>
        <w:rPr>
          <w:sz w:val="24"/>
          <w:szCs w:val="24"/>
        </w:rPr>
      </w:pPr>
      <w:r w:rsidRPr="00115BB1">
        <w:rPr>
          <w:sz w:val="24"/>
          <w:szCs w:val="24"/>
          <w:u w:val="single"/>
        </w:rPr>
        <w:t xml:space="preserve"> </w:t>
      </w:r>
      <w:r w:rsidR="0024372D" w:rsidRPr="00115BB1">
        <w:rPr>
          <w:sz w:val="24"/>
          <w:szCs w:val="24"/>
          <w:u w:val="single"/>
        </w:rPr>
        <w:t xml:space="preserve">Lockheed Martin </w:t>
      </w:r>
      <w:r w:rsidR="00C1652B" w:rsidRPr="00115BB1">
        <w:rPr>
          <w:sz w:val="24"/>
          <w:szCs w:val="24"/>
          <w:u w:val="single"/>
        </w:rPr>
        <w:t>IS-GS</w:t>
      </w:r>
      <w:r w:rsidR="0024372D" w:rsidRPr="00115BB1">
        <w:rPr>
          <w:sz w:val="24"/>
          <w:szCs w:val="24"/>
          <w:u w:val="single"/>
        </w:rPr>
        <w:t xml:space="preserve"> - Defense.</w:t>
      </w:r>
      <w:r w:rsidR="0024372D" w:rsidRPr="00115BB1">
        <w:rPr>
          <w:sz w:val="24"/>
          <w:szCs w:val="24"/>
        </w:rPr>
        <w:t xml:space="preserve"> </w:t>
      </w:r>
      <w:r w:rsidR="0024372D" w:rsidRPr="00115BB1">
        <w:rPr>
          <w:b w:val="0"/>
          <w:i/>
          <w:sz w:val="24"/>
          <w:szCs w:val="24"/>
        </w:rPr>
        <w:t>Miami, FL</w:t>
      </w:r>
      <w:r w:rsidR="0024372D" w:rsidRPr="00115BB1">
        <w:rPr>
          <w:b w:val="0"/>
          <w:i/>
          <w:sz w:val="24"/>
          <w:szCs w:val="24"/>
        </w:rPr>
        <w:tab/>
      </w:r>
      <w:r w:rsidR="00C1652B" w:rsidRPr="00115BB1">
        <w:rPr>
          <w:b w:val="0"/>
          <w:i/>
          <w:sz w:val="24"/>
          <w:szCs w:val="24"/>
        </w:rPr>
        <w:tab/>
      </w:r>
      <w:r w:rsidR="00C1652B" w:rsidRPr="00115BB1">
        <w:rPr>
          <w:b w:val="0"/>
          <w:i/>
          <w:sz w:val="24"/>
          <w:szCs w:val="24"/>
        </w:rPr>
        <w:tab/>
      </w:r>
      <w:r w:rsidR="00C74D4F" w:rsidRPr="00115BB1">
        <w:rPr>
          <w:b w:val="0"/>
          <w:i/>
          <w:sz w:val="24"/>
          <w:szCs w:val="24"/>
        </w:rPr>
        <w:tab/>
      </w:r>
      <w:r w:rsidR="00C74D4F" w:rsidRPr="00115BB1">
        <w:rPr>
          <w:b w:val="0"/>
          <w:i/>
          <w:sz w:val="24"/>
          <w:szCs w:val="24"/>
        </w:rPr>
        <w:tab/>
      </w:r>
      <w:r w:rsidR="0024372D" w:rsidRPr="00115BB1">
        <w:rPr>
          <w:b w:val="0"/>
          <w:sz w:val="24"/>
          <w:szCs w:val="24"/>
        </w:rPr>
        <w:t xml:space="preserve">Feb. 1999 </w:t>
      </w:r>
      <w:r w:rsidR="00863921" w:rsidRPr="00115BB1">
        <w:rPr>
          <w:b w:val="0"/>
          <w:sz w:val="24"/>
          <w:szCs w:val="24"/>
        </w:rPr>
        <w:t>–</w:t>
      </w:r>
      <w:r w:rsidR="0024372D" w:rsidRPr="00115BB1">
        <w:rPr>
          <w:b w:val="0"/>
          <w:sz w:val="24"/>
          <w:szCs w:val="24"/>
        </w:rPr>
        <w:t xml:space="preserve"> </w:t>
      </w:r>
      <w:r w:rsidR="00863921" w:rsidRPr="00115BB1">
        <w:rPr>
          <w:b w:val="0"/>
          <w:sz w:val="24"/>
          <w:szCs w:val="24"/>
        </w:rPr>
        <w:t>Aug</w:t>
      </w:r>
      <w:r w:rsidR="00205B14" w:rsidRPr="00115BB1">
        <w:rPr>
          <w:b w:val="0"/>
          <w:sz w:val="24"/>
          <w:szCs w:val="24"/>
        </w:rPr>
        <w:t>.</w:t>
      </w:r>
      <w:r w:rsidR="00863921" w:rsidRPr="00115BB1">
        <w:rPr>
          <w:b w:val="0"/>
          <w:sz w:val="24"/>
          <w:szCs w:val="24"/>
        </w:rPr>
        <w:t xml:space="preserve"> 2014</w:t>
      </w:r>
    </w:p>
    <w:p w:rsidR="0024372D" w:rsidRPr="00115BB1" w:rsidRDefault="00BF23DD" w:rsidP="00D158D1">
      <w:pPr>
        <w:ind w:left="1710" w:hanging="1710"/>
        <w:rPr>
          <w:rFonts w:ascii="Century Gothic" w:hAnsi="Century Gothic"/>
          <w:b/>
          <w:i/>
        </w:rPr>
      </w:pPr>
      <w:r w:rsidRPr="00115BB1">
        <w:rPr>
          <w:rFonts w:ascii="Century Gothic" w:hAnsi="Century Gothic"/>
          <w:b/>
          <w:i/>
        </w:rPr>
        <w:t xml:space="preserve">Sr. Network Security Analyst </w:t>
      </w:r>
      <w:r w:rsidR="002C0197" w:rsidRPr="00115BB1">
        <w:rPr>
          <w:rFonts w:ascii="Century Gothic" w:hAnsi="Century Gothic"/>
          <w:b/>
          <w:i/>
        </w:rPr>
        <w:t xml:space="preserve">/ </w:t>
      </w:r>
      <w:r w:rsidRPr="00115BB1">
        <w:rPr>
          <w:rFonts w:ascii="Century Gothic" w:hAnsi="Century Gothic"/>
          <w:b/>
          <w:i/>
        </w:rPr>
        <w:t>Information Systems Security Officer</w:t>
      </w:r>
    </w:p>
    <w:p w:rsidR="0024372D" w:rsidRPr="00115BB1" w:rsidRDefault="00FE5790" w:rsidP="00A33C95">
      <w:pPr>
        <w:jc w:val="left"/>
        <w:rPr>
          <w:b/>
          <w:i/>
          <w:sz w:val="22"/>
          <w:szCs w:val="22"/>
        </w:rPr>
      </w:pPr>
      <w:r w:rsidRPr="00115BB1">
        <w:rPr>
          <w:i/>
          <w:sz w:val="22"/>
          <w:szCs w:val="22"/>
        </w:rPr>
        <w:t xml:space="preserve">Recruited to </w:t>
      </w:r>
      <w:r w:rsidR="001366DD" w:rsidRPr="00115BB1">
        <w:rPr>
          <w:i/>
          <w:sz w:val="22"/>
          <w:szCs w:val="22"/>
        </w:rPr>
        <w:t>support United</w:t>
      </w:r>
      <w:r w:rsidR="0024372D" w:rsidRPr="00115BB1">
        <w:rPr>
          <w:i/>
          <w:sz w:val="22"/>
          <w:szCs w:val="22"/>
        </w:rPr>
        <w:t xml:space="preserve"> States Southern Command</w:t>
      </w:r>
      <w:r w:rsidR="00896BED" w:rsidRPr="00115BB1">
        <w:rPr>
          <w:i/>
          <w:sz w:val="22"/>
          <w:szCs w:val="22"/>
        </w:rPr>
        <w:t>’s</w:t>
      </w:r>
      <w:r w:rsidR="0024372D" w:rsidRPr="00115BB1">
        <w:rPr>
          <w:i/>
          <w:sz w:val="22"/>
          <w:szCs w:val="22"/>
        </w:rPr>
        <w:t xml:space="preserve"> </w:t>
      </w:r>
      <w:r w:rsidR="00BB4D8E" w:rsidRPr="00115BB1">
        <w:rPr>
          <w:i/>
          <w:sz w:val="22"/>
          <w:szCs w:val="22"/>
        </w:rPr>
        <w:t xml:space="preserve">J6, </w:t>
      </w:r>
      <w:r w:rsidR="001366DD" w:rsidRPr="00115BB1">
        <w:rPr>
          <w:i/>
          <w:sz w:val="22"/>
          <w:szCs w:val="22"/>
        </w:rPr>
        <w:t xml:space="preserve">C4I </w:t>
      </w:r>
      <w:r w:rsidR="00A228B9" w:rsidRPr="00115BB1">
        <w:rPr>
          <w:i/>
          <w:sz w:val="22"/>
          <w:szCs w:val="22"/>
        </w:rPr>
        <w:t>Security division</w:t>
      </w:r>
      <w:r w:rsidR="0024372D" w:rsidRPr="00115BB1">
        <w:rPr>
          <w:i/>
          <w:sz w:val="22"/>
          <w:szCs w:val="22"/>
        </w:rPr>
        <w:t xml:space="preserve">; supporting </w:t>
      </w:r>
      <w:r w:rsidR="00896BED" w:rsidRPr="00115BB1">
        <w:rPr>
          <w:i/>
          <w:sz w:val="22"/>
          <w:szCs w:val="22"/>
        </w:rPr>
        <w:t xml:space="preserve">computer network defense and </w:t>
      </w:r>
      <w:r w:rsidR="0024372D" w:rsidRPr="00115BB1">
        <w:rPr>
          <w:i/>
          <w:sz w:val="22"/>
          <w:szCs w:val="22"/>
        </w:rPr>
        <w:t xml:space="preserve">certification and accreditation of over </w:t>
      </w:r>
      <w:r w:rsidR="00A228B9" w:rsidRPr="00115BB1">
        <w:rPr>
          <w:i/>
          <w:sz w:val="22"/>
          <w:szCs w:val="22"/>
        </w:rPr>
        <w:t>3</w:t>
      </w:r>
      <w:r w:rsidR="00C22E42" w:rsidRPr="00115BB1">
        <w:rPr>
          <w:i/>
          <w:sz w:val="22"/>
          <w:szCs w:val="22"/>
        </w:rPr>
        <w:t>5</w:t>
      </w:r>
      <w:r w:rsidR="0024372D" w:rsidRPr="00115BB1">
        <w:rPr>
          <w:i/>
          <w:sz w:val="22"/>
          <w:szCs w:val="22"/>
        </w:rPr>
        <w:t xml:space="preserve"> military</w:t>
      </w:r>
      <w:r w:rsidR="00A228B9" w:rsidRPr="00115BB1">
        <w:rPr>
          <w:i/>
          <w:sz w:val="22"/>
          <w:szCs w:val="22"/>
        </w:rPr>
        <w:t xml:space="preserve"> / i</w:t>
      </w:r>
      <w:r w:rsidR="00CC6B0F" w:rsidRPr="00115BB1">
        <w:rPr>
          <w:i/>
          <w:sz w:val="22"/>
          <w:szCs w:val="22"/>
        </w:rPr>
        <w:t>nteragency</w:t>
      </w:r>
      <w:r w:rsidR="0024372D" w:rsidRPr="00115BB1">
        <w:rPr>
          <w:i/>
          <w:sz w:val="22"/>
          <w:szCs w:val="22"/>
        </w:rPr>
        <w:t xml:space="preserve"> missions and direct reporting units throughout Central, South America and the Caribbean.</w:t>
      </w:r>
      <w:r w:rsidR="00752E6A" w:rsidRPr="00115BB1">
        <w:rPr>
          <w:i/>
          <w:sz w:val="22"/>
          <w:szCs w:val="22"/>
        </w:rPr>
        <w:t xml:space="preserve"> </w:t>
      </w:r>
      <w:r w:rsidR="00975F37" w:rsidRPr="00115BB1">
        <w:rPr>
          <w:i/>
          <w:sz w:val="22"/>
          <w:szCs w:val="22"/>
        </w:rPr>
        <w:t>Expertly l</w:t>
      </w:r>
      <w:r w:rsidR="00752E6A" w:rsidRPr="00115BB1">
        <w:rPr>
          <w:i/>
          <w:sz w:val="22"/>
          <w:szCs w:val="22"/>
        </w:rPr>
        <w:t xml:space="preserve">ead the achievement of continued security best practices concerning the securing of </w:t>
      </w:r>
      <w:r w:rsidR="00770581" w:rsidRPr="00115BB1">
        <w:rPr>
          <w:i/>
          <w:sz w:val="22"/>
          <w:szCs w:val="22"/>
        </w:rPr>
        <w:t>information technology (</w:t>
      </w:r>
      <w:r w:rsidR="00752E6A" w:rsidRPr="00115BB1">
        <w:rPr>
          <w:i/>
          <w:sz w:val="22"/>
          <w:szCs w:val="22"/>
        </w:rPr>
        <w:t>IT</w:t>
      </w:r>
      <w:r w:rsidR="00770581" w:rsidRPr="00115BB1">
        <w:rPr>
          <w:i/>
          <w:sz w:val="22"/>
          <w:szCs w:val="22"/>
        </w:rPr>
        <w:t>)</w:t>
      </w:r>
      <w:r w:rsidR="00752E6A" w:rsidRPr="00115BB1">
        <w:rPr>
          <w:i/>
          <w:sz w:val="22"/>
          <w:szCs w:val="22"/>
        </w:rPr>
        <w:t xml:space="preserve"> systems within the U.S. Southern Command AOR. These concerned the design and execution of enterprise security management features, and the enactment of government </w:t>
      </w:r>
      <w:r w:rsidR="00975F37" w:rsidRPr="00115BB1">
        <w:rPr>
          <w:i/>
          <w:sz w:val="22"/>
          <w:szCs w:val="22"/>
        </w:rPr>
        <w:t xml:space="preserve">certification </w:t>
      </w:r>
      <w:r w:rsidR="00752E6A" w:rsidRPr="00115BB1">
        <w:rPr>
          <w:i/>
          <w:sz w:val="22"/>
          <w:szCs w:val="22"/>
        </w:rPr>
        <w:t xml:space="preserve">mandates and industry best practices for security on all information assets; resulting in an overall security posture improvement of </w:t>
      </w:r>
      <w:r w:rsidR="00DD2026" w:rsidRPr="00115BB1">
        <w:rPr>
          <w:i/>
          <w:sz w:val="22"/>
          <w:szCs w:val="22"/>
        </w:rPr>
        <w:t xml:space="preserve">over </w:t>
      </w:r>
      <w:r w:rsidR="00C22E42" w:rsidRPr="00115BB1">
        <w:rPr>
          <w:i/>
          <w:sz w:val="22"/>
          <w:szCs w:val="22"/>
        </w:rPr>
        <w:t xml:space="preserve">95% over a period of </w:t>
      </w:r>
      <w:r w:rsidR="00DD2026" w:rsidRPr="00115BB1">
        <w:rPr>
          <w:i/>
          <w:sz w:val="22"/>
          <w:szCs w:val="22"/>
        </w:rPr>
        <w:t>fifteen</w:t>
      </w:r>
      <w:r w:rsidR="00752E6A" w:rsidRPr="00115BB1">
        <w:rPr>
          <w:i/>
          <w:sz w:val="22"/>
          <w:szCs w:val="22"/>
        </w:rPr>
        <w:t xml:space="preserve"> years.</w:t>
      </w:r>
    </w:p>
    <w:p w:rsidR="0091716B" w:rsidRPr="00115BB1" w:rsidRDefault="00E375F8" w:rsidP="00C74D4F">
      <w:pPr>
        <w:spacing w:before="240" w:line="300" w:lineRule="atLeast"/>
        <w:jc w:val="left"/>
        <w:rPr>
          <w:i/>
          <w:sz w:val="22"/>
          <w:szCs w:val="22"/>
        </w:rPr>
      </w:pPr>
      <w:r w:rsidRPr="00115BB1">
        <w:rPr>
          <w:i/>
          <w:sz w:val="22"/>
          <w:szCs w:val="22"/>
        </w:rPr>
        <w:lastRenderedPageBreak/>
        <w:t>Certification and Accreditation</w:t>
      </w:r>
      <w:r w:rsidR="00565973" w:rsidRPr="00115BB1">
        <w:rPr>
          <w:i/>
          <w:sz w:val="22"/>
          <w:szCs w:val="22"/>
        </w:rPr>
        <w:t xml:space="preserve"> </w:t>
      </w:r>
      <w:r w:rsidR="000E2D73" w:rsidRPr="00115BB1">
        <w:rPr>
          <w:i/>
          <w:sz w:val="22"/>
          <w:szCs w:val="22"/>
        </w:rPr>
        <w:t>(C&amp;A)</w:t>
      </w:r>
      <w:r w:rsidR="00C74D4F" w:rsidRPr="00115BB1">
        <w:rPr>
          <w:i/>
          <w:sz w:val="22"/>
          <w:szCs w:val="22"/>
        </w:rPr>
        <w:t xml:space="preserve"> </w:t>
      </w:r>
      <w:r w:rsidR="00565973" w:rsidRPr="00115BB1">
        <w:rPr>
          <w:i/>
          <w:sz w:val="22"/>
          <w:szCs w:val="22"/>
        </w:rPr>
        <w:t>Accomplishments</w:t>
      </w:r>
      <w:r w:rsidRPr="00115BB1">
        <w:rPr>
          <w:i/>
          <w:sz w:val="22"/>
          <w:szCs w:val="22"/>
        </w:rPr>
        <w:t>:</w:t>
      </w:r>
    </w:p>
    <w:p w:rsidR="00975F37" w:rsidRPr="00115BB1" w:rsidRDefault="00975F37" w:rsidP="00E46D87">
      <w:pPr>
        <w:numPr>
          <w:ilvl w:val="0"/>
          <w:numId w:val="6"/>
        </w:numPr>
        <w:tabs>
          <w:tab w:val="clear" w:pos="360"/>
          <w:tab w:val="num" w:pos="1076"/>
        </w:tabs>
        <w:spacing w:line="300" w:lineRule="atLeast"/>
        <w:ind w:left="1080"/>
        <w:jc w:val="left"/>
      </w:pPr>
      <w:r w:rsidRPr="00115BB1">
        <w:t xml:space="preserve">Created and validated </w:t>
      </w:r>
      <w:r w:rsidR="000E2D73" w:rsidRPr="00115BB1">
        <w:t>Defense Information Assurance Certification and Accreditation Process (</w:t>
      </w:r>
      <w:r w:rsidRPr="00115BB1">
        <w:t>DIACAP</w:t>
      </w:r>
      <w:r w:rsidR="000E2D73" w:rsidRPr="00115BB1">
        <w:t>)</w:t>
      </w:r>
      <w:r w:rsidRPr="00115BB1">
        <w:t xml:space="preserve"> </w:t>
      </w:r>
      <w:r w:rsidR="000E2D73" w:rsidRPr="00115BB1">
        <w:t>C&amp;A</w:t>
      </w:r>
      <w:r w:rsidRPr="00115BB1">
        <w:t xml:space="preserve"> </w:t>
      </w:r>
      <w:r w:rsidR="008F7E78" w:rsidRPr="00115BB1">
        <w:t xml:space="preserve">products to include System Identification Profiles (SIP), DIACAP Implementation Plans (DIP), Scorecards, </w:t>
      </w:r>
      <w:r w:rsidR="005010EA" w:rsidRPr="00115BB1">
        <w:t>Plan</w:t>
      </w:r>
      <w:r w:rsidR="008F7E78" w:rsidRPr="00115BB1">
        <w:t xml:space="preserve"> of Action and Milestones (POA&amp;M’s) and </w:t>
      </w:r>
      <w:r w:rsidR="00C22E42" w:rsidRPr="00115BB1">
        <w:t xml:space="preserve">associated </w:t>
      </w:r>
      <w:r w:rsidR="008F7E78" w:rsidRPr="00115BB1">
        <w:t>artifacts</w:t>
      </w:r>
      <w:r w:rsidR="00743283" w:rsidRPr="00115BB1">
        <w:t xml:space="preserve"> for over a hundred systems throughout the AOR ranging from </w:t>
      </w:r>
      <w:r w:rsidR="00C22E42" w:rsidRPr="00115BB1">
        <w:t>standalone</w:t>
      </w:r>
      <w:r w:rsidR="00743283" w:rsidRPr="00115BB1">
        <w:t xml:space="preserve"> units</w:t>
      </w:r>
      <w:r w:rsidR="00655549" w:rsidRPr="00115BB1">
        <w:t>, commercial connectivity and</w:t>
      </w:r>
      <w:r w:rsidR="001366DD" w:rsidRPr="00115BB1">
        <w:t xml:space="preserve"> </w:t>
      </w:r>
      <w:proofErr w:type="spellStart"/>
      <w:r w:rsidR="001366DD" w:rsidRPr="00115BB1">
        <w:t>SIPRNet</w:t>
      </w:r>
      <w:proofErr w:type="spellEnd"/>
      <w:r w:rsidR="001366DD" w:rsidRPr="00115BB1">
        <w:t>/</w:t>
      </w:r>
      <w:proofErr w:type="spellStart"/>
      <w:r w:rsidR="001366DD" w:rsidRPr="00115BB1">
        <w:t>NIPRNet</w:t>
      </w:r>
      <w:proofErr w:type="spellEnd"/>
      <w:r w:rsidR="001366DD" w:rsidRPr="00115BB1">
        <w:t xml:space="preserve"> enclaves </w:t>
      </w:r>
      <w:r w:rsidR="00743283" w:rsidRPr="00115BB1">
        <w:t xml:space="preserve">. </w:t>
      </w:r>
      <w:r w:rsidR="00263E81" w:rsidRPr="00115BB1">
        <w:t xml:space="preserve"> </w:t>
      </w:r>
      <w:r w:rsidR="00655549" w:rsidRPr="00115BB1">
        <w:t xml:space="preserve">Serving </w:t>
      </w:r>
      <w:r w:rsidR="001366DD" w:rsidRPr="00115BB1">
        <w:t>under a</w:t>
      </w:r>
      <w:r w:rsidR="00655549" w:rsidRPr="00115BB1">
        <w:t xml:space="preserve"> transition team for NIST RMF, changeover </w:t>
      </w:r>
      <w:r w:rsidR="001366DD" w:rsidRPr="00115BB1">
        <w:t xml:space="preserve">to include </w:t>
      </w:r>
      <w:r w:rsidR="00655549" w:rsidRPr="00115BB1">
        <w:t>schedules and proces</w:t>
      </w:r>
      <w:r w:rsidR="001366DD" w:rsidRPr="00115BB1">
        <w:t xml:space="preserve">s for the transition of </w:t>
      </w:r>
      <w:proofErr w:type="gramStart"/>
      <w:r w:rsidR="002C106E" w:rsidRPr="00115BB1">
        <w:t>DoD</w:t>
      </w:r>
      <w:proofErr w:type="gramEnd"/>
      <w:r w:rsidR="001366DD" w:rsidRPr="00115BB1">
        <w:t xml:space="preserve"> s</w:t>
      </w:r>
      <w:r w:rsidR="00655549" w:rsidRPr="00115BB1">
        <w:t>upported</w:t>
      </w:r>
      <w:r w:rsidR="004F4CA5" w:rsidRPr="00115BB1">
        <w:t xml:space="preserve"> </w:t>
      </w:r>
      <w:r w:rsidR="002C106E" w:rsidRPr="00115BB1">
        <w:t>systems.</w:t>
      </w:r>
    </w:p>
    <w:p w:rsidR="00263E81" w:rsidRPr="00115BB1" w:rsidRDefault="00743283" w:rsidP="00E46D87">
      <w:pPr>
        <w:numPr>
          <w:ilvl w:val="0"/>
          <w:numId w:val="6"/>
        </w:numPr>
        <w:tabs>
          <w:tab w:val="clear" w:pos="360"/>
          <w:tab w:val="num" w:pos="1076"/>
        </w:tabs>
        <w:spacing w:line="300" w:lineRule="atLeast"/>
        <w:ind w:left="1080"/>
        <w:jc w:val="left"/>
      </w:pPr>
      <w:r w:rsidRPr="00115BB1">
        <w:t xml:space="preserve">Expertly interpreted and applied regulations, both </w:t>
      </w:r>
      <w:proofErr w:type="gramStart"/>
      <w:r w:rsidRPr="00115BB1">
        <w:t>DoD</w:t>
      </w:r>
      <w:proofErr w:type="gramEnd"/>
      <w:r w:rsidR="00413F39" w:rsidRPr="00115BB1">
        <w:t>, service</w:t>
      </w:r>
      <w:r w:rsidRPr="00115BB1">
        <w:t xml:space="preserve"> and </w:t>
      </w:r>
      <w:r w:rsidR="00413F39" w:rsidRPr="00115BB1">
        <w:t>agency</w:t>
      </w:r>
      <w:r w:rsidRPr="00115BB1">
        <w:t xml:space="preserve">, in </w:t>
      </w:r>
      <w:r w:rsidR="00C07E7A" w:rsidRPr="00115BB1">
        <w:t>analyzing</w:t>
      </w:r>
      <w:r w:rsidRPr="00115BB1">
        <w:t xml:space="preserve"> </w:t>
      </w:r>
      <w:r w:rsidR="00413F39" w:rsidRPr="00115BB1">
        <w:t>security</w:t>
      </w:r>
      <w:r w:rsidRPr="00115BB1">
        <w:t xml:space="preserve"> controls, </w:t>
      </w:r>
      <w:r w:rsidR="00787378" w:rsidRPr="00115BB1">
        <w:t>and mandates.</w:t>
      </w:r>
      <w:r w:rsidR="003A24AC" w:rsidRPr="00115BB1">
        <w:t xml:space="preserve"> </w:t>
      </w:r>
    </w:p>
    <w:p w:rsidR="0024372D" w:rsidRPr="00115BB1" w:rsidRDefault="0024372D" w:rsidP="00E46D87">
      <w:pPr>
        <w:numPr>
          <w:ilvl w:val="0"/>
          <w:numId w:val="6"/>
        </w:numPr>
        <w:tabs>
          <w:tab w:val="clear" w:pos="360"/>
          <w:tab w:val="num" w:pos="1076"/>
        </w:tabs>
        <w:spacing w:line="300" w:lineRule="atLeast"/>
        <w:ind w:left="1080"/>
        <w:jc w:val="left"/>
      </w:pPr>
      <w:r w:rsidRPr="00115BB1">
        <w:t xml:space="preserve">Coordinated and lead </w:t>
      </w:r>
      <w:r w:rsidR="00007E7D" w:rsidRPr="00115BB1">
        <w:t>assessment</w:t>
      </w:r>
      <w:r w:rsidRPr="00115BB1">
        <w:t xml:space="preserve"> teams as principal </w:t>
      </w:r>
      <w:r w:rsidR="00C07E7A" w:rsidRPr="00115BB1">
        <w:t xml:space="preserve">technical </w:t>
      </w:r>
      <w:r w:rsidR="00770581" w:rsidRPr="00115BB1">
        <w:t>auditor</w:t>
      </w:r>
      <w:r w:rsidR="001366DD" w:rsidRPr="00115BB1">
        <w:t xml:space="preserve"> for </w:t>
      </w:r>
      <w:r w:rsidR="00770581" w:rsidRPr="00115BB1">
        <w:t xml:space="preserve"> </w:t>
      </w:r>
      <w:r w:rsidR="00C07E7A" w:rsidRPr="00115BB1">
        <w:t xml:space="preserve">Information Assurance Review (IAR) </w:t>
      </w:r>
      <w:r w:rsidR="001366DD" w:rsidRPr="00115BB1">
        <w:t xml:space="preserve">and Staff Assist Visits (SAV) </w:t>
      </w:r>
      <w:r w:rsidRPr="00115BB1">
        <w:t>for the</w:t>
      </w:r>
      <w:r w:rsidR="00C07E7A" w:rsidRPr="00115BB1">
        <w:t xml:space="preserve"> both the initial and </w:t>
      </w:r>
      <w:r w:rsidR="00C8661A" w:rsidRPr="00115BB1">
        <w:t>reaccreditation</w:t>
      </w:r>
      <w:r w:rsidR="00C07E7A" w:rsidRPr="00115BB1">
        <w:t xml:space="preserve"> phases of the </w:t>
      </w:r>
      <w:r w:rsidRPr="00115BB1">
        <w:t xml:space="preserve"> </w:t>
      </w:r>
      <w:r w:rsidR="00743283" w:rsidRPr="00115BB1">
        <w:t xml:space="preserve">C&amp;A </w:t>
      </w:r>
      <w:r w:rsidRPr="00115BB1">
        <w:t>process</w:t>
      </w:r>
      <w:r w:rsidR="00770581" w:rsidRPr="00115BB1">
        <w:t xml:space="preserve"> on multiple IT platforms</w:t>
      </w:r>
      <w:r w:rsidR="00C07E7A" w:rsidRPr="00115BB1">
        <w:t xml:space="preserve">, for </w:t>
      </w:r>
      <w:r w:rsidRPr="00115BB1">
        <w:t>the commands military missions throughout Central</w:t>
      </w:r>
      <w:r w:rsidR="00896BED" w:rsidRPr="00115BB1">
        <w:t>,</w:t>
      </w:r>
      <w:r w:rsidRPr="00115BB1">
        <w:t xml:space="preserve"> </w:t>
      </w:r>
      <w:r w:rsidR="00263E81" w:rsidRPr="00115BB1">
        <w:t xml:space="preserve">South America and the Caribbean. Developed </w:t>
      </w:r>
      <w:r w:rsidR="00C8661A" w:rsidRPr="00115BB1">
        <w:t xml:space="preserve">audit scripts </w:t>
      </w:r>
      <w:r w:rsidR="00263E81" w:rsidRPr="00115BB1">
        <w:t>and executed</w:t>
      </w:r>
      <w:r w:rsidR="00270CA5" w:rsidRPr="00115BB1">
        <w:t xml:space="preserve"> technical</w:t>
      </w:r>
      <w:r w:rsidR="00263E81" w:rsidRPr="00115BB1">
        <w:t xml:space="preserve"> Security Test and Evaluations (ST&amp;E’s), in-depth analysis of network architectures and administrative / engineering interviews supporting </w:t>
      </w:r>
      <w:r w:rsidR="00C8661A" w:rsidRPr="00115BB1">
        <w:t xml:space="preserve">DITSCAP / </w:t>
      </w:r>
      <w:r w:rsidR="00263E81" w:rsidRPr="00115BB1">
        <w:t xml:space="preserve">DIACAP </w:t>
      </w:r>
      <w:r w:rsidR="006E1011" w:rsidRPr="00115BB1">
        <w:t xml:space="preserve">/ NIST </w:t>
      </w:r>
      <w:r w:rsidR="000E2D73" w:rsidRPr="00115BB1">
        <w:t>RMF</w:t>
      </w:r>
      <w:r w:rsidR="00BA7597" w:rsidRPr="00115BB1">
        <w:t xml:space="preserve"> Authorization and Assessment</w:t>
      </w:r>
      <w:r w:rsidR="001366DD" w:rsidRPr="00115BB1">
        <w:t xml:space="preserve"> process</w:t>
      </w:r>
      <w:r w:rsidR="00C8661A" w:rsidRPr="00115BB1">
        <w:t>es</w:t>
      </w:r>
      <w:r w:rsidR="001366DD" w:rsidRPr="00115BB1">
        <w:t xml:space="preserve">. </w:t>
      </w:r>
      <w:r w:rsidR="00BF23DD" w:rsidRPr="00115BB1">
        <w:t>Achieving</w:t>
      </w:r>
      <w:r w:rsidRPr="00115BB1">
        <w:t xml:space="preserve"> </w:t>
      </w:r>
      <w:r w:rsidR="00C8661A" w:rsidRPr="00115BB1">
        <w:t>FISMA</w:t>
      </w:r>
      <w:r w:rsidRPr="00115BB1">
        <w:t xml:space="preserve"> compliance rating</w:t>
      </w:r>
      <w:r w:rsidR="00C8661A" w:rsidRPr="00115BB1">
        <w:t>s</w:t>
      </w:r>
      <w:r w:rsidRPr="00115BB1">
        <w:t xml:space="preserve"> of </w:t>
      </w:r>
      <w:r w:rsidR="00C8661A" w:rsidRPr="00115BB1">
        <w:t xml:space="preserve">over </w:t>
      </w:r>
      <w:r w:rsidRPr="00115BB1">
        <w:t xml:space="preserve">95% per year. </w:t>
      </w:r>
      <w:r w:rsidR="003E2576" w:rsidRPr="00115BB1">
        <w:t>Efforts have</w:t>
      </w:r>
      <w:r w:rsidRPr="00115BB1">
        <w:t xml:space="preserve"> garnered accolades </w:t>
      </w:r>
      <w:r w:rsidR="003E2576" w:rsidRPr="00115BB1">
        <w:t>from the Joint Staff J6 and was part of the team to receive a nomination for the National Secu</w:t>
      </w:r>
      <w:r w:rsidR="000E2D73" w:rsidRPr="00115BB1">
        <w:t xml:space="preserve">rity Agency’s Frank B. Rowlett </w:t>
      </w:r>
      <w:r w:rsidR="008F1FAC" w:rsidRPr="00115BB1">
        <w:t>Award,</w:t>
      </w:r>
      <w:r w:rsidR="001366DD" w:rsidRPr="00115BB1">
        <w:t xml:space="preserve"> </w:t>
      </w:r>
      <w:r w:rsidR="00FE5790" w:rsidRPr="00115BB1">
        <w:t>the attainment of the 2011 DoD</w:t>
      </w:r>
      <w:r w:rsidR="003E2576" w:rsidRPr="00115BB1">
        <w:t xml:space="preserve"> </w:t>
      </w:r>
      <w:r w:rsidR="00FE5790" w:rsidRPr="00115BB1">
        <w:t xml:space="preserve">Chief Information Officer award for the top </w:t>
      </w:r>
      <w:r w:rsidR="00250A8B" w:rsidRPr="00115BB1">
        <w:t>Information</w:t>
      </w:r>
      <w:r w:rsidR="00FE5790" w:rsidRPr="00115BB1">
        <w:t xml:space="preserve"> </w:t>
      </w:r>
      <w:r w:rsidR="00250A8B" w:rsidRPr="00115BB1">
        <w:t>Assurance</w:t>
      </w:r>
      <w:r w:rsidR="00FE5790" w:rsidRPr="00115BB1">
        <w:t xml:space="preserve"> team in the </w:t>
      </w:r>
      <w:proofErr w:type="gramStart"/>
      <w:r w:rsidR="00FE5790" w:rsidRPr="00115BB1">
        <w:t>DoD</w:t>
      </w:r>
      <w:proofErr w:type="gramEnd"/>
      <w:r w:rsidR="00FE5790" w:rsidRPr="00115BB1">
        <w:t xml:space="preserve">. </w:t>
      </w:r>
      <w:r w:rsidR="002C106E" w:rsidRPr="00115BB1">
        <w:t>As</w:t>
      </w:r>
      <w:r w:rsidR="00743283" w:rsidRPr="00115BB1">
        <w:t xml:space="preserve"> well </w:t>
      </w:r>
      <w:r w:rsidR="00A31274" w:rsidRPr="00115BB1">
        <w:t>as continued A</w:t>
      </w:r>
      <w:r w:rsidR="004E7994" w:rsidRPr="00115BB1">
        <w:t>+</w:t>
      </w:r>
      <w:r w:rsidR="00A31274" w:rsidRPr="00115BB1">
        <w:t xml:space="preserve"> ratings for FISM</w:t>
      </w:r>
      <w:r w:rsidR="00743283" w:rsidRPr="00115BB1">
        <w:t>A compliance.</w:t>
      </w:r>
    </w:p>
    <w:p w:rsidR="00250A8B" w:rsidRPr="00115BB1" w:rsidRDefault="0075523C" w:rsidP="00E46D87">
      <w:pPr>
        <w:pStyle w:val="BodyTextIndent"/>
        <w:numPr>
          <w:ilvl w:val="0"/>
          <w:numId w:val="6"/>
        </w:numPr>
        <w:tabs>
          <w:tab w:val="clear" w:pos="360"/>
          <w:tab w:val="num" w:pos="1076"/>
        </w:tabs>
        <w:spacing w:line="300" w:lineRule="atLeast"/>
        <w:ind w:left="1080"/>
        <w:jc w:val="left"/>
      </w:pPr>
      <w:r w:rsidRPr="00115BB1">
        <w:t>Command Information Systems Security O</w:t>
      </w:r>
      <w:r w:rsidR="00BF23DD" w:rsidRPr="00115BB1">
        <w:t>fficer</w:t>
      </w:r>
      <w:r w:rsidRPr="00115BB1">
        <w:t xml:space="preserve"> with direct support of </w:t>
      </w:r>
      <w:r w:rsidR="00250A8B" w:rsidRPr="00115BB1">
        <w:t xml:space="preserve">Joint Task Force Guantanamo Bay, Cuba. This includes </w:t>
      </w:r>
      <w:r w:rsidR="00D10603" w:rsidRPr="00115BB1">
        <w:t>all C</w:t>
      </w:r>
      <w:r w:rsidR="00250A8B" w:rsidRPr="00115BB1">
        <w:t xml:space="preserve">&amp;A projects including circuit accreditations, </w:t>
      </w:r>
      <w:proofErr w:type="spellStart"/>
      <w:r w:rsidR="00250A8B" w:rsidRPr="00115BB1">
        <w:t>NIPRNet</w:t>
      </w:r>
      <w:proofErr w:type="spellEnd"/>
      <w:r w:rsidR="00250A8B" w:rsidRPr="00115BB1">
        <w:t xml:space="preserve"> and </w:t>
      </w:r>
      <w:proofErr w:type="spellStart"/>
      <w:r w:rsidR="00250A8B" w:rsidRPr="00115BB1">
        <w:t>SIPRNet</w:t>
      </w:r>
      <w:proofErr w:type="spellEnd"/>
      <w:r w:rsidR="00250A8B" w:rsidRPr="00115BB1">
        <w:t xml:space="preserve">, </w:t>
      </w:r>
      <w:r w:rsidR="00F733D8" w:rsidRPr="00115BB1">
        <w:t>C</w:t>
      </w:r>
      <w:r w:rsidR="00250A8B" w:rsidRPr="00115BB1">
        <w:t xml:space="preserve">ommercial </w:t>
      </w:r>
      <w:r w:rsidR="00F733D8" w:rsidRPr="00115BB1">
        <w:t>Internet</w:t>
      </w:r>
      <w:r w:rsidR="00250A8B" w:rsidRPr="00115BB1">
        <w:t xml:space="preserve"> S</w:t>
      </w:r>
      <w:r w:rsidR="00F733D8" w:rsidRPr="00115BB1">
        <w:t>ervice P</w:t>
      </w:r>
      <w:r w:rsidR="00250A8B" w:rsidRPr="00115BB1">
        <w:t>rovider</w:t>
      </w:r>
      <w:r w:rsidR="00F733D8" w:rsidRPr="00115BB1">
        <w:t xml:space="preserve"> waiver process through the Defense Security Accreditation Working Group (DSWAG</w:t>
      </w:r>
      <w:proofErr w:type="gramStart"/>
      <w:r w:rsidR="00F733D8" w:rsidRPr="00115BB1">
        <w:t>)</w:t>
      </w:r>
      <w:r w:rsidR="00BF23DD" w:rsidRPr="00115BB1">
        <w:t xml:space="preserve"> </w:t>
      </w:r>
      <w:r w:rsidR="002C106E" w:rsidRPr="00115BB1">
        <w:t>,</w:t>
      </w:r>
      <w:proofErr w:type="gramEnd"/>
      <w:r w:rsidR="002C106E" w:rsidRPr="00115BB1">
        <w:t xml:space="preserve"> as well as</w:t>
      </w:r>
      <w:r w:rsidR="00BF23DD" w:rsidRPr="00115BB1">
        <w:t xml:space="preserve"> j</w:t>
      </w:r>
      <w:r w:rsidR="00297BD3" w:rsidRPr="00115BB1">
        <w:t xml:space="preserve">oint program </w:t>
      </w:r>
      <w:r w:rsidR="00417FA7" w:rsidRPr="00115BB1">
        <w:t>managed and</w:t>
      </w:r>
      <w:r w:rsidR="00297BD3" w:rsidRPr="00115BB1">
        <w:t xml:space="preserve"> locally developed systems.</w:t>
      </w:r>
      <w:r w:rsidR="00F733D8" w:rsidRPr="00115BB1">
        <w:t xml:space="preserve"> </w:t>
      </w:r>
      <w:r w:rsidR="00297BD3" w:rsidRPr="00115BB1">
        <w:t xml:space="preserve"> Participated and lead Staff </w:t>
      </w:r>
      <w:r w:rsidR="0043743A" w:rsidRPr="00115BB1">
        <w:t>Assist</w:t>
      </w:r>
      <w:r w:rsidR="00297BD3" w:rsidRPr="00115BB1">
        <w:t xml:space="preserve"> Visit </w:t>
      </w:r>
      <w:r w:rsidR="00093AD7" w:rsidRPr="00115BB1">
        <w:t>(SAV) t</w:t>
      </w:r>
      <w:r w:rsidR="00297BD3" w:rsidRPr="00115BB1">
        <w:t xml:space="preserve">o Direct Reporting Units (DRU)’s and Security Cooperation Offices (SCO) within the region for all technical and traditional IA activities. </w:t>
      </w:r>
    </w:p>
    <w:p w:rsidR="0024372D" w:rsidRPr="00115BB1" w:rsidRDefault="0024372D" w:rsidP="00E46D87">
      <w:pPr>
        <w:pStyle w:val="BodyTextIndent"/>
        <w:numPr>
          <w:ilvl w:val="0"/>
          <w:numId w:val="6"/>
        </w:numPr>
        <w:tabs>
          <w:tab w:val="clear" w:pos="360"/>
          <w:tab w:val="num" w:pos="1076"/>
        </w:tabs>
        <w:spacing w:line="300" w:lineRule="atLeast"/>
        <w:ind w:left="1080"/>
        <w:jc w:val="left"/>
      </w:pPr>
      <w:r w:rsidRPr="00115BB1">
        <w:t xml:space="preserve">Editor and Chief of the SOUTHCOM </w:t>
      </w:r>
      <w:r w:rsidRPr="00115BB1">
        <w:rPr>
          <w:i/>
        </w:rPr>
        <w:t>Information Assurance Informer</w:t>
      </w:r>
      <w:r w:rsidRPr="00115BB1">
        <w:t xml:space="preserve"> which is a quarterly publication highlighting personal and </w:t>
      </w:r>
      <w:r w:rsidR="00AC7133" w:rsidRPr="00115BB1">
        <w:t>government</w:t>
      </w:r>
      <w:r w:rsidRPr="00115BB1">
        <w:t xml:space="preserve"> information security issues to the command user community. Managed to take a fledgling publication due to lack of manpower and skill-sets and increase readership and interest by 60%.</w:t>
      </w:r>
    </w:p>
    <w:p w:rsidR="0075523C" w:rsidRPr="00115BB1" w:rsidRDefault="0024372D" w:rsidP="00A50F29">
      <w:pPr>
        <w:pStyle w:val="BodyTextIndent"/>
        <w:numPr>
          <w:ilvl w:val="0"/>
          <w:numId w:val="6"/>
        </w:numPr>
        <w:tabs>
          <w:tab w:val="clear" w:pos="360"/>
          <w:tab w:val="num" w:pos="1076"/>
        </w:tabs>
        <w:spacing w:before="120" w:line="300" w:lineRule="atLeast"/>
        <w:ind w:left="1080"/>
        <w:jc w:val="left"/>
        <w:rPr>
          <w:i/>
          <w:sz w:val="22"/>
          <w:szCs w:val="22"/>
        </w:rPr>
      </w:pPr>
      <w:r w:rsidRPr="00115BB1">
        <w:t>Technical Advisory Group member for the Defense Information Systems Agency (DISA) Security Technical Implementation Guide (STI</w:t>
      </w:r>
      <w:r w:rsidR="004F29CD" w:rsidRPr="00115BB1">
        <w:t xml:space="preserve">G) security instruction sets, </w:t>
      </w:r>
      <w:r w:rsidRPr="00115BB1">
        <w:t xml:space="preserve">Gold Disk </w:t>
      </w:r>
      <w:r w:rsidR="000E2D73" w:rsidRPr="00115BB1">
        <w:t xml:space="preserve">/ Security Content Automation Protocol (SCAP) </w:t>
      </w:r>
      <w:r w:rsidRPr="00115BB1">
        <w:t>auditing and execution tools</w:t>
      </w:r>
      <w:r w:rsidR="00001FF9" w:rsidRPr="00115BB1">
        <w:t>, and Ports, Protocols and Service</w:t>
      </w:r>
      <w:r w:rsidR="00FE5790" w:rsidRPr="00115BB1">
        <w:t xml:space="preserve"> Management (PPSM) process. </w:t>
      </w:r>
      <w:r w:rsidRPr="00115BB1">
        <w:t>Directed the course</w:t>
      </w:r>
      <w:r w:rsidR="003E2576" w:rsidRPr="00115BB1">
        <w:t xml:space="preserve"> of tool usage </w:t>
      </w:r>
      <w:r w:rsidR="00691CB3" w:rsidRPr="00115BB1">
        <w:t>and adoption</w:t>
      </w:r>
      <w:r w:rsidRPr="00115BB1">
        <w:t xml:space="preserve"> of security technologies that influence the </w:t>
      </w:r>
      <w:proofErr w:type="gramStart"/>
      <w:r w:rsidR="003E2576" w:rsidRPr="00115BB1">
        <w:t>DoD</w:t>
      </w:r>
      <w:proofErr w:type="gramEnd"/>
      <w:r w:rsidR="003E2576" w:rsidRPr="00115BB1">
        <w:t>.</w:t>
      </w:r>
      <w:r w:rsidRPr="00115BB1">
        <w:t xml:space="preserve"> </w:t>
      </w:r>
    </w:p>
    <w:p w:rsidR="0075523C" w:rsidRPr="00115BB1" w:rsidRDefault="0075523C" w:rsidP="0075523C">
      <w:pPr>
        <w:spacing w:before="120"/>
        <w:jc w:val="left"/>
        <w:rPr>
          <w:i/>
          <w:sz w:val="24"/>
          <w:szCs w:val="24"/>
        </w:rPr>
      </w:pPr>
      <w:r w:rsidRPr="00115BB1">
        <w:rPr>
          <w:i/>
          <w:sz w:val="24"/>
          <w:szCs w:val="24"/>
        </w:rPr>
        <w:t>Computer Network Defense (CND) Accomplishments:</w:t>
      </w:r>
    </w:p>
    <w:p w:rsidR="0075523C" w:rsidRPr="00115BB1" w:rsidRDefault="0075523C" w:rsidP="0075523C">
      <w:pPr>
        <w:pStyle w:val="BodyTextIndent"/>
        <w:numPr>
          <w:ilvl w:val="0"/>
          <w:numId w:val="6"/>
        </w:numPr>
        <w:tabs>
          <w:tab w:val="clear" w:pos="360"/>
          <w:tab w:val="num" w:pos="-634"/>
        </w:tabs>
        <w:spacing w:line="300" w:lineRule="atLeast"/>
        <w:ind w:left="1080"/>
        <w:jc w:val="left"/>
      </w:pPr>
      <w:r w:rsidRPr="00115BB1">
        <w:t xml:space="preserve">Successfully planned, designed and executed the implementation and installation of network based firewalls </w:t>
      </w:r>
      <w:r w:rsidRPr="00115BB1">
        <w:rPr>
          <w:i/>
        </w:rPr>
        <w:t>(RAPTOR/</w:t>
      </w:r>
      <w:proofErr w:type="spellStart"/>
      <w:r w:rsidRPr="00115BB1">
        <w:rPr>
          <w:i/>
        </w:rPr>
        <w:t>VelociRaptor</w:t>
      </w:r>
      <w:proofErr w:type="spellEnd"/>
      <w:r w:rsidRPr="00115BB1">
        <w:rPr>
          <w:i/>
        </w:rPr>
        <w:t>/Symantec Enterprise Firewall</w:t>
      </w:r>
      <w:r w:rsidRPr="00115BB1">
        <w:t>) for Direct Reporting Units (DRU’s</w:t>
      </w:r>
      <w:r w:rsidR="00C8661A" w:rsidRPr="00115BB1">
        <w:t>),</w:t>
      </w:r>
      <w:r w:rsidRPr="00115BB1">
        <w:t xml:space="preserve"> in conjunction with all applicable DISA Security Technical Implementation Guides (STIG’s) for configuration and hardening. </w:t>
      </w:r>
    </w:p>
    <w:p w:rsidR="0075523C" w:rsidRPr="00115BB1" w:rsidRDefault="0075523C" w:rsidP="0075523C">
      <w:pPr>
        <w:pStyle w:val="BodyTextIndent"/>
        <w:numPr>
          <w:ilvl w:val="0"/>
          <w:numId w:val="6"/>
        </w:numPr>
        <w:tabs>
          <w:tab w:val="clear" w:pos="360"/>
          <w:tab w:val="num" w:pos="-634"/>
        </w:tabs>
        <w:spacing w:line="300" w:lineRule="atLeast"/>
        <w:ind w:left="1080"/>
        <w:jc w:val="left"/>
      </w:pPr>
      <w:bookmarkStart w:id="1" w:name="_Hlk289288607"/>
      <w:r w:rsidRPr="00115BB1">
        <w:t xml:space="preserve">Provided expert security research and analysis for the AOR incident handling process consisting of firewall / IDS event correlation, network capture analysis, interview of appropriate personnel, partner with network engineering and system administration teams and provide after-action reporting.  </w:t>
      </w:r>
      <w:bookmarkEnd w:id="1"/>
      <w:r w:rsidRPr="00115BB1">
        <w:t>Utilized findings for the creation of custom firewall and IDS rule-sets for the prevention of future incidents.</w:t>
      </w:r>
    </w:p>
    <w:p w:rsidR="0075523C" w:rsidRPr="00115BB1" w:rsidRDefault="0075523C" w:rsidP="0075523C">
      <w:pPr>
        <w:pStyle w:val="BodyTextIndent"/>
        <w:numPr>
          <w:ilvl w:val="0"/>
          <w:numId w:val="6"/>
        </w:numPr>
        <w:tabs>
          <w:tab w:val="clear" w:pos="360"/>
          <w:tab w:val="num" w:pos="-634"/>
        </w:tabs>
        <w:spacing w:line="300" w:lineRule="atLeast"/>
        <w:ind w:left="1080"/>
        <w:jc w:val="left"/>
      </w:pPr>
      <w:r w:rsidRPr="00115BB1">
        <w:t xml:space="preserve">Authored utilities utilizing scripting languages for incident investigation as well as customized scanning policies for </w:t>
      </w:r>
      <w:r w:rsidRPr="00115BB1">
        <w:rPr>
          <w:i/>
        </w:rPr>
        <w:t xml:space="preserve">Nessus, ISS, Retina </w:t>
      </w:r>
      <w:r w:rsidRPr="00115BB1">
        <w:t xml:space="preserve">and other vulnerability scanning tools to search for corresponding vulnerabilities that lead to exploitation. </w:t>
      </w:r>
    </w:p>
    <w:p w:rsidR="0075523C" w:rsidRPr="00115BB1" w:rsidRDefault="0075523C" w:rsidP="0075523C">
      <w:pPr>
        <w:numPr>
          <w:ilvl w:val="0"/>
          <w:numId w:val="6"/>
        </w:numPr>
        <w:tabs>
          <w:tab w:val="clear" w:pos="360"/>
          <w:tab w:val="num" w:pos="-634"/>
        </w:tabs>
        <w:spacing w:line="300" w:lineRule="atLeast"/>
        <w:ind w:left="1080"/>
        <w:jc w:val="left"/>
      </w:pPr>
      <w:r w:rsidRPr="00115BB1">
        <w:t xml:space="preserve">Developed </w:t>
      </w:r>
      <w:r w:rsidR="00DD2026" w:rsidRPr="00115BB1">
        <w:t>scripts</w:t>
      </w:r>
      <w:r w:rsidRPr="00115BB1">
        <w:t xml:space="preserve"> to improve auditing and incident handling response time by developing tools that minimized auditing times by 30% and validated incidents with 98% accuracy. Instrumental in </w:t>
      </w:r>
      <w:r w:rsidR="00DD2026" w:rsidRPr="00115BB1">
        <w:t>tools</w:t>
      </w:r>
      <w:r w:rsidRPr="00115BB1">
        <w:t xml:space="preserve"> that assisted the command in detecting compromised system libraries after a reported DoD-wide viral outbreak; this provided the command a quick response capability prior to the release of commercial tools and updated signatures for virus detection and host based intrusion detection systems.</w:t>
      </w:r>
    </w:p>
    <w:p w:rsidR="0075523C" w:rsidRPr="00115BB1" w:rsidRDefault="0075523C" w:rsidP="0075523C">
      <w:pPr>
        <w:pStyle w:val="BodyTextIndent"/>
        <w:numPr>
          <w:ilvl w:val="0"/>
          <w:numId w:val="6"/>
        </w:numPr>
        <w:tabs>
          <w:tab w:val="clear" w:pos="360"/>
          <w:tab w:val="num" w:pos="1076"/>
        </w:tabs>
        <w:spacing w:line="300" w:lineRule="atLeast"/>
        <w:ind w:left="1080"/>
        <w:jc w:val="left"/>
      </w:pPr>
      <w:r w:rsidRPr="00115BB1">
        <w:lastRenderedPageBreak/>
        <w:t xml:space="preserve">Performed network penetration tests utilizing both open-source and government off-the-shelf tool-sets in support of command exercise; stress testing security solutions, policies and organizational CND practices. Achieved skill-set validation by the NSA’s Red Team to include an invitation to train in tactics, techniques and procedures (TTP’s) at Ft. Mead Maryland. </w:t>
      </w:r>
    </w:p>
    <w:p w:rsidR="0075523C" w:rsidRPr="00115BB1" w:rsidRDefault="0075523C" w:rsidP="0075523C">
      <w:pPr>
        <w:pStyle w:val="BodyTextIndent"/>
        <w:numPr>
          <w:ilvl w:val="0"/>
          <w:numId w:val="6"/>
        </w:numPr>
        <w:tabs>
          <w:tab w:val="clear" w:pos="360"/>
          <w:tab w:val="num" w:pos="1076"/>
        </w:tabs>
        <w:spacing w:line="300" w:lineRule="atLeast"/>
        <w:ind w:left="1080"/>
        <w:jc w:val="left"/>
      </w:pPr>
      <w:r w:rsidRPr="00115BB1">
        <w:t xml:space="preserve">Supported U.S. Cyber Command by coordinating, tracking and reporting on Information Assurance Vulnerability Management (IAVM) alerts and Communication Tasking Order (CTO) compliance to higher headquarters. </w:t>
      </w:r>
    </w:p>
    <w:p w:rsidR="0075523C" w:rsidRPr="00115BB1" w:rsidRDefault="00C8661A" w:rsidP="00C8661A">
      <w:pPr>
        <w:pStyle w:val="BodyTextIndent"/>
        <w:numPr>
          <w:ilvl w:val="0"/>
          <w:numId w:val="6"/>
        </w:numPr>
        <w:tabs>
          <w:tab w:val="clear" w:pos="360"/>
          <w:tab w:val="num" w:pos="1076"/>
        </w:tabs>
        <w:spacing w:line="300" w:lineRule="atLeast"/>
        <w:ind w:left="1080"/>
        <w:jc w:val="left"/>
      </w:pPr>
      <w:r w:rsidRPr="00115BB1">
        <w:t xml:space="preserve">Lead assessment engineer of the Information Assurance laboratory; designed for the Security Test &amp; Evaluation (ST&amp;E) of multiple software and hardware products. This lab allowed for the ST&amp;E, pre-deployment prep and theater support for the commands security posture to include: </w:t>
      </w:r>
      <w:r w:rsidRPr="00115BB1">
        <w:rPr>
          <w:i/>
        </w:rPr>
        <w:t xml:space="preserve">Site Protector, Hercules, Sidewinder, HBSS, </w:t>
      </w:r>
      <w:proofErr w:type="spellStart"/>
      <w:r w:rsidRPr="00115BB1">
        <w:rPr>
          <w:i/>
        </w:rPr>
        <w:t>DeviceLock</w:t>
      </w:r>
      <w:proofErr w:type="spellEnd"/>
      <w:r w:rsidRPr="00115BB1">
        <w:rPr>
          <w:i/>
        </w:rPr>
        <w:t xml:space="preserve">, </w:t>
      </w:r>
      <w:proofErr w:type="spellStart"/>
      <w:r w:rsidRPr="00115BB1">
        <w:rPr>
          <w:i/>
        </w:rPr>
        <w:t>TrustedOffice</w:t>
      </w:r>
      <w:proofErr w:type="spellEnd"/>
      <w:r w:rsidRPr="00115BB1">
        <w:rPr>
          <w:i/>
        </w:rPr>
        <w:t xml:space="preserve"> Secure Thin Client and Mobile Armor</w:t>
      </w:r>
      <w:r w:rsidRPr="00115BB1">
        <w:t xml:space="preserve"> end-point encryption. Lab consists of multiple physical and </w:t>
      </w:r>
      <w:proofErr w:type="spellStart"/>
      <w:r w:rsidRPr="00115BB1">
        <w:t>ESXi</w:t>
      </w:r>
      <w:proofErr w:type="spellEnd"/>
      <w:r w:rsidRPr="00115BB1">
        <w:t xml:space="preserve">-based IT technologies including </w:t>
      </w:r>
      <w:r w:rsidRPr="00115BB1">
        <w:rPr>
          <w:i/>
        </w:rPr>
        <w:t>Windows (2000, 2003, 2008, XP, Vista, 7), Linux</w:t>
      </w:r>
      <w:r w:rsidRPr="00115BB1">
        <w:t xml:space="preserve"> (</w:t>
      </w:r>
      <w:proofErr w:type="spellStart"/>
      <w:r w:rsidRPr="00115BB1">
        <w:rPr>
          <w:i/>
        </w:rPr>
        <w:t>Debian</w:t>
      </w:r>
      <w:proofErr w:type="spellEnd"/>
      <w:r w:rsidRPr="00115BB1">
        <w:rPr>
          <w:i/>
        </w:rPr>
        <w:t>, RHEL, Ubuntu</w:t>
      </w:r>
      <w:r w:rsidRPr="00115BB1">
        <w:t xml:space="preserve">), </w:t>
      </w:r>
      <w:r w:rsidRPr="00115BB1">
        <w:rPr>
          <w:i/>
        </w:rPr>
        <w:t>SUS, iSCSI, NFS, GSX Server, SharePoint, SQL2005</w:t>
      </w:r>
      <w:r w:rsidRPr="00115BB1">
        <w:t xml:space="preserve"> services running on Cisco </w:t>
      </w:r>
      <w:r w:rsidRPr="00115BB1">
        <w:rPr>
          <w:i/>
        </w:rPr>
        <w:t>2500-3000</w:t>
      </w:r>
      <w:r w:rsidRPr="00115BB1">
        <w:t xml:space="preserve"> series router and </w:t>
      </w:r>
      <w:r w:rsidRPr="00115BB1">
        <w:rPr>
          <w:i/>
        </w:rPr>
        <w:t>1900-3500</w:t>
      </w:r>
      <w:r w:rsidRPr="00115BB1">
        <w:t xml:space="preserve">  series switches. Created training modules for auditing and security tools and patch management systems.</w:t>
      </w:r>
      <w:r w:rsidR="0075523C" w:rsidRPr="00115BB1">
        <w:t xml:space="preserve">  </w:t>
      </w:r>
    </w:p>
    <w:p w:rsidR="00BF23DD" w:rsidRPr="00115BB1" w:rsidRDefault="00BF23DD" w:rsidP="00BF23DD">
      <w:pPr>
        <w:spacing w:before="120" w:line="300" w:lineRule="atLeast"/>
        <w:jc w:val="left"/>
        <w:rPr>
          <w:i/>
          <w:sz w:val="22"/>
          <w:szCs w:val="22"/>
        </w:rPr>
      </w:pPr>
      <w:r w:rsidRPr="00115BB1">
        <w:rPr>
          <w:i/>
          <w:sz w:val="22"/>
          <w:szCs w:val="22"/>
        </w:rPr>
        <w:t>Program Management Accomplishments:</w:t>
      </w:r>
    </w:p>
    <w:p w:rsidR="00E46D87" w:rsidRPr="00115BB1" w:rsidRDefault="001327A6" w:rsidP="00E46D87">
      <w:pPr>
        <w:pStyle w:val="BodyTextIndent"/>
        <w:numPr>
          <w:ilvl w:val="0"/>
          <w:numId w:val="6"/>
        </w:numPr>
        <w:tabs>
          <w:tab w:val="clear" w:pos="360"/>
          <w:tab w:val="num" w:pos="1076"/>
        </w:tabs>
        <w:spacing w:line="300" w:lineRule="atLeast"/>
        <w:ind w:left="1080"/>
        <w:jc w:val="left"/>
      </w:pPr>
      <w:r w:rsidRPr="00115BB1">
        <w:t xml:space="preserve">Represented the organization by providing direct </w:t>
      </w:r>
      <w:r w:rsidR="00E46D87" w:rsidRPr="00115BB1">
        <w:t xml:space="preserve"> management </w:t>
      </w:r>
      <w:r w:rsidR="00364F38" w:rsidRPr="00115BB1">
        <w:t>support</w:t>
      </w:r>
      <w:r w:rsidRPr="00115BB1">
        <w:t xml:space="preserve"> in contract execution, proposal development, </w:t>
      </w:r>
      <w:r w:rsidR="00E46D87" w:rsidRPr="00115BB1">
        <w:t>business</w:t>
      </w:r>
      <w:r w:rsidR="00093AD7" w:rsidRPr="00115BB1">
        <w:t xml:space="preserve"> development and</w:t>
      </w:r>
      <w:r w:rsidR="00E46D87" w:rsidRPr="00115BB1">
        <w:t xml:space="preserve"> retention </w:t>
      </w:r>
      <w:r w:rsidR="00AC7133" w:rsidRPr="00115BB1">
        <w:t xml:space="preserve">by representing Lockheed Martin’s </w:t>
      </w:r>
      <w:r w:rsidR="00E46D87" w:rsidRPr="00115BB1">
        <w:t>interest to USSOUTHCOM and assisting</w:t>
      </w:r>
      <w:r w:rsidR="00C1652B" w:rsidRPr="00115BB1">
        <w:t xml:space="preserve"> the Program Management team in employee management, client relations, interviewing and training. </w:t>
      </w:r>
    </w:p>
    <w:p w:rsidR="00ED3736" w:rsidRPr="00115BB1" w:rsidRDefault="00ED3736" w:rsidP="00E46D87">
      <w:pPr>
        <w:pStyle w:val="BodyTextIndent"/>
        <w:numPr>
          <w:ilvl w:val="0"/>
          <w:numId w:val="6"/>
        </w:numPr>
        <w:tabs>
          <w:tab w:val="clear" w:pos="360"/>
          <w:tab w:val="num" w:pos="1076"/>
        </w:tabs>
        <w:spacing w:line="300" w:lineRule="atLeast"/>
        <w:ind w:left="1080"/>
        <w:jc w:val="left"/>
      </w:pPr>
      <w:r w:rsidRPr="00115BB1">
        <w:t xml:space="preserve">Provided Cybersecurity subject matter expertise in proposal writing and business development efforts for Lockheed sister units in the preparation of proposal and capabilities </w:t>
      </w:r>
      <w:r w:rsidR="00BA7597" w:rsidRPr="00115BB1">
        <w:t>documentation</w:t>
      </w:r>
      <w:r w:rsidRPr="00115BB1">
        <w:t xml:space="preserve"> while keeping abreast of the latest industry and federal cybersecurity trends and mandates. </w:t>
      </w:r>
    </w:p>
    <w:p w:rsidR="002E21B4" w:rsidRPr="00115BB1" w:rsidRDefault="002E21B4" w:rsidP="00E46D87">
      <w:pPr>
        <w:pStyle w:val="BodyTextIndent"/>
        <w:numPr>
          <w:ilvl w:val="0"/>
          <w:numId w:val="6"/>
        </w:numPr>
        <w:tabs>
          <w:tab w:val="clear" w:pos="360"/>
          <w:tab w:val="num" w:pos="1076"/>
        </w:tabs>
        <w:spacing w:line="300" w:lineRule="atLeast"/>
        <w:ind w:left="1080"/>
        <w:jc w:val="left"/>
      </w:pPr>
      <w:r w:rsidRPr="00115BB1">
        <w:t xml:space="preserve">Developed </w:t>
      </w:r>
      <w:r w:rsidR="0043743A" w:rsidRPr="00115BB1">
        <w:t>ISO27001</w:t>
      </w:r>
      <w:r w:rsidR="002C106E" w:rsidRPr="00115BB1">
        <w:t xml:space="preserve"> </w:t>
      </w:r>
      <w:r w:rsidRPr="00115BB1">
        <w:t xml:space="preserve">plans and serve as program Configuration Manager providing configuration control and auditing for all programmatic and functional program deliverables. </w:t>
      </w:r>
      <w:r w:rsidR="00655549" w:rsidRPr="00115BB1">
        <w:t>Developed a CM repository and issue / change management process to inc</w:t>
      </w:r>
      <w:r w:rsidR="0043743A" w:rsidRPr="00115BB1">
        <w:t xml:space="preserve">lude charring a program </w:t>
      </w:r>
      <w:r w:rsidR="000E2D73" w:rsidRPr="00115BB1">
        <w:t>Configuration Control B</w:t>
      </w:r>
      <w:r w:rsidR="00655549" w:rsidRPr="00115BB1">
        <w:t>oard</w:t>
      </w:r>
      <w:r w:rsidR="0043743A" w:rsidRPr="00115BB1">
        <w:t xml:space="preserve"> (CCB)</w:t>
      </w:r>
      <w:r w:rsidR="00655549" w:rsidRPr="00115BB1">
        <w:t>.</w:t>
      </w:r>
    </w:p>
    <w:p w:rsidR="00E46D87" w:rsidRPr="00115BB1" w:rsidRDefault="00E46D87" w:rsidP="006E38CC">
      <w:pPr>
        <w:numPr>
          <w:ins w:id="2" w:author="Author"/>
        </w:numPr>
        <w:spacing w:before="100" w:beforeAutospacing="1"/>
        <w:jc w:val="left"/>
        <w:rPr>
          <w:sz w:val="24"/>
          <w:szCs w:val="24"/>
        </w:rPr>
      </w:pPr>
      <w:proofErr w:type="spellStart"/>
      <w:r w:rsidRPr="00115BB1">
        <w:rPr>
          <w:b/>
          <w:sz w:val="24"/>
          <w:szCs w:val="24"/>
          <w:u w:val="single"/>
        </w:rPr>
        <w:t>Anda</w:t>
      </w:r>
      <w:proofErr w:type="spellEnd"/>
      <w:r w:rsidRPr="00115BB1">
        <w:rPr>
          <w:b/>
          <w:sz w:val="24"/>
          <w:szCs w:val="24"/>
          <w:u w:val="single"/>
        </w:rPr>
        <w:t xml:space="preserve"> GENERICS Inc.</w:t>
      </w:r>
      <w:r w:rsidRPr="00115BB1">
        <w:rPr>
          <w:b/>
          <w:sz w:val="24"/>
          <w:szCs w:val="24"/>
        </w:rPr>
        <w:t xml:space="preserve">  </w:t>
      </w:r>
      <w:r w:rsidRPr="00115BB1">
        <w:rPr>
          <w:i/>
          <w:sz w:val="24"/>
          <w:szCs w:val="24"/>
        </w:rPr>
        <w:t>Davie, FL</w:t>
      </w:r>
      <w:r w:rsidRPr="00115BB1">
        <w:rPr>
          <w:sz w:val="24"/>
          <w:szCs w:val="24"/>
        </w:rPr>
        <w:t xml:space="preserve">    </w:t>
      </w:r>
      <w:r w:rsidRPr="00115BB1">
        <w:rPr>
          <w:sz w:val="24"/>
          <w:szCs w:val="24"/>
        </w:rPr>
        <w:tab/>
      </w:r>
      <w:r w:rsidRPr="00115BB1">
        <w:rPr>
          <w:sz w:val="24"/>
          <w:szCs w:val="24"/>
        </w:rPr>
        <w:tab/>
      </w:r>
      <w:r w:rsidRPr="00115BB1">
        <w:rPr>
          <w:sz w:val="24"/>
          <w:szCs w:val="24"/>
        </w:rPr>
        <w:tab/>
      </w:r>
      <w:r w:rsidRPr="00115BB1">
        <w:rPr>
          <w:sz w:val="24"/>
          <w:szCs w:val="24"/>
        </w:rPr>
        <w:tab/>
      </w:r>
      <w:r w:rsidRPr="00115BB1">
        <w:rPr>
          <w:sz w:val="24"/>
          <w:szCs w:val="24"/>
        </w:rPr>
        <w:tab/>
      </w:r>
      <w:r w:rsidRPr="00115BB1">
        <w:rPr>
          <w:sz w:val="24"/>
          <w:szCs w:val="24"/>
        </w:rPr>
        <w:tab/>
        <w:t>April. 1998 - Feb. 1999</w:t>
      </w:r>
    </w:p>
    <w:p w:rsidR="00E46D87" w:rsidRPr="00115BB1" w:rsidRDefault="00462297" w:rsidP="00E46D87">
      <w:pPr>
        <w:ind w:left="1710" w:hanging="1710"/>
        <w:rPr>
          <w:rFonts w:ascii="Century Gothic" w:hAnsi="Century Gothic"/>
          <w:b/>
          <w:i/>
        </w:rPr>
      </w:pPr>
      <w:r w:rsidRPr="00115BB1">
        <w:rPr>
          <w:rFonts w:ascii="Century Gothic" w:hAnsi="Century Gothic"/>
          <w:b/>
          <w:i/>
        </w:rPr>
        <w:t xml:space="preserve">Computer Telephony </w:t>
      </w:r>
      <w:r w:rsidR="00E46D87" w:rsidRPr="00115BB1">
        <w:rPr>
          <w:rFonts w:ascii="Century Gothic" w:hAnsi="Century Gothic"/>
          <w:b/>
          <w:i/>
        </w:rPr>
        <w:t>Systems Manager</w:t>
      </w:r>
    </w:p>
    <w:p w:rsidR="00B37985" w:rsidRPr="00115BB1" w:rsidRDefault="00E46D87" w:rsidP="007235D4">
      <w:pPr>
        <w:spacing w:line="300" w:lineRule="atLeast"/>
        <w:jc w:val="left"/>
        <w:rPr>
          <w:i/>
          <w:sz w:val="18"/>
          <w:szCs w:val="19"/>
        </w:rPr>
      </w:pPr>
      <w:r w:rsidRPr="00115BB1">
        <w:rPr>
          <w:i/>
          <w:sz w:val="18"/>
          <w:szCs w:val="19"/>
        </w:rPr>
        <w:t xml:space="preserve">A subsidiary of ANDRX Pharmaceuticals </w:t>
      </w:r>
      <w:proofErr w:type="spellStart"/>
      <w:r w:rsidRPr="00115BB1">
        <w:rPr>
          <w:i/>
          <w:sz w:val="18"/>
          <w:szCs w:val="19"/>
        </w:rPr>
        <w:t>Inc</w:t>
      </w:r>
      <w:proofErr w:type="spellEnd"/>
      <w:r w:rsidRPr="00115BB1">
        <w:rPr>
          <w:i/>
          <w:sz w:val="18"/>
          <w:szCs w:val="19"/>
        </w:rPr>
        <w:t>; a manufacturer and distributor of commercialized generic versions of controlled and immediate release pharmaceutical products. Responsible for overall departmental management; including training, system upkeep, project management, budgeting, vendor relations, documentation, and computer telephony integration. Accountable for all outbound call application development and administration on a Solaris based platform at a 200-seat center for the nationwide pharmaceutical.</w:t>
      </w:r>
    </w:p>
    <w:p w:rsidR="00E46D87" w:rsidRPr="00115BB1" w:rsidRDefault="004238C2" w:rsidP="004238C2">
      <w:pPr>
        <w:numPr>
          <w:ilvl w:val="0"/>
          <w:numId w:val="7"/>
        </w:numPr>
        <w:tabs>
          <w:tab w:val="clear" w:pos="360"/>
        </w:tabs>
        <w:spacing w:line="300" w:lineRule="atLeast"/>
        <w:ind w:left="1080"/>
        <w:jc w:val="left"/>
        <w:rPr>
          <w:b/>
          <w:sz w:val="18"/>
          <w:szCs w:val="19"/>
        </w:rPr>
      </w:pPr>
      <w:r w:rsidRPr="00115BB1">
        <w:rPr>
          <w:sz w:val="18"/>
          <w:szCs w:val="19"/>
        </w:rPr>
        <w:t>Successfully a</w:t>
      </w:r>
      <w:r w:rsidR="00B527FB" w:rsidRPr="00115BB1">
        <w:rPr>
          <w:sz w:val="18"/>
          <w:szCs w:val="19"/>
        </w:rPr>
        <w:t>ssembled</w:t>
      </w:r>
      <w:r w:rsidR="00E46D87" w:rsidRPr="00115BB1">
        <w:rPr>
          <w:sz w:val="18"/>
          <w:szCs w:val="19"/>
        </w:rPr>
        <w:t xml:space="preserve"> the development of </w:t>
      </w:r>
      <w:r w:rsidR="00854FB6" w:rsidRPr="00115BB1">
        <w:rPr>
          <w:sz w:val="18"/>
          <w:szCs w:val="19"/>
        </w:rPr>
        <w:t>the company’s</w:t>
      </w:r>
      <w:r w:rsidR="00E46D87" w:rsidRPr="00115BB1">
        <w:rPr>
          <w:sz w:val="18"/>
          <w:szCs w:val="19"/>
        </w:rPr>
        <w:t xml:space="preserve"> call center in relation to software / hardware design, processes, and procedures</w:t>
      </w:r>
      <w:r w:rsidR="00B527FB" w:rsidRPr="00115BB1">
        <w:rPr>
          <w:sz w:val="18"/>
          <w:szCs w:val="19"/>
        </w:rPr>
        <w:t xml:space="preserve"> for the newly created call center environment.</w:t>
      </w:r>
    </w:p>
    <w:p w:rsidR="00E46D87" w:rsidRPr="00115BB1" w:rsidRDefault="00593CB1" w:rsidP="004238C2">
      <w:pPr>
        <w:numPr>
          <w:ilvl w:val="0"/>
          <w:numId w:val="7"/>
        </w:numPr>
        <w:tabs>
          <w:tab w:val="clear" w:pos="360"/>
        </w:tabs>
        <w:spacing w:line="300" w:lineRule="atLeast"/>
        <w:ind w:left="1080"/>
        <w:jc w:val="left"/>
        <w:rPr>
          <w:b/>
          <w:sz w:val="18"/>
          <w:szCs w:val="19"/>
        </w:rPr>
      </w:pPr>
      <w:r w:rsidRPr="00115BB1">
        <w:rPr>
          <w:sz w:val="18"/>
          <w:szCs w:val="19"/>
        </w:rPr>
        <w:t xml:space="preserve">Headed the year 2000 compliance testing of 4 </w:t>
      </w:r>
      <w:r w:rsidRPr="00115BB1">
        <w:rPr>
          <w:i/>
          <w:sz w:val="18"/>
          <w:szCs w:val="19"/>
        </w:rPr>
        <w:t>Solaris UNIX</w:t>
      </w:r>
      <w:r w:rsidRPr="00115BB1">
        <w:rPr>
          <w:sz w:val="18"/>
          <w:szCs w:val="19"/>
        </w:rPr>
        <w:t xml:space="preserve"> systems controlling two </w:t>
      </w:r>
      <w:r w:rsidR="00E37417" w:rsidRPr="00115BB1">
        <w:rPr>
          <w:i/>
          <w:sz w:val="18"/>
          <w:szCs w:val="19"/>
        </w:rPr>
        <w:t>UNISON</w:t>
      </w:r>
      <w:r w:rsidR="00E37417" w:rsidRPr="00115BB1">
        <w:rPr>
          <w:sz w:val="18"/>
          <w:szCs w:val="19"/>
        </w:rPr>
        <w:t xml:space="preserve"> </w:t>
      </w:r>
      <w:r w:rsidRPr="00115BB1">
        <w:rPr>
          <w:sz w:val="18"/>
          <w:szCs w:val="19"/>
        </w:rPr>
        <w:t>computer telephony branch exchange units.</w:t>
      </w:r>
    </w:p>
    <w:p w:rsidR="00E37417" w:rsidRPr="00115BB1" w:rsidRDefault="00E37417" w:rsidP="004238C2">
      <w:pPr>
        <w:numPr>
          <w:ilvl w:val="0"/>
          <w:numId w:val="7"/>
        </w:numPr>
        <w:tabs>
          <w:tab w:val="clear" w:pos="360"/>
        </w:tabs>
        <w:spacing w:line="300" w:lineRule="atLeast"/>
        <w:ind w:left="1080"/>
        <w:jc w:val="left"/>
        <w:rPr>
          <w:b/>
          <w:sz w:val="18"/>
          <w:szCs w:val="19"/>
        </w:rPr>
      </w:pPr>
      <w:r w:rsidRPr="00115BB1">
        <w:rPr>
          <w:sz w:val="18"/>
          <w:szCs w:val="19"/>
        </w:rPr>
        <w:t xml:space="preserve">Expertly coded </w:t>
      </w:r>
      <w:r w:rsidR="00D42D62" w:rsidRPr="00115BB1">
        <w:rPr>
          <w:sz w:val="18"/>
          <w:szCs w:val="19"/>
        </w:rPr>
        <w:t xml:space="preserve">UI and data mapping solutions linked to </w:t>
      </w:r>
      <w:r w:rsidR="00D42D62" w:rsidRPr="00115BB1">
        <w:rPr>
          <w:i/>
          <w:sz w:val="18"/>
          <w:szCs w:val="19"/>
        </w:rPr>
        <w:t>IBM AS/400</w:t>
      </w:r>
      <w:r w:rsidR="00D42D62" w:rsidRPr="00115BB1">
        <w:rPr>
          <w:sz w:val="18"/>
          <w:szCs w:val="19"/>
        </w:rPr>
        <w:t xml:space="preserve"> databases for call center operations, both </w:t>
      </w:r>
      <w:r w:rsidR="002F5A96" w:rsidRPr="00115BB1">
        <w:rPr>
          <w:sz w:val="18"/>
          <w:szCs w:val="19"/>
        </w:rPr>
        <w:t>for inbound</w:t>
      </w:r>
      <w:r w:rsidR="00D42D62" w:rsidRPr="00115BB1">
        <w:rPr>
          <w:sz w:val="18"/>
          <w:szCs w:val="19"/>
        </w:rPr>
        <w:t xml:space="preserve"> and outbound projects. </w:t>
      </w:r>
    </w:p>
    <w:p w:rsidR="00E46D87" w:rsidRPr="00115BB1" w:rsidRDefault="00806D3B" w:rsidP="00B37985">
      <w:pPr>
        <w:numPr>
          <w:ilvl w:val="0"/>
          <w:numId w:val="7"/>
        </w:numPr>
        <w:tabs>
          <w:tab w:val="clear" w:pos="360"/>
        </w:tabs>
        <w:spacing w:line="300" w:lineRule="atLeast"/>
        <w:ind w:left="1080"/>
        <w:jc w:val="left"/>
        <w:rPr>
          <w:b/>
          <w:sz w:val="18"/>
          <w:szCs w:val="19"/>
        </w:rPr>
      </w:pPr>
      <w:r w:rsidRPr="00115BB1">
        <w:rPr>
          <w:sz w:val="18"/>
          <w:szCs w:val="19"/>
        </w:rPr>
        <w:t>Partnered with network</w:t>
      </w:r>
      <w:r w:rsidR="00502727" w:rsidRPr="00115BB1">
        <w:rPr>
          <w:sz w:val="18"/>
          <w:szCs w:val="19"/>
        </w:rPr>
        <w:t xml:space="preserve"> </w:t>
      </w:r>
      <w:r w:rsidR="00DA692A" w:rsidRPr="00115BB1">
        <w:rPr>
          <w:sz w:val="18"/>
          <w:szCs w:val="19"/>
        </w:rPr>
        <w:t xml:space="preserve">administrative team </w:t>
      </w:r>
      <w:r w:rsidR="00E46D87" w:rsidRPr="00115BB1">
        <w:rPr>
          <w:sz w:val="18"/>
          <w:szCs w:val="19"/>
        </w:rPr>
        <w:t xml:space="preserve">on the secure integration of Microsoft </w:t>
      </w:r>
      <w:r w:rsidR="00E46D87" w:rsidRPr="00115BB1">
        <w:rPr>
          <w:i/>
          <w:sz w:val="18"/>
          <w:szCs w:val="19"/>
        </w:rPr>
        <w:t>Windows NT</w:t>
      </w:r>
      <w:r w:rsidR="00E46D87" w:rsidRPr="00115BB1">
        <w:rPr>
          <w:sz w:val="18"/>
          <w:szCs w:val="19"/>
        </w:rPr>
        <w:t xml:space="preserve"> </w:t>
      </w:r>
      <w:r w:rsidR="00DA692A" w:rsidRPr="00115BB1">
        <w:rPr>
          <w:sz w:val="18"/>
          <w:szCs w:val="19"/>
        </w:rPr>
        <w:t xml:space="preserve">to a mostly </w:t>
      </w:r>
      <w:r w:rsidR="00DA692A" w:rsidRPr="00115BB1">
        <w:rPr>
          <w:i/>
          <w:sz w:val="18"/>
          <w:szCs w:val="19"/>
        </w:rPr>
        <w:t xml:space="preserve">Novell </w:t>
      </w:r>
      <w:r w:rsidR="004238C2" w:rsidRPr="00115BB1">
        <w:rPr>
          <w:i/>
          <w:sz w:val="18"/>
          <w:szCs w:val="19"/>
        </w:rPr>
        <w:t>Netware 5</w:t>
      </w:r>
      <w:r w:rsidR="00DA692A" w:rsidRPr="00115BB1">
        <w:rPr>
          <w:i/>
          <w:sz w:val="18"/>
          <w:szCs w:val="19"/>
        </w:rPr>
        <w:t>.0</w:t>
      </w:r>
      <w:r w:rsidR="00DA692A" w:rsidRPr="00115BB1">
        <w:rPr>
          <w:sz w:val="18"/>
          <w:szCs w:val="19"/>
        </w:rPr>
        <w:t xml:space="preserve"> network</w:t>
      </w:r>
      <w:r w:rsidR="00854FB6" w:rsidRPr="00115BB1">
        <w:rPr>
          <w:sz w:val="18"/>
          <w:szCs w:val="19"/>
        </w:rPr>
        <w:t>.</w:t>
      </w:r>
      <w:r w:rsidR="00DA692A" w:rsidRPr="00115BB1">
        <w:rPr>
          <w:sz w:val="18"/>
          <w:szCs w:val="19"/>
        </w:rPr>
        <w:t xml:space="preserve"> </w:t>
      </w:r>
      <w:r w:rsidR="00854FB6" w:rsidRPr="00115BB1">
        <w:rPr>
          <w:sz w:val="18"/>
          <w:szCs w:val="19"/>
        </w:rPr>
        <w:t>D</w:t>
      </w:r>
      <w:r w:rsidR="00DA692A" w:rsidRPr="00115BB1">
        <w:rPr>
          <w:sz w:val="18"/>
          <w:szCs w:val="19"/>
        </w:rPr>
        <w:t>ue to knowledge of Microsoft security iss</w:t>
      </w:r>
      <w:r w:rsidR="00854FB6" w:rsidRPr="00115BB1">
        <w:rPr>
          <w:sz w:val="18"/>
          <w:szCs w:val="19"/>
        </w:rPr>
        <w:t>ues was able to i</w:t>
      </w:r>
      <w:r w:rsidR="00AC7133" w:rsidRPr="00115BB1">
        <w:rPr>
          <w:sz w:val="18"/>
          <w:szCs w:val="19"/>
        </w:rPr>
        <w:t xml:space="preserve">ncrease </w:t>
      </w:r>
      <w:r w:rsidR="00E46D87" w:rsidRPr="00115BB1">
        <w:rPr>
          <w:sz w:val="18"/>
          <w:szCs w:val="19"/>
        </w:rPr>
        <w:t>network se</w:t>
      </w:r>
      <w:r w:rsidR="00DA692A" w:rsidRPr="00115BB1">
        <w:rPr>
          <w:sz w:val="18"/>
          <w:szCs w:val="19"/>
        </w:rPr>
        <w:t xml:space="preserve">rvices efficiency by </w:t>
      </w:r>
      <w:r w:rsidR="00076B70" w:rsidRPr="00115BB1">
        <w:rPr>
          <w:sz w:val="18"/>
          <w:szCs w:val="19"/>
        </w:rPr>
        <w:t>45</w:t>
      </w:r>
      <w:r w:rsidR="00DA692A" w:rsidRPr="00115BB1">
        <w:rPr>
          <w:sz w:val="18"/>
          <w:szCs w:val="19"/>
        </w:rPr>
        <w:t xml:space="preserve">% while still allowing for </w:t>
      </w:r>
      <w:r w:rsidR="00854FB6" w:rsidRPr="00115BB1">
        <w:rPr>
          <w:sz w:val="18"/>
          <w:szCs w:val="19"/>
        </w:rPr>
        <w:t>secure</w:t>
      </w:r>
      <w:r w:rsidR="00DA692A" w:rsidRPr="00115BB1">
        <w:rPr>
          <w:sz w:val="18"/>
          <w:szCs w:val="19"/>
        </w:rPr>
        <w:t xml:space="preserve"> system availability. </w:t>
      </w:r>
    </w:p>
    <w:p w:rsidR="00806D3B" w:rsidRPr="00115BB1" w:rsidRDefault="00806D3B" w:rsidP="00B37985">
      <w:pPr>
        <w:numPr>
          <w:ilvl w:val="0"/>
          <w:numId w:val="7"/>
        </w:numPr>
        <w:tabs>
          <w:tab w:val="clear" w:pos="360"/>
        </w:tabs>
        <w:spacing w:line="300" w:lineRule="atLeast"/>
        <w:ind w:left="1080"/>
        <w:jc w:val="left"/>
        <w:rPr>
          <w:b/>
          <w:sz w:val="18"/>
          <w:szCs w:val="19"/>
        </w:rPr>
      </w:pPr>
      <w:r w:rsidRPr="00115BB1">
        <w:rPr>
          <w:sz w:val="18"/>
          <w:szCs w:val="19"/>
        </w:rPr>
        <w:t>Developed and maintained a budget of over $30,000 dedicated to facilitate developer and administrative team training and certification requirements, licensing and system modernization</w:t>
      </w:r>
      <w:r w:rsidR="00076B70" w:rsidRPr="00115BB1">
        <w:rPr>
          <w:sz w:val="18"/>
          <w:szCs w:val="19"/>
        </w:rPr>
        <w:t>.</w:t>
      </w:r>
    </w:p>
    <w:p w:rsidR="007235D4" w:rsidRPr="00115BB1" w:rsidRDefault="007235D4" w:rsidP="00B37985">
      <w:pPr>
        <w:ind w:left="1710" w:hanging="1710"/>
        <w:rPr>
          <w:b/>
          <w:sz w:val="24"/>
          <w:szCs w:val="24"/>
          <w:u w:val="single"/>
        </w:rPr>
      </w:pPr>
    </w:p>
    <w:p w:rsidR="00115BB1" w:rsidRDefault="00115BB1" w:rsidP="00B37985">
      <w:pPr>
        <w:ind w:left="1710" w:hanging="1710"/>
        <w:rPr>
          <w:b/>
          <w:sz w:val="24"/>
          <w:szCs w:val="24"/>
          <w:u w:val="single"/>
        </w:rPr>
      </w:pPr>
    </w:p>
    <w:p w:rsidR="00115BB1" w:rsidRDefault="00115BB1" w:rsidP="00B37985">
      <w:pPr>
        <w:ind w:left="1710" w:hanging="1710"/>
        <w:rPr>
          <w:b/>
          <w:sz w:val="24"/>
          <w:szCs w:val="24"/>
          <w:u w:val="single"/>
        </w:rPr>
      </w:pPr>
    </w:p>
    <w:p w:rsidR="00B37985" w:rsidRPr="00115BB1" w:rsidRDefault="00B37985" w:rsidP="00B37985">
      <w:pPr>
        <w:ind w:left="1710" w:hanging="1710"/>
        <w:rPr>
          <w:sz w:val="24"/>
          <w:szCs w:val="24"/>
        </w:rPr>
      </w:pPr>
      <w:r w:rsidRPr="00115BB1">
        <w:rPr>
          <w:b/>
          <w:sz w:val="24"/>
          <w:szCs w:val="24"/>
          <w:u w:val="single"/>
        </w:rPr>
        <w:lastRenderedPageBreak/>
        <w:t xml:space="preserve">Precision Response </w:t>
      </w:r>
      <w:proofErr w:type="gramStart"/>
      <w:r w:rsidRPr="00115BB1">
        <w:rPr>
          <w:b/>
          <w:sz w:val="24"/>
          <w:szCs w:val="24"/>
          <w:u w:val="single"/>
        </w:rPr>
        <w:t xml:space="preserve">Corporation </w:t>
      </w:r>
      <w:r w:rsidRPr="00115BB1">
        <w:rPr>
          <w:sz w:val="24"/>
          <w:szCs w:val="24"/>
        </w:rPr>
        <w:t>.</w:t>
      </w:r>
      <w:proofErr w:type="gramEnd"/>
      <w:r w:rsidRPr="00115BB1">
        <w:rPr>
          <w:sz w:val="24"/>
          <w:szCs w:val="24"/>
        </w:rPr>
        <w:t xml:space="preserve"> </w:t>
      </w:r>
      <w:r w:rsidRPr="00115BB1">
        <w:rPr>
          <w:i/>
          <w:sz w:val="24"/>
          <w:szCs w:val="24"/>
        </w:rPr>
        <w:t xml:space="preserve">Miami, FL.      </w:t>
      </w:r>
      <w:r w:rsidRPr="00115BB1">
        <w:rPr>
          <w:i/>
          <w:sz w:val="24"/>
          <w:szCs w:val="24"/>
        </w:rPr>
        <w:tab/>
      </w:r>
      <w:r w:rsidRPr="00115BB1">
        <w:rPr>
          <w:i/>
          <w:sz w:val="24"/>
          <w:szCs w:val="24"/>
        </w:rPr>
        <w:tab/>
      </w:r>
      <w:r w:rsidRPr="00115BB1">
        <w:rPr>
          <w:i/>
          <w:sz w:val="24"/>
          <w:szCs w:val="24"/>
        </w:rPr>
        <w:tab/>
      </w:r>
      <w:r w:rsidRPr="00115BB1">
        <w:rPr>
          <w:i/>
          <w:sz w:val="24"/>
          <w:szCs w:val="24"/>
        </w:rPr>
        <w:tab/>
      </w:r>
      <w:r w:rsidR="00D40BD0" w:rsidRPr="00115BB1">
        <w:rPr>
          <w:i/>
          <w:sz w:val="24"/>
          <w:szCs w:val="24"/>
        </w:rPr>
        <w:tab/>
      </w:r>
      <w:r w:rsidRPr="00115BB1">
        <w:rPr>
          <w:sz w:val="24"/>
          <w:szCs w:val="24"/>
        </w:rPr>
        <w:t>May. 1996</w:t>
      </w:r>
      <w:r w:rsidR="00D87B5C" w:rsidRPr="00115BB1">
        <w:rPr>
          <w:sz w:val="24"/>
          <w:szCs w:val="24"/>
        </w:rPr>
        <w:t xml:space="preserve"> </w:t>
      </w:r>
      <w:r w:rsidRPr="00115BB1">
        <w:rPr>
          <w:sz w:val="24"/>
          <w:szCs w:val="24"/>
        </w:rPr>
        <w:t>- April. 1998</w:t>
      </w:r>
    </w:p>
    <w:p w:rsidR="0024372D" w:rsidRPr="00115BB1" w:rsidRDefault="00B37985" w:rsidP="00B37985">
      <w:pPr>
        <w:pStyle w:val="BodyTextIndent"/>
        <w:tabs>
          <w:tab w:val="num" w:pos="2070"/>
        </w:tabs>
        <w:spacing w:line="300" w:lineRule="atLeast"/>
        <w:ind w:left="0"/>
        <w:jc w:val="left"/>
      </w:pPr>
      <w:r w:rsidRPr="00115BB1">
        <w:rPr>
          <w:rFonts w:ascii="Century Gothic" w:hAnsi="Century Gothic"/>
          <w:b/>
          <w:i/>
        </w:rPr>
        <w:t xml:space="preserve">Senior </w:t>
      </w:r>
      <w:r w:rsidR="00A9324B" w:rsidRPr="00115BB1">
        <w:rPr>
          <w:rFonts w:ascii="Century Gothic" w:hAnsi="Century Gothic"/>
          <w:b/>
          <w:i/>
        </w:rPr>
        <w:t>Computer Telephony</w:t>
      </w:r>
      <w:r w:rsidRPr="00115BB1">
        <w:rPr>
          <w:rFonts w:ascii="Century Gothic" w:hAnsi="Century Gothic"/>
          <w:b/>
          <w:i/>
        </w:rPr>
        <w:t xml:space="preserve"> Systems </w:t>
      </w:r>
      <w:r w:rsidR="00390037" w:rsidRPr="00115BB1">
        <w:rPr>
          <w:rFonts w:ascii="Century Gothic" w:hAnsi="Century Gothic"/>
          <w:b/>
          <w:i/>
        </w:rPr>
        <w:t>Engineer</w:t>
      </w:r>
    </w:p>
    <w:p w:rsidR="00B37985" w:rsidRPr="00115BB1" w:rsidRDefault="00B37985" w:rsidP="007235D4">
      <w:pPr>
        <w:spacing w:line="300" w:lineRule="atLeast"/>
        <w:jc w:val="left"/>
        <w:rPr>
          <w:i/>
          <w:sz w:val="18"/>
          <w:szCs w:val="19"/>
        </w:rPr>
      </w:pPr>
      <w:r w:rsidRPr="00115BB1">
        <w:rPr>
          <w:i/>
          <w:sz w:val="18"/>
          <w:szCs w:val="19"/>
        </w:rPr>
        <w:t xml:space="preserve">PRC is a worldwide provider of customer management and marketing solutions for business to customer and business to business. Oversaw DAVOX operations for South </w:t>
      </w:r>
      <w:r w:rsidR="00007E7D" w:rsidRPr="00115BB1">
        <w:rPr>
          <w:i/>
          <w:sz w:val="18"/>
          <w:szCs w:val="19"/>
        </w:rPr>
        <w:t>Florida facilities</w:t>
      </w:r>
      <w:r w:rsidRPr="00115BB1">
        <w:rPr>
          <w:i/>
          <w:sz w:val="18"/>
          <w:szCs w:val="19"/>
        </w:rPr>
        <w:t>.  Responsible for all outbound ca</w:t>
      </w:r>
      <w:r w:rsidR="00FB2EC8" w:rsidRPr="00115BB1">
        <w:rPr>
          <w:i/>
          <w:sz w:val="18"/>
          <w:szCs w:val="19"/>
        </w:rPr>
        <w:t xml:space="preserve">ll application engineering for a 1400 </w:t>
      </w:r>
      <w:r w:rsidRPr="00115BB1">
        <w:rPr>
          <w:i/>
          <w:sz w:val="18"/>
          <w:szCs w:val="19"/>
        </w:rPr>
        <w:t xml:space="preserve"> seat call center to include </w:t>
      </w:r>
      <w:r w:rsidR="00AC7133" w:rsidRPr="00115BB1">
        <w:rPr>
          <w:i/>
          <w:sz w:val="18"/>
          <w:szCs w:val="19"/>
        </w:rPr>
        <w:t>application</w:t>
      </w:r>
      <w:r w:rsidRPr="00115BB1">
        <w:rPr>
          <w:i/>
          <w:sz w:val="18"/>
          <w:szCs w:val="19"/>
        </w:rPr>
        <w:t xml:space="preserve"> development, sales production reporting and </w:t>
      </w:r>
      <w:r w:rsidR="00854FB6" w:rsidRPr="00115BB1">
        <w:rPr>
          <w:i/>
          <w:sz w:val="18"/>
          <w:szCs w:val="19"/>
        </w:rPr>
        <w:t xml:space="preserve">call </w:t>
      </w:r>
      <w:r w:rsidRPr="00115BB1">
        <w:rPr>
          <w:i/>
          <w:sz w:val="18"/>
          <w:szCs w:val="19"/>
        </w:rPr>
        <w:t>management.</w:t>
      </w:r>
    </w:p>
    <w:p w:rsidR="008B2EB8" w:rsidRPr="00115BB1" w:rsidRDefault="008B2EB8" w:rsidP="007235D4">
      <w:pPr>
        <w:spacing w:line="300" w:lineRule="atLeast"/>
        <w:jc w:val="left"/>
        <w:rPr>
          <w:i/>
          <w:sz w:val="18"/>
          <w:szCs w:val="19"/>
        </w:rPr>
      </w:pPr>
    </w:p>
    <w:p w:rsidR="00B37985" w:rsidRPr="00115BB1" w:rsidRDefault="00B37985" w:rsidP="0068784C">
      <w:pPr>
        <w:numPr>
          <w:ilvl w:val="0"/>
          <w:numId w:val="8"/>
        </w:numPr>
        <w:spacing w:after="100" w:afterAutospacing="1" w:line="300" w:lineRule="atLeast"/>
        <w:ind w:left="1080"/>
        <w:jc w:val="left"/>
        <w:rPr>
          <w:sz w:val="18"/>
          <w:szCs w:val="19"/>
        </w:rPr>
      </w:pPr>
      <w:r w:rsidRPr="00115BB1">
        <w:rPr>
          <w:sz w:val="18"/>
          <w:szCs w:val="19"/>
        </w:rPr>
        <w:t xml:space="preserve">Implemented the successful unison of predictive dialing </w:t>
      </w:r>
      <w:r w:rsidR="001B7DE1" w:rsidRPr="00115BB1">
        <w:rPr>
          <w:sz w:val="18"/>
          <w:szCs w:val="19"/>
        </w:rPr>
        <w:t>equipment</w:t>
      </w:r>
      <w:r w:rsidRPr="00115BB1">
        <w:rPr>
          <w:sz w:val="18"/>
          <w:szCs w:val="19"/>
        </w:rPr>
        <w:t xml:space="preserve"> onto a network</w:t>
      </w:r>
      <w:r w:rsidR="00854FB6" w:rsidRPr="00115BB1">
        <w:rPr>
          <w:sz w:val="18"/>
          <w:szCs w:val="19"/>
        </w:rPr>
        <w:t>ed</w:t>
      </w:r>
      <w:r w:rsidRPr="00115BB1">
        <w:rPr>
          <w:sz w:val="18"/>
          <w:szCs w:val="19"/>
        </w:rPr>
        <w:t xml:space="preserve"> environment </w:t>
      </w:r>
      <w:r w:rsidR="00871464" w:rsidRPr="00115BB1">
        <w:rPr>
          <w:sz w:val="18"/>
          <w:szCs w:val="19"/>
        </w:rPr>
        <w:t xml:space="preserve">and AT&amp;T PBX also </w:t>
      </w:r>
      <w:r w:rsidRPr="00115BB1">
        <w:rPr>
          <w:sz w:val="18"/>
          <w:szCs w:val="19"/>
        </w:rPr>
        <w:t xml:space="preserve">including </w:t>
      </w:r>
      <w:r w:rsidR="00F22704" w:rsidRPr="00115BB1">
        <w:rPr>
          <w:sz w:val="18"/>
          <w:szCs w:val="19"/>
        </w:rPr>
        <w:t xml:space="preserve">application development and integration to a </w:t>
      </w:r>
      <w:r w:rsidRPr="00115BB1">
        <w:rPr>
          <w:i/>
          <w:sz w:val="18"/>
          <w:szCs w:val="19"/>
        </w:rPr>
        <w:t xml:space="preserve">Sybase </w:t>
      </w:r>
      <w:r w:rsidR="00854FB6" w:rsidRPr="00115BB1">
        <w:rPr>
          <w:i/>
          <w:sz w:val="18"/>
          <w:szCs w:val="19"/>
        </w:rPr>
        <w:t>SQL</w:t>
      </w:r>
      <w:r w:rsidR="00854FB6" w:rsidRPr="00115BB1">
        <w:rPr>
          <w:sz w:val="18"/>
          <w:szCs w:val="19"/>
        </w:rPr>
        <w:t xml:space="preserve"> </w:t>
      </w:r>
      <w:r w:rsidRPr="00115BB1">
        <w:rPr>
          <w:sz w:val="18"/>
          <w:szCs w:val="19"/>
        </w:rPr>
        <w:t>backend</w:t>
      </w:r>
      <w:r w:rsidR="00854FB6" w:rsidRPr="00115BB1">
        <w:rPr>
          <w:sz w:val="18"/>
          <w:szCs w:val="19"/>
        </w:rPr>
        <w:t>.</w:t>
      </w:r>
    </w:p>
    <w:p w:rsidR="00554443" w:rsidRPr="00115BB1" w:rsidRDefault="00554443" w:rsidP="0068784C">
      <w:pPr>
        <w:numPr>
          <w:ilvl w:val="0"/>
          <w:numId w:val="8"/>
        </w:numPr>
        <w:spacing w:after="100" w:afterAutospacing="1" w:line="300" w:lineRule="atLeast"/>
        <w:ind w:left="1080"/>
        <w:jc w:val="left"/>
        <w:rPr>
          <w:sz w:val="18"/>
          <w:szCs w:val="19"/>
        </w:rPr>
      </w:pPr>
      <w:r w:rsidRPr="00115BB1">
        <w:rPr>
          <w:sz w:val="18"/>
          <w:szCs w:val="19"/>
        </w:rPr>
        <w:t xml:space="preserve">Developed </w:t>
      </w:r>
      <w:proofErr w:type="spellStart"/>
      <w:r w:rsidR="00E37417" w:rsidRPr="00115BB1">
        <w:rPr>
          <w:i/>
          <w:sz w:val="18"/>
          <w:szCs w:val="19"/>
        </w:rPr>
        <w:t>term</w:t>
      </w:r>
      <w:r w:rsidR="00D42D62" w:rsidRPr="00115BB1">
        <w:rPr>
          <w:i/>
          <w:sz w:val="18"/>
          <w:szCs w:val="19"/>
        </w:rPr>
        <w:t>info</w:t>
      </w:r>
      <w:proofErr w:type="spellEnd"/>
      <w:r w:rsidR="00D42D62" w:rsidRPr="00115BB1">
        <w:rPr>
          <w:i/>
          <w:sz w:val="18"/>
          <w:szCs w:val="19"/>
        </w:rPr>
        <w:t>/</w:t>
      </w:r>
      <w:proofErr w:type="spellStart"/>
      <w:r w:rsidR="00D42D62" w:rsidRPr="00115BB1">
        <w:rPr>
          <w:i/>
          <w:sz w:val="18"/>
          <w:szCs w:val="19"/>
        </w:rPr>
        <w:t>curces</w:t>
      </w:r>
      <w:proofErr w:type="spellEnd"/>
      <w:r w:rsidR="00D42D62" w:rsidRPr="00115BB1">
        <w:rPr>
          <w:sz w:val="18"/>
          <w:szCs w:val="19"/>
        </w:rPr>
        <w:t xml:space="preserve"> </w:t>
      </w:r>
      <w:r w:rsidRPr="00115BB1">
        <w:rPr>
          <w:sz w:val="18"/>
          <w:szCs w:val="19"/>
        </w:rPr>
        <w:t>based user interfaces</w:t>
      </w:r>
      <w:r w:rsidR="00D42D62" w:rsidRPr="00115BB1">
        <w:rPr>
          <w:sz w:val="18"/>
          <w:szCs w:val="19"/>
        </w:rPr>
        <w:t xml:space="preserve"> (UI)</w:t>
      </w:r>
      <w:r w:rsidRPr="00115BB1">
        <w:rPr>
          <w:sz w:val="18"/>
          <w:szCs w:val="19"/>
        </w:rPr>
        <w:t xml:space="preserve"> and data mapping routines utilizing </w:t>
      </w:r>
      <w:r w:rsidRPr="00115BB1">
        <w:rPr>
          <w:i/>
          <w:sz w:val="18"/>
          <w:szCs w:val="19"/>
        </w:rPr>
        <w:t>Solaris UNIX</w:t>
      </w:r>
      <w:r w:rsidR="00D42D62" w:rsidRPr="00115BB1">
        <w:rPr>
          <w:sz w:val="18"/>
          <w:szCs w:val="19"/>
        </w:rPr>
        <w:t xml:space="preserve"> for call center representative scripts</w:t>
      </w:r>
      <w:r w:rsidRPr="00115BB1">
        <w:rPr>
          <w:sz w:val="18"/>
          <w:szCs w:val="19"/>
        </w:rPr>
        <w:t xml:space="preserve">.  Employed </w:t>
      </w:r>
      <w:r w:rsidR="00205B14" w:rsidRPr="00115BB1">
        <w:rPr>
          <w:sz w:val="18"/>
          <w:szCs w:val="19"/>
        </w:rPr>
        <w:t>the</w:t>
      </w:r>
      <w:r w:rsidRPr="00115BB1">
        <w:rPr>
          <w:sz w:val="18"/>
          <w:szCs w:val="19"/>
        </w:rPr>
        <w:t xml:space="preserve"> </w:t>
      </w:r>
      <w:r w:rsidR="00205B14" w:rsidRPr="00115BB1">
        <w:rPr>
          <w:sz w:val="18"/>
          <w:szCs w:val="19"/>
        </w:rPr>
        <w:t>use</w:t>
      </w:r>
      <w:r w:rsidRPr="00115BB1">
        <w:rPr>
          <w:sz w:val="18"/>
          <w:szCs w:val="19"/>
        </w:rPr>
        <w:t xml:space="preserve"> of shell scripts for cross platform data access </w:t>
      </w:r>
      <w:r w:rsidR="00205B14" w:rsidRPr="00115BB1">
        <w:rPr>
          <w:sz w:val="18"/>
          <w:szCs w:val="19"/>
        </w:rPr>
        <w:t>and syslog</w:t>
      </w:r>
      <w:r w:rsidRPr="00115BB1">
        <w:rPr>
          <w:sz w:val="18"/>
          <w:szCs w:val="19"/>
        </w:rPr>
        <w:t xml:space="preserve"> storage to data-center. </w:t>
      </w:r>
    </w:p>
    <w:p w:rsidR="00B37985" w:rsidRPr="00115BB1" w:rsidRDefault="00B37985" w:rsidP="00B37985">
      <w:pPr>
        <w:numPr>
          <w:ilvl w:val="0"/>
          <w:numId w:val="8"/>
        </w:numPr>
        <w:spacing w:line="300" w:lineRule="atLeast"/>
        <w:ind w:left="1080"/>
        <w:jc w:val="left"/>
        <w:rPr>
          <w:sz w:val="18"/>
          <w:szCs w:val="19"/>
        </w:rPr>
      </w:pPr>
      <w:r w:rsidRPr="00115BB1">
        <w:rPr>
          <w:sz w:val="18"/>
          <w:szCs w:val="19"/>
        </w:rPr>
        <w:t xml:space="preserve">Direct development of computer telephony solutions for AT&amp;T, United Negro College </w:t>
      </w:r>
      <w:r w:rsidR="00854FB6" w:rsidRPr="00115BB1">
        <w:rPr>
          <w:sz w:val="18"/>
          <w:szCs w:val="19"/>
        </w:rPr>
        <w:t xml:space="preserve">Fund, and United Parcel Service that cross referenced customer databases </w:t>
      </w:r>
      <w:r w:rsidR="00AC7133" w:rsidRPr="00115BB1">
        <w:rPr>
          <w:sz w:val="18"/>
          <w:szCs w:val="19"/>
        </w:rPr>
        <w:t>which</w:t>
      </w:r>
      <w:r w:rsidR="00854FB6" w:rsidRPr="00115BB1">
        <w:rPr>
          <w:sz w:val="18"/>
          <w:szCs w:val="19"/>
        </w:rPr>
        <w:t xml:space="preserve"> allowed for a decrease in printing costs.</w:t>
      </w:r>
    </w:p>
    <w:p w:rsidR="00B37985" w:rsidRPr="00115BB1" w:rsidRDefault="00B37985" w:rsidP="00B37985">
      <w:pPr>
        <w:numPr>
          <w:ilvl w:val="0"/>
          <w:numId w:val="8"/>
        </w:numPr>
        <w:spacing w:line="300" w:lineRule="atLeast"/>
        <w:ind w:left="1080"/>
        <w:jc w:val="left"/>
        <w:rPr>
          <w:sz w:val="18"/>
          <w:szCs w:val="19"/>
        </w:rPr>
      </w:pPr>
      <w:r w:rsidRPr="00115BB1">
        <w:rPr>
          <w:sz w:val="18"/>
          <w:szCs w:val="19"/>
        </w:rPr>
        <w:t xml:space="preserve">Collaborated on the implementation of </w:t>
      </w:r>
      <w:r w:rsidR="00554443" w:rsidRPr="00115BB1">
        <w:rPr>
          <w:i/>
          <w:sz w:val="18"/>
          <w:szCs w:val="19"/>
        </w:rPr>
        <w:t>Checkpoint</w:t>
      </w:r>
      <w:r w:rsidR="004E4B0B" w:rsidRPr="00115BB1">
        <w:rPr>
          <w:i/>
          <w:sz w:val="18"/>
          <w:szCs w:val="19"/>
        </w:rPr>
        <w:t xml:space="preserve"> F</w:t>
      </w:r>
      <w:r w:rsidR="00F22704" w:rsidRPr="00115BB1">
        <w:rPr>
          <w:i/>
          <w:sz w:val="18"/>
          <w:szCs w:val="19"/>
        </w:rPr>
        <w:t>irewall</w:t>
      </w:r>
      <w:r w:rsidR="004E4B0B" w:rsidRPr="00115BB1">
        <w:rPr>
          <w:i/>
          <w:sz w:val="18"/>
          <w:szCs w:val="19"/>
        </w:rPr>
        <w:t>-1</w:t>
      </w:r>
      <w:r w:rsidR="00F22704" w:rsidRPr="00115BB1">
        <w:rPr>
          <w:sz w:val="18"/>
          <w:szCs w:val="19"/>
        </w:rPr>
        <w:t xml:space="preserve"> solution</w:t>
      </w:r>
      <w:r w:rsidR="00854FB6" w:rsidRPr="00115BB1">
        <w:rPr>
          <w:sz w:val="18"/>
          <w:szCs w:val="19"/>
        </w:rPr>
        <w:t>s</w:t>
      </w:r>
      <w:r w:rsidRPr="00115BB1">
        <w:rPr>
          <w:sz w:val="18"/>
          <w:szCs w:val="19"/>
        </w:rPr>
        <w:t xml:space="preserve"> in support of facilit</w:t>
      </w:r>
      <w:r w:rsidR="00854FB6" w:rsidRPr="00115BB1">
        <w:rPr>
          <w:sz w:val="18"/>
          <w:szCs w:val="19"/>
        </w:rPr>
        <w:t>ies</w:t>
      </w:r>
      <w:r w:rsidR="00554443" w:rsidRPr="00115BB1">
        <w:rPr>
          <w:sz w:val="18"/>
          <w:szCs w:val="19"/>
        </w:rPr>
        <w:t xml:space="preserve"> totaling 550 networked users on a mostly </w:t>
      </w:r>
      <w:r w:rsidR="00554443" w:rsidRPr="00115BB1">
        <w:rPr>
          <w:i/>
          <w:sz w:val="18"/>
          <w:szCs w:val="19"/>
        </w:rPr>
        <w:t>Cisco</w:t>
      </w:r>
      <w:r w:rsidR="00554443" w:rsidRPr="00115BB1">
        <w:rPr>
          <w:sz w:val="18"/>
          <w:szCs w:val="19"/>
        </w:rPr>
        <w:t xml:space="preserve"> </w:t>
      </w:r>
      <w:r w:rsidR="00F36747" w:rsidRPr="00115BB1">
        <w:rPr>
          <w:sz w:val="18"/>
          <w:szCs w:val="19"/>
        </w:rPr>
        <w:t xml:space="preserve">/ </w:t>
      </w:r>
      <w:r w:rsidR="00F36747" w:rsidRPr="00115BB1">
        <w:rPr>
          <w:i/>
          <w:sz w:val="18"/>
          <w:szCs w:val="19"/>
        </w:rPr>
        <w:t>3Com</w:t>
      </w:r>
      <w:r w:rsidR="00F36747" w:rsidRPr="00115BB1">
        <w:rPr>
          <w:sz w:val="18"/>
          <w:szCs w:val="19"/>
        </w:rPr>
        <w:t xml:space="preserve"> </w:t>
      </w:r>
      <w:r w:rsidR="00554443" w:rsidRPr="00115BB1">
        <w:rPr>
          <w:sz w:val="18"/>
          <w:szCs w:val="19"/>
        </w:rPr>
        <w:t>backend</w:t>
      </w:r>
      <w:r w:rsidR="005E2B39" w:rsidRPr="00115BB1">
        <w:rPr>
          <w:sz w:val="18"/>
          <w:szCs w:val="19"/>
        </w:rPr>
        <w:t xml:space="preserve"> requiring </w:t>
      </w:r>
      <w:r w:rsidR="005E2B39" w:rsidRPr="00115BB1">
        <w:rPr>
          <w:i/>
          <w:sz w:val="18"/>
          <w:szCs w:val="19"/>
        </w:rPr>
        <w:t>BGP</w:t>
      </w:r>
      <w:r w:rsidR="005E2B39" w:rsidRPr="00115BB1">
        <w:rPr>
          <w:sz w:val="18"/>
          <w:szCs w:val="19"/>
        </w:rPr>
        <w:t xml:space="preserve"> modification.</w:t>
      </w:r>
      <w:r w:rsidR="00554443" w:rsidRPr="00115BB1">
        <w:rPr>
          <w:sz w:val="18"/>
          <w:szCs w:val="19"/>
        </w:rPr>
        <w:t xml:space="preserve"> </w:t>
      </w:r>
      <w:r w:rsidR="00F22704" w:rsidRPr="00115BB1">
        <w:rPr>
          <w:sz w:val="18"/>
          <w:szCs w:val="19"/>
        </w:rPr>
        <w:t xml:space="preserve"> Project completed with zero production downtime. </w:t>
      </w:r>
    </w:p>
    <w:p w:rsidR="00B37985" w:rsidRPr="00115BB1" w:rsidRDefault="00B37985" w:rsidP="00B37985">
      <w:pPr>
        <w:numPr>
          <w:ilvl w:val="0"/>
          <w:numId w:val="8"/>
        </w:numPr>
        <w:spacing w:before="100" w:beforeAutospacing="1" w:after="100" w:afterAutospacing="1" w:line="300" w:lineRule="atLeast"/>
        <w:ind w:left="1080"/>
        <w:jc w:val="left"/>
        <w:rPr>
          <w:sz w:val="18"/>
          <w:szCs w:val="19"/>
        </w:rPr>
      </w:pPr>
      <w:r w:rsidRPr="00115BB1">
        <w:rPr>
          <w:sz w:val="18"/>
          <w:szCs w:val="19"/>
        </w:rPr>
        <w:t xml:space="preserve">Contributed in the management of a mostly </w:t>
      </w:r>
      <w:r w:rsidRPr="00115BB1">
        <w:rPr>
          <w:i/>
          <w:sz w:val="18"/>
          <w:szCs w:val="19"/>
        </w:rPr>
        <w:t xml:space="preserve">Windows NT </w:t>
      </w:r>
      <w:r w:rsidR="00854FB6" w:rsidRPr="00115BB1">
        <w:rPr>
          <w:i/>
          <w:sz w:val="18"/>
          <w:szCs w:val="19"/>
        </w:rPr>
        <w:t>3.5/</w:t>
      </w:r>
      <w:r w:rsidRPr="00115BB1">
        <w:rPr>
          <w:i/>
          <w:sz w:val="18"/>
          <w:szCs w:val="19"/>
        </w:rPr>
        <w:t>4.0</w:t>
      </w:r>
      <w:r w:rsidRPr="00115BB1">
        <w:rPr>
          <w:sz w:val="18"/>
          <w:szCs w:val="19"/>
        </w:rPr>
        <w:t xml:space="preserve"> network, including </w:t>
      </w:r>
      <w:r w:rsidR="00774BB5" w:rsidRPr="00115BB1">
        <w:rPr>
          <w:sz w:val="18"/>
          <w:szCs w:val="19"/>
        </w:rPr>
        <w:t xml:space="preserve">services </w:t>
      </w:r>
      <w:r w:rsidR="00854FB6" w:rsidRPr="00115BB1">
        <w:rPr>
          <w:sz w:val="18"/>
          <w:szCs w:val="19"/>
        </w:rPr>
        <w:t>diagnostics</w:t>
      </w:r>
      <w:r w:rsidR="00774BB5" w:rsidRPr="00115BB1">
        <w:rPr>
          <w:sz w:val="18"/>
          <w:szCs w:val="19"/>
        </w:rPr>
        <w:t>, account management and patching</w:t>
      </w:r>
      <w:r w:rsidR="00F22704" w:rsidRPr="00115BB1">
        <w:rPr>
          <w:sz w:val="18"/>
          <w:szCs w:val="19"/>
        </w:rPr>
        <w:t xml:space="preserve">. Served the role </w:t>
      </w:r>
      <w:r w:rsidR="00126DB1" w:rsidRPr="00115BB1">
        <w:rPr>
          <w:sz w:val="18"/>
          <w:szCs w:val="19"/>
        </w:rPr>
        <w:t>of security</w:t>
      </w:r>
      <w:r w:rsidR="00F22704" w:rsidRPr="00115BB1">
        <w:rPr>
          <w:sz w:val="18"/>
          <w:szCs w:val="19"/>
        </w:rPr>
        <w:t xml:space="preserve"> incident </w:t>
      </w:r>
      <w:r w:rsidR="00EF60BF" w:rsidRPr="00115BB1">
        <w:rPr>
          <w:sz w:val="18"/>
          <w:szCs w:val="19"/>
        </w:rPr>
        <w:t>handler</w:t>
      </w:r>
      <w:r w:rsidR="00F22704" w:rsidRPr="00115BB1">
        <w:rPr>
          <w:sz w:val="18"/>
          <w:szCs w:val="19"/>
        </w:rPr>
        <w:t xml:space="preserve"> due to practical knowledge of security issues. </w:t>
      </w:r>
    </w:p>
    <w:p w:rsidR="00D87B5C" w:rsidRPr="00115BB1" w:rsidRDefault="00D87B5C" w:rsidP="006E38CC">
      <w:pPr>
        <w:ind w:left="-4"/>
        <w:rPr>
          <w:sz w:val="24"/>
          <w:szCs w:val="24"/>
        </w:rPr>
      </w:pPr>
      <w:r w:rsidRPr="00115BB1">
        <w:rPr>
          <w:b/>
          <w:sz w:val="24"/>
          <w:szCs w:val="24"/>
          <w:u w:val="single"/>
        </w:rPr>
        <w:t>ITI Marketing Services Inc.</w:t>
      </w:r>
      <w:r w:rsidRPr="00115BB1">
        <w:rPr>
          <w:sz w:val="24"/>
          <w:szCs w:val="24"/>
        </w:rPr>
        <w:t xml:space="preserve"> </w:t>
      </w:r>
      <w:r w:rsidRPr="00115BB1">
        <w:rPr>
          <w:i/>
          <w:sz w:val="24"/>
          <w:szCs w:val="24"/>
        </w:rPr>
        <w:t>Miami, FL.</w:t>
      </w:r>
      <w:r w:rsidRPr="00115BB1">
        <w:rPr>
          <w:i/>
          <w:sz w:val="24"/>
          <w:szCs w:val="24"/>
        </w:rPr>
        <w:tab/>
      </w:r>
      <w:r w:rsidRPr="00115BB1">
        <w:rPr>
          <w:i/>
          <w:sz w:val="24"/>
          <w:szCs w:val="24"/>
        </w:rPr>
        <w:tab/>
      </w:r>
      <w:r w:rsidRPr="00115BB1">
        <w:rPr>
          <w:i/>
          <w:sz w:val="24"/>
          <w:szCs w:val="24"/>
        </w:rPr>
        <w:tab/>
      </w:r>
      <w:r w:rsidRPr="00115BB1">
        <w:rPr>
          <w:i/>
          <w:sz w:val="24"/>
          <w:szCs w:val="24"/>
        </w:rPr>
        <w:tab/>
      </w:r>
      <w:r w:rsidRPr="00115BB1">
        <w:rPr>
          <w:i/>
          <w:sz w:val="24"/>
          <w:szCs w:val="24"/>
        </w:rPr>
        <w:tab/>
      </w:r>
      <w:r w:rsidR="0068784C" w:rsidRPr="00115BB1">
        <w:rPr>
          <w:i/>
          <w:sz w:val="24"/>
          <w:szCs w:val="24"/>
        </w:rPr>
        <w:t xml:space="preserve">           </w:t>
      </w:r>
      <w:r w:rsidRPr="00115BB1">
        <w:rPr>
          <w:sz w:val="24"/>
          <w:szCs w:val="24"/>
        </w:rPr>
        <w:t>Feb. 1994 - May. 1996</w:t>
      </w:r>
    </w:p>
    <w:p w:rsidR="0068784C" w:rsidRPr="00115BB1" w:rsidRDefault="0068784C" w:rsidP="0068784C">
      <w:pPr>
        <w:spacing w:line="300" w:lineRule="atLeast"/>
        <w:ind w:left="1714" w:hanging="1714"/>
        <w:rPr>
          <w:rFonts w:ascii="Century Gothic" w:hAnsi="Century Gothic"/>
          <w:b/>
          <w:i/>
        </w:rPr>
      </w:pPr>
      <w:r w:rsidRPr="00115BB1">
        <w:rPr>
          <w:rFonts w:ascii="Century Gothic" w:hAnsi="Century Gothic"/>
          <w:b/>
          <w:i/>
        </w:rPr>
        <w:t xml:space="preserve">Team Supervisor / LAN </w:t>
      </w:r>
      <w:r w:rsidR="004A74D5" w:rsidRPr="00115BB1">
        <w:rPr>
          <w:rFonts w:ascii="Century Gothic" w:hAnsi="Century Gothic"/>
          <w:b/>
          <w:i/>
        </w:rPr>
        <w:t xml:space="preserve">Systems </w:t>
      </w:r>
      <w:r w:rsidRPr="00115BB1">
        <w:rPr>
          <w:rFonts w:ascii="Century Gothic" w:hAnsi="Century Gothic"/>
          <w:b/>
          <w:i/>
        </w:rPr>
        <w:t>Technician.</w:t>
      </w:r>
    </w:p>
    <w:p w:rsidR="0068784C" w:rsidRPr="00115BB1" w:rsidRDefault="0068784C" w:rsidP="0068784C">
      <w:pPr>
        <w:ind w:left="1710" w:hanging="1710"/>
        <w:rPr>
          <w:sz w:val="18"/>
          <w:szCs w:val="19"/>
        </w:rPr>
      </w:pPr>
      <w:r w:rsidRPr="00115BB1">
        <w:rPr>
          <w:i/>
          <w:sz w:val="18"/>
          <w:szCs w:val="19"/>
        </w:rPr>
        <w:t xml:space="preserve">Midwest provider of nation-wide customer call center solutions. Acquired in 1998 by </w:t>
      </w:r>
      <w:proofErr w:type="spellStart"/>
      <w:r w:rsidRPr="00115BB1">
        <w:rPr>
          <w:i/>
          <w:sz w:val="18"/>
          <w:szCs w:val="19"/>
        </w:rPr>
        <w:t>Apcao</w:t>
      </w:r>
      <w:proofErr w:type="spellEnd"/>
      <w:r w:rsidRPr="00115BB1">
        <w:rPr>
          <w:i/>
          <w:sz w:val="18"/>
          <w:szCs w:val="19"/>
        </w:rPr>
        <w:t xml:space="preserve"> Inc.</w:t>
      </w:r>
    </w:p>
    <w:p w:rsidR="0068784C" w:rsidRPr="00115BB1" w:rsidRDefault="0068784C" w:rsidP="0068784C">
      <w:pPr>
        <w:numPr>
          <w:ilvl w:val="0"/>
          <w:numId w:val="9"/>
        </w:numPr>
        <w:spacing w:line="300" w:lineRule="atLeast"/>
        <w:ind w:left="1080"/>
        <w:rPr>
          <w:sz w:val="18"/>
          <w:szCs w:val="19"/>
        </w:rPr>
      </w:pPr>
      <w:r w:rsidRPr="00115BB1">
        <w:rPr>
          <w:sz w:val="18"/>
          <w:szCs w:val="19"/>
        </w:rPr>
        <w:t>Direct supervision of 20 to 30 customer service representatives in inbound and outbound customer service</w:t>
      </w:r>
      <w:r w:rsidR="00270CA5" w:rsidRPr="00115BB1">
        <w:rPr>
          <w:sz w:val="18"/>
          <w:szCs w:val="19"/>
        </w:rPr>
        <w:t xml:space="preserve"> representatives; providing product and services training, development and support for daily sales activities</w:t>
      </w:r>
      <w:r w:rsidRPr="00115BB1">
        <w:rPr>
          <w:sz w:val="18"/>
          <w:szCs w:val="19"/>
        </w:rPr>
        <w:t xml:space="preserve"> representing clients from </w:t>
      </w:r>
      <w:proofErr w:type="spellStart"/>
      <w:r w:rsidRPr="00115BB1">
        <w:rPr>
          <w:sz w:val="18"/>
          <w:szCs w:val="19"/>
        </w:rPr>
        <w:t>CitiBank</w:t>
      </w:r>
      <w:proofErr w:type="spellEnd"/>
      <w:r w:rsidRPr="00115BB1">
        <w:rPr>
          <w:sz w:val="18"/>
          <w:szCs w:val="19"/>
        </w:rPr>
        <w:t xml:space="preserve">, Ford Motors, and Lake Buena Vista productions. </w:t>
      </w:r>
    </w:p>
    <w:p w:rsidR="0068784C" w:rsidRPr="00115BB1" w:rsidRDefault="0068784C" w:rsidP="0068784C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spacing w:line="300" w:lineRule="atLeast"/>
        <w:ind w:left="1080"/>
        <w:rPr>
          <w:sz w:val="18"/>
          <w:szCs w:val="19"/>
        </w:rPr>
      </w:pPr>
      <w:r w:rsidRPr="00115BB1">
        <w:rPr>
          <w:sz w:val="18"/>
          <w:szCs w:val="19"/>
        </w:rPr>
        <w:t xml:space="preserve">Transitioned to providing first-line support and configuration of computing assets as part of a small three person technology group. Supporting </w:t>
      </w:r>
      <w:r w:rsidRPr="00115BB1">
        <w:rPr>
          <w:i/>
          <w:sz w:val="18"/>
          <w:szCs w:val="19"/>
        </w:rPr>
        <w:t xml:space="preserve">UNIX </w:t>
      </w:r>
      <w:r w:rsidR="00E02967" w:rsidRPr="00115BB1">
        <w:rPr>
          <w:i/>
          <w:sz w:val="18"/>
          <w:szCs w:val="19"/>
        </w:rPr>
        <w:t>Digital</w:t>
      </w:r>
      <w:r w:rsidR="00E02967" w:rsidRPr="00115BB1">
        <w:rPr>
          <w:sz w:val="18"/>
          <w:szCs w:val="19"/>
        </w:rPr>
        <w:t>, Cisco</w:t>
      </w:r>
      <w:r w:rsidR="00805BCE" w:rsidRPr="00115BB1">
        <w:rPr>
          <w:sz w:val="18"/>
          <w:szCs w:val="19"/>
        </w:rPr>
        <w:t xml:space="preserve"> </w:t>
      </w:r>
      <w:r w:rsidRPr="00115BB1">
        <w:rPr>
          <w:sz w:val="18"/>
          <w:szCs w:val="19"/>
        </w:rPr>
        <w:t xml:space="preserve">and </w:t>
      </w:r>
      <w:r w:rsidRPr="00115BB1">
        <w:rPr>
          <w:i/>
          <w:sz w:val="18"/>
          <w:szCs w:val="19"/>
        </w:rPr>
        <w:t xml:space="preserve">Microsoft </w:t>
      </w:r>
      <w:r w:rsidR="00270CA5" w:rsidRPr="00115BB1">
        <w:rPr>
          <w:i/>
          <w:sz w:val="18"/>
          <w:szCs w:val="19"/>
        </w:rPr>
        <w:t xml:space="preserve">3.11, 95 </w:t>
      </w:r>
      <w:r w:rsidR="00270CA5" w:rsidRPr="00115BB1">
        <w:rPr>
          <w:sz w:val="18"/>
          <w:szCs w:val="19"/>
        </w:rPr>
        <w:t>on a Novell network</w:t>
      </w:r>
      <w:r w:rsidRPr="00115BB1">
        <w:rPr>
          <w:sz w:val="18"/>
          <w:szCs w:val="19"/>
        </w:rPr>
        <w:t xml:space="preserve">. </w:t>
      </w:r>
    </w:p>
    <w:p w:rsidR="00270CA5" w:rsidRPr="00115BB1" w:rsidRDefault="00270CA5" w:rsidP="0068784C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spacing w:line="300" w:lineRule="atLeast"/>
        <w:ind w:left="1080"/>
        <w:rPr>
          <w:sz w:val="18"/>
          <w:szCs w:val="19"/>
        </w:rPr>
      </w:pPr>
      <w:r w:rsidRPr="00115BB1">
        <w:rPr>
          <w:sz w:val="18"/>
          <w:szCs w:val="19"/>
        </w:rPr>
        <w:t xml:space="preserve">Troubleshoot connectivity and network issues, software loads and upgrades. </w:t>
      </w:r>
    </w:p>
    <w:p w:rsidR="006E38CC" w:rsidRDefault="0068784C" w:rsidP="00A54B8F">
      <w:pPr>
        <w:pBdr>
          <w:top w:val="double" w:sz="4" w:space="1" w:color="auto"/>
        </w:pBdr>
        <w:spacing w:before="100" w:beforeAutospacing="1" w:after="1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:rsidR="00C94F06" w:rsidRDefault="00C94F06" w:rsidP="00C94F06">
      <w:pPr>
        <w:spacing w:line="300" w:lineRule="atLeast"/>
        <w:jc w:val="left"/>
        <w:rPr>
          <w:b/>
          <w:sz w:val="24"/>
          <w:szCs w:val="24"/>
          <w:u w:val="single"/>
        </w:rPr>
      </w:pPr>
      <w:r w:rsidRPr="00C22E42">
        <w:rPr>
          <w:b/>
          <w:sz w:val="24"/>
          <w:szCs w:val="24"/>
          <w:u w:val="single"/>
        </w:rPr>
        <w:t xml:space="preserve">Capitol </w:t>
      </w:r>
      <w:r>
        <w:rPr>
          <w:b/>
          <w:sz w:val="24"/>
          <w:szCs w:val="24"/>
          <w:u w:val="single"/>
        </w:rPr>
        <w:t>Technology University</w:t>
      </w:r>
      <w:r w:rsidRPr="00C22E42">
        <w:rPr>
          <w:b/>
          <w:sz w:val="24"/>
          <w:szCs w:val="24"/>
          <w:u w:val="single"/>
        </w:rPr>
        <w:t>, Laurel, Maryland.</w:t>
      </w:r>
    </w:p>
    <w:p w:rsidR="00C94F06" w:rsidRPr="00FA6F4A" w:rsidRDefault="00C94F06" w:rsidP="00C94F06">
      <w:pPr>
        <w:spacing w:line="300" w:lineRule="atLeast"/>
        <w:jc w:val="left"/>
        <w:rPr>
          <w:sz w:val="22"/>
          <w:szCs w:val="24"/>
        </w:rPr>
      </w:pPr>
      <w:r w:rsidRPr="00FA6F4A">
        <w:rPr>
          <w:b/>
          <w:sz w:val="22"/>
          <w:szCs w:val="24"/>
        </w:rPr>
        <w:t>Degree:</w:t>
      </w:r>
      <w:r w:rsidRPr="00FA6F4A">
        <w:rPr>
          <w:sz w:val="22"/>
          <w:szCs w:val="24"/>
        </w:rPr>
        <w:t xml:space="preserve"> </w:t>
      </w:r>
      <w:r>
        <w:rPr>
          <w:b/>
          <w:sz w:val="22"/>
          <w:szCs w:val="24"/>
        </w:rPr>
        <w:t>MS in Information Assurance</w:t>
      </w:r>
      <w:r w:rsidRPr="008B2EB8">
        <w:rPr>
          <w:b/>
          <w:sz w:val="22"/>
          <w:szCs w:val="24"/>
        </w:rPr>
        <w:t xml:space="preserve">. </w:t>
      </w:r>
      <w:r>
        <w:rPr>
          <w:b/>
          <w:sz w:val="22"/>
          <w:szCs w:val="24"/>
        </w:rPr>
        <w:t>Dec</w:t>
      </w:r>
      <w:r w:rsidRPr="008B2EB8">
        <w:rPr>
          <w:b/>
          <w:sz w:val="22"/>
          <w:szCs w:val="24"/>
        </w:rPr>
        <w:t xml:space="preserve"> 2016</w:t>
      </w:r>
    </w:p>
    <w:p w:rsidR="00C94F06" w:rsidRDefault="00C94F06" w:rsidP="00C94F06">
      <w:pPr>
        <w:spacing w:line="300" w:lineRule="atLeast"/>
        <w:jc w:val="left"/>
        <w:rPr>
          <w:sz w:val="22"/>
          <w:szCs w:val="24"/>
        </w:rPr>
      </w:pPr>
      <w:r w:rsidRPr="00FA6F4A">
        <w:rPr>
          <w:sz w:val="22"/>
          <w:szCs w:val="24"/>
        </w:rPr>
        <w:t>National Security Agency / Department of Homeland Security Designated Center of Academic Excellence in Information Assurance Education</w:t>
      </w:r>
    </w:p>
    <w:p w:rsidR="00C94F06" w:rsidRPr="00FA6F4A" w:rsidRDefault="00C94F06" w:rsidP="00C94F06">
      <w:pPr>
        <w:spacing w:line="300" w:lineRule="atLeast"/>
        <w:jc w:val="left"/>
        <w:rPr>
          <w:sz w:val="22"/>
          <w:szCs w:val="24"/>
        </w:rPr>
      </w:pPr>
    </w:p>
    <w:p w:rsidR="0068784C" w:rsidRPr="007D08B3" w:rsidRDefault="0068784C" w:rsidP="006E38CC">
      <w:pPr>
        <w:spacing w:after="120"/>
        <w:jc w:val="left"/>
        <w:rPr>
          <w:i/>
          <w:sz w:val="24"/>
          <w:szCs w:val="24"/>
        </w:rPr>
      </w:pPr>
      <w:r w:rsidRPr="007D08B3">
        <w:rPr>
          <w:b/>
          <w:sz w:val="24"/>
          <w:szCs w:val="24"/>
          <w:u w:val="single"/>
        </w:rPr>
        <w:t>Florida International University</w:t>
      </w:r>
      <w:r w:rsidR="00C22E42">
        <w:rPr>
          <w:b/>
          <w:sz w:val="24"/>
          <w:szCs w:val="24"/>
          <w:u w:val="single"/>
        </w:rPr>
        <w:t>, Miami, FL</w:t>
      </w:r>
      <w:r w:rsidRPr="007D08B3">
        <w:rPr>
          <w:b/>
          <w:sz w:val="24"/>
          <w:szCs w:val="24"/>
          <w:u w:val="single"/>
        </w:rPr>
        <w:t>.</w:t>
      </w:r>
      <w:r w:rsidRPr="007D08B3">
        <w:rPr>
          <w:sz w:val="24"/>
          <w:szCs w:val="24"/>
        </w:rPr>
        <w:t xml:space="preserve"> </w:t>
      </w:r>
      <w:r w:rsidRPr="007D08B3">
        <w:rPr>
          <w:i/>
          <w:sz w:val="24"/>
          <w:szCs w:val="24"/>
        </w:rPr>
        <w:t xml:space="preserve"> </w:t>
      </w:r>
    </w:p>
    <w:p w:rsidR="0068784C" w:rsidRPr="00E94CCA" w:rsidRDefault="0068784C" w:rsidP="006E38CC">
      <w:pPr>
        <w:spacing w:before="120" w:line="240" w:lineRule="auto"/>
        <w:jc w:val="left"/>
        <w:rPr>
          <w:sz w:val="22"/>
          <w:szCs w:val="22"/>
        </w:rPr>
      </w:pPr>
      <w:r w:rsidRPr="00FA6F4A">
        <w:rPr>
          <w:b/>
          <w:sz w:val="22"/>
          <w:szCs w:val="22"/>
        </w:rPr>
        <w:t>Degree:</w:t>
      </w:r>
      <w:r w:rsidRPr="00E94CCA">
        <w:rPr>
          <w:sz w:val="22"/>
          <w:szCs w:val="22"/>
        </w:rPr>
        <w:t xml:space="preserve"> </w:t>
      </w:r>
      <w:r w:rsidR="00F22C89" w:rsidRPr="008B2EB8">
        <w:rPr>
          <w:b/>
          <w:sz w:val="22"/>
          <w:szCs w:val="22"/>
        </w:rPr>
        <w:t>B</w:t>
      </w:r>
      <w:r w:rsidRPr="008B2EB8">
        <w:rPr>
          <w:b/>
          <w:sz w:val="22"/>
          <w:szCs w:val="22"/>
        </w:rPr>
        <w:t>BA, Management Information Systems</w:t>
      </w:r>
      <w:r w:rsidR="00C94F06">
        <w:rPr>
          <w:b/>
          <w:sz w:val="22"/>
          <w:szCs w:val="22"/>
        </w:rPr>
        <w:t>.</w:t>
      </w:r>
      <w:r w:rsidRPr="008B2EB8">
        <w:rPr>
          <w:b/>
          <w:sz w:val="22"/>
          <w:szCs w:val="22"/>
        </w:rPr>
        <w:t xml:space="preserve"> </w:t>
      </w:r>
      <w:r w:rsidR="00C94F06">
        <w:rPr>
          <w:b/>
          <w:sz w:val="22"/>
          <w:szCs w:val="22"/>
        </w:rPr>
        <w:t xml:space="preserve">Aug </w:t>
      </w:r>
      <w:r w:rsidRPr="008B2EB8">
        <w:rPr>
          <w:b/>
          <w:sz w:val="22"/>
          <w:szCs w:val="22"/>
        </w:rPr>
        <w:t>1999</w:t>
      </w:r>
    </w:p>
    <w:p w:rsidR="0068784C" w:rsidRDefault="0068784C" w:rsidP="0068784C">
      <w:pPr>
        <w:spacing w:line="300" w:lineRule="atLeast"/>
        <w:jc w:val="left"/>
        <w:rPr>
          <w:sz w:val="24"/>
          <w:szCs w:val="24"/>
        </w:rPr>
      </w:pPr>
      <w:r w:rsidRPr="00E94CCA">
        <w:rPr>
          <w:sz w:val="22"/>
          <w:szCs w:val="22"/>
        </w:rPr>
        <w:t xml:space="preserve">Member of the </w:t>
      </w:r>
      <w:r w:rsidRPr="00E94CCA">
        <w:rPr>
          <w:b/>
          <w:sz w:val="22"/>
          <w:szCs w:val="22"/>
          <w:u w:val="single"/>
        </w:rPr>
        <w:t xml:space="preserve">Information Technology </w:t>
      </w:r>
      <w:r w:rsidR="00126DB1" w:rsidRPr="00E94CCA">
        <w:rPr>
          <w:b/>
          <w:sz w:val="22"/>
          <w:szCs w:val="22"/>
          <w:u w:val="single"/>
        </w:rPr>
        <w:t>Society</w:t>
      </w:r>
      <w:r w:rsidR="00126DB1" w:rsidRPr="00E94CCA">
        <w:rPr>
          <w:sz w:val="22"/>
          <w:szCs w:val="22"/>
        </w:rPr>
        <w:t>, which</w:t>
      </w:r>
      <w:r w:rsidRPr="00E94CCA">
        <w:rPr>
          <w:sz w:val="22"/>
          <w:szCs w:val="22"/>
        </w:rPr>
        <w:t xml:space="preserve"> provided a forum for technological issues to the university community. Hosted several discussions on computer security issues and career mentoring.</w:t>
      </w:r>
      <w:r w:rsidRPr="007D08B3">
        <w:rPr>
          <w:sz w:val="24"/>
          <w:szCs w:val="24"/>
        </w:rPr>
        <w:t xml:space="preserve"> </w:t>
      </w:r>
    </w:p>
    <w:p w:rsidR="00F603A7" w:rsidRDefault="00F603A7" w:rsidP="0068784C">
      <w:pPr>
        <w:spacing w:line="300" w:lineRule="atLeast"/>
        <w:jc w:val="left"/>
        <w:rPr>
          <w:sz w:val="24"/>
          <w:szCs w:val="24"/>
        </w:rPr>
      </w:pPr>
    </w:p>
    <w:p w:rsidR="0068784C" w:rsidRDefault="0068784C" w:rsidP="00A54B8F">
      <w:pPr>
        <w:pBdr>
          <w:top w:val="double" w:sz="4" w:space="1" w:color="auto"/>
        </w:pBdr>
        <w:spacing w:before="100" w:beforeAutospacing="1" w:after="1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AFFILIATIONS</w:t>
      </w:r>
    </w:p>
    <w:p w:rsidR="00FA6F4A" w:rsidRDefault="00A9324B" w:rsidP="00FA6F4A">
      <w:pPr>
        <w:numPr>
          <w:ilvl w:val="0"/>
          <w:numId w:val="10"/>
        </w:numPr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Information Systems Audit and Control Association</w:t>
      </w:r>
      <w:r w:rsidR="00FA6F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(ISACA) </w:t>
      </w:r>
      <w:r w:rsidR="003B3D1E">
        <w:rPr>
          <w:sz w:val="22"/>
          <w:szCs w:val="22"/>
        </w:rPr>
        <w:t xml:space="preserve">South </w:t>
      </w:r>
      <w:r w:rsidR="00FA6F4A">
        <w:rPr>
          <w:sz w:val="22"/>
          <w:szCs w:val="22"/>
        </w:rPr>
        <w:t>Florida Chapter</w:t>
      </w:r>
    </w:p>
    <w:p w:rsidR="00270CA5" w:rsidRDefault="00270CA5" w:rsidP="00FA6F4A">
      <w:pPr>
        <w:numPr>
          <w:ilvl w:val="0"/>
          <w:numId w:val="10"/>
        </w:numPr>
        <w:spacing w:before="100" w:beforeAutospacing="1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Armed Forces </w:t>
      </w:r>
      <w:r w:rsidR="008B2EB8">
        <w:rPr>
          <w:sz w:val="22"/>
          <w:szCs w:val="22"/>
        </w:rPr>
        <w:t>Communications and Electronics A</w:t>
      </w:r>
      <w:r>
        <w:rPr>
          <w:sz w:val="22"/>
          <w:szCs w:val="22"/>
        </w:rPr>
        <w:t>ssociation (AFCEA)</w:t>
      </w:r>
      <w:r w:rsidR="008B2EB8">
        <w:rPr>
          <w:sz w:val="22"/>
          <w:szCs w:val="22"/>
        </w:rPr>
        <w:t xml:space="preserve"> South Florida Chapter</w:t>
      </w:r>
    </w:p>
    <w:p w:rsidR="00CB6A92" w:rsidRDefault="00CB6A92" w:rsidP="00FA6F4A">
      <w:pPr>
        <w:numPr>
          <w:ilvl w:val="0"/>
          <w:numId w:val="10"/>
        </w:numPr>
        <w:spacing w:before="100" w:beforeAutospacing="1" w:line="240" w:lineRule="auto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InfraGard</w:t>
      </w:r>
      <w:proofErr w:type="spellEnd"/>
      <w:r w:rsidR="008B2EB8">
        <w:rPr>
          <w:sz w:val="22"/>
          <w:szCs w:val="22"/>
        </w:rPr>
        <w:t xml:space="preserve"> Miami Florida</w:t>
      </w:r>
    </w:p>
    <w:p w:rsidR="0068784C" w:rsidRDefault="0068784C" w:rsidP="00FA6F4A">
      <w:pPr>
        <w:numPr>
          <w:ilvl w:val="0"/>
          <w:numId w:val="10"/>
        </w:numPr>
        <w:spacing w:before="100" w:beforeAutospacing="1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SANS Auditing Advisory Group</w:t>
      </w:r>
    </w:p>
    <w:p w:rsidR="0068784C" w:rsidRDefault="0068784C" w:rsidP="00A54B8F">
      <w:pPr>
        <w:pBdr>
          <w:top w:val="double" w:sz="4" w:space="1" w:color="auto"/>
        </w:pBdr>
        <w:spacing w:before="100" w:beforeAutospacing="1" w:after="1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AWARDS</w:t>
      </w:r>
    </w:p>
    <w:p w:rsidR="0068784C" w:rsidRPr="00E94CCA" w:rsidRDefault="00873E6D" w:rsidP="00BE2B23">
      <w:pPr>
        <w:numPr>
          <w:ilvl w:val="0"/>
          <w:numId w:val="11"/>
        </w:numPr>
        <w:spacing w:before="120" w:line="280" w:lineRule="atLeast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Certificate of Appreciation from the </w:t>
      </w:r>
      <w:r w:rsidR="0068784C" w:rsidRPr="00E94CCA">
        <w:rPr>
          <w:sz w:val="22"/>
          <w:szCs w:val="22"/>
        </w:rPr>
        <w:t>National Security Agency (NSA) Attack, Sensing, Warning and Response Technologies Office (V5) for participation in the development of the Data Mining Comprehensive Capabilities List (DMCCL) 2002.</w:t>
      </w:r>
    </w:p>
    <w:p w:rsidR="0068784C" w:rsidRPr="00E94CCA" w:rsidRDefault="0068784C" w:rsidP="00BE2B23">
      <w:pPr>
        <w:numPr>
          <w:ilvl w:val="0"/>
          <w:numId w:val="11"/>
        </w:numPr>
        <w:spacing w:line="280" w:lineRule="atLeast"/>
        <w:jc w:val="left"/>
        <w:rPr>
          <w:sz w:val="22"/>
          <w:szCs w:val="22"/>
        </w:rPr>
      </w:pPr>
      <w:r w:rsidRPr="00E94CCA">
        <w:rPr>
          <w:sz w:val="22"/>
          <w:szCs w:val="22"/>
        </w:rPr>
        <w:t>Information Assurance Professional of the Quarter. 2004 and 2006.</w:t>
      </w:r>
    </w:p>
    <w:p w:rsidR="0068784C" w:rsidRDefault="0068784C" w:rsidP="00BE2B23">
      <w:pPr>
        <w:numPr>
          <w:ilvl w:val="0"/>
          <w:numId w:val="11"/>
        </w:numPr>
        <w:spacing w:line="240" w:lineRule="auto"/>
        <w:jc w:val="left"/>
        <w:rPr>
          <w:sz w:val="22"/>
          <w:szCs w:val="22"/>
        </w:rPr>
      </w:pPr>
      <w:r w:rsidRPr="00E94CCA">
        <w:rPr>
          <w:sz w:val="22"/>
          <w:szCs w:val="22"/>
        </w:rPr>
        <w:t xml:space="preserve">Four Star Note for exceptional service presented by Gen. </w:t>
      </w:r>
      <w:proofErr w:type="spellStart"/>
      <w:r w:rsidRPr="00E94CCA">
        <w:rPr>
          <w:sz w:val="22"/>
          <w:szCs w:val="22"/>
        </w:rPr>
        <w:t>Bantz</w:t>
      </w:r>
      <w:proofErr w:type="spellEnd"/>
      <w:r w:rsidRPr="00E94CCA">
        <w:rPr>
          <w:sz w:val="22"/>
          <w:szCs w:val="22"/>
        </w:rPr>
        <w:t xml:space="preserve"> J. Craddock. Commander USSOUTHCOM. 200</w:t>
      </w:r>
      <w:r>
        <w:rPr>
          <w:sz w:val="22"/>
          <w:szCs w:val="22"/>
        </w:rPr>
        <w:t>6</w:t>
      </w:r>
      <w:r w:rsidR="00873E6D">
        <w:rPr>
          <w:sz w:val="22"/>
          <w:szCs w:val="22"/>
        </w:rPr>
        <w:t>.</w:t>
      </w:r>
    </w:p>
    <w:p w:rsidR="00BE2B23" w:rsidRDefault="00BE2B23" w:rsidP="00BE2B23">
      <w:pPr>
        <w:numPr>
          <w:ilvl w:val="0"/>
          <w:numId w:val="11"/>
        </w:numPr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Divisional Certificate of Appreciation for leading the ST&amp;E process for the commands data management plan 2010.</w:t>
      </w:r>
    </w:p>
    <w:p w:rsidR="00BE2B23" w:rsidRDefault="00BE2B23" w:rsidP="00BE2B23">
      <w:pPr>
        <w:numPr>
          <w:ilvl w:val="0"/>
          <w:numId w:val="11"/>
        </w:numPr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Divisional Certificate of Appreciation for Year End FISMA “A</w:t>
      </w:r>
      <w:r w:rsidR="002F5A96">
        <w:rPr>
          <w:sz w:val="22"/>
          <w:szCs w:val="22"/>
        </w:rPr>
        <w:t>+</w:t>
      </w:r>
      <w:r>
        <w:rPr>
          <w:sz w:val="22"/>
          <w:szCs w:val="22"/>
        </w:rPr>
        <w:t>” rating for the command. 2010</w:t>
      </w:r>
      <w:r w:rsidR="0043743A">
        <w:rPr>
          <w:sz w:val="22"/>
          <w:szCs w:val="22"/>
        </w:rPr>
        <w:t>/2011</w:t>
      </w:r>
      <w:r w:rsidR="002F5A96">
        <w:rPr>
          <w:sz w:val="22"/>
          <w:szCs w:val="22"/>
        </w:rPr>
        <w:t>/2012</w:t>
      </w:r>
      <w:r w:rsidR="0061579A">
        <w:rPr>
          <w:sz w:val="22"/>
          <w:szCs w:val="22"/>
        </w:rPr>
        <w:t>.</w:t>
      </w:r>
    </w:p>
    <w:p w:rsidR="00432EA8" w:rsidRDefault="00D251F8" w:rsidP="00432EA8">
      <w:pPr>
        <w:numPr>
          <w:ilvl w:val="0"/>
          <w:numId w:val="11"/>
        </w:numPr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Departmental / Unit Award </w:t>
      </w:r>
      <w:proofErr w:type="gramStart"/>
      <w:r>
        <w:rPr>
          <w:sz w:val="22"/>
          <w:szCs w:val="22"/>
        </w:rPr>
        <w:t>DoD</w:t>
      </w:r>
      <w:proofErr w:type="gramEnd"/>
      <w:r>
        <w:rPr>
          <w:sz w:val="22"/>
          <w:szCs w:val="22"/>
        </w:rPr>
        <w:t xml:space="preserve"> Chief Information Officer (CIO) IA Award recipient. 2011</w:t>
      </w:r>
      <w:r w:rsidR="0061579A">
        <w:rPr>
          <w:sz w:val="22"/>
          <w:szCs w:val="22"/>
        </w:rPr>
        <w:t>.</w:t>
      </w:r>
    </w:p>
    <w:p w:rsidR="00FE5790" w:rsidRDefault="00FE5790" w:rsidP="00432EA8">
      <w:pPr>
        <w:numPr>
          <w:ilvl w:val="0"/>
          <w:numId w:val="11"/>
        </w:numPr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Lockheed Martin </w:t>
      </w:r>
      <w:r w:rsidR="00C22E42">
        <w:rPr>
          <w:sz w:val="22"/>
          <w:szCs w:val="22"/>
        </w:rPr>
        <w:t>Cyber Security Team Excellence A</w:t>
      </w:r>
      <w:r>
        <w:rPr>
          <w:sz w:val="22"/>
          <w:szCs w:val="22"/>
        </w:rPr>
        <w:t>ward for Information Security</w:t>
      </w:r>
      <w:r w:rsidR="00250A8B">
        <w:rPr>
          <w:sz w:val="22"/>
          <w:szCs w:val="22"/>
        </w:rPr>
        <w:t>.</w:t>
      </w:r>
      <w:r w:rsidR="00C22E42">
        <w:rPr>
          <w:sz w:val="22"/>
          <w:szCs w:val="22"/>
        </w:rPr>
        <w:t xml:space="preserve"> 2011</w:t>
      </w:r>
    </w:p>
    <w:p w:rsidR="00A54B8F" w:rsidRPr="005656E8" w:rsidRDefault="00C22E42" w:rsidP="005656E8">
      <w:pPr>
        <w:numPr>
          <w:ilvl w:val="0"/>
          <w:numId w:val="11"/>
        </w:numPr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ISO 27001 </w:t>
      </w:r>
      <w:r w:rsidR="002F5A96">
        <w:rPr>
          <w:sz w:val="22"/>
          <w:szCs w:val="22"/>
        </w:rPr>
        <w:t xml:space="preserve">Cybersecurity </w:t>
      </w:r>
      <w:r>
        <w:rPr>
          <w:sz w:val="22"/>
          <w:szCs w:val="22"/>
        </w:rPr>
        <w:t>Program Certification. 2014</w:t>
      </w:r>
    </w:p>
    <w:p w:rsidR="00A54B8F" w:rsidRPr="00FD7B71" w:rsidRDefault="00A54B8F" w:rsidP="00A54B8F">
      <w:pPr>
        <w:pBdr>
          <w:top w:val="double" w:sz="4" w:space="1" w:color="auto"/>
        </w:pBdr>
        <w:spacing w:before="100" w:beforeAutospacing="1" w:after="120"/>
        <w:jc w:val="center"/>
        <w:rPr>
          <w:b/>
          <w:sz w:val="24"/>
          <w:szCs w:val="24"/>
        </w:rPr>
      </w:pPr>
      <w:r w:rsidRPr="00FD7B71">
        <w:rPr>
          <w:b/>
          <w:sz w:val="24"/>
          <w:szCs w:val="24"/>
        </w:rPr>
        <w:t>TECHNICAL SKILLS SUMMARY</w:t>
      </w:r>
    </w:p>
    <w:p w:rsidR="00A54B8F" w:rsidRPr="001327A6" w:rsidRDefault="00A54B8F" w:rsidP="00A54B8F">
      <w:pPr>
        <w:spacing w:line="300" w:lineRule="atLeast"/>
        <w:jc w:val="left"/>
        <w:rPr>
          <w:sz w:val="18"/>
          <w:szCs w:val="18"/>
        </w:rPr>
      </w:pPr>
      <w:r w:rsidRPr="001327A6">
        <w:rPr>
          <w:b/>
          <w:sz w:val="18"/>
          <w:szCs w:val="18"/>
        </w:rPr>
        <w:t xml:space="preserve">Operating Systems: </w:t>
      </w:r>
      <w:r w:rsidRPr="001327A6">
        <w:rPr>
          <w:i/>
          <w:sz w:val="18"/>
          <w:szCs w:val="18"/>
        </w:rPr>
        <w:t>Windows (</w:t>
      </w:r>
      <w:r>
        <w:rPr>
          <w:i/>
          <w:sz w:val="18"/>
          <w:szCs w:val="18"/>
        </w:rPr>
        <w:t xml:space="preserve">NT, 2000, 2003, 2008, 2012, </w:t>
      </w:r>
      <w:r w:rsidRPr="001327A6">
        <w:rPr>
          <w:i/>
          <w:sz w:val="18"/>
          <w:szCs w:val="18"/>
        </w:rPr>
        <w:t>XP, Vista, 7</w:t>
      </w:r>
      <w:r>
        <w:rPr>
          <w:i/>
          <w:sz w:val="18"/>
          <w:szCs w:val="18"/>
        </w:rPr>
        <w:t>, 8</w:t>
      </w:r>
      <w:r w:rsidRPr="001327A6">
        <w:rPr>
          <w:i/>
          <w:sz w:val="18"/>
          <w:szCs w:val="18"/>
        </w:rPr>
        <w:t xml:space="preserve">), Solaris, Linux (System V and </w:t>
      </w:r>
      <w:proofErr w:type="spellStart"/>
      <w:r w:rsidRPr="001327A6">
        <w:rPr>
          <w:i/>
          <w:sz w:val="18"/>
          <w:szCs w:val="18"/>
        </w:rPr>
        <w:t>Debian</w:t>
      </w:r>
      <w:proofErr w:type="spellEnd"/>
      <w:r w:rsidRPr="001327A6">
        <w:rPr>
          <w:i/>
          <w:sz w:val="18"/>
          <w:szCs w:val="18"/>
        </w:rPr>
        <w:t>), CISCO IOS and MS-DOS.</w:t>
      </w:r>
    </w:p>
    <w:p w:rsidR="00A54B8F" w:rsidRPr="001327A6" w:rsidRDefault="00A54B8F" w:rsidP="00A54B8F">
      <w:pPr>
        <w:spacing w:line="300" w:lineRule="atLeast"/>
        <w:jc w:val="left"/>
        <w:rPr>
          <w:i/>
          <w:sz w:val="18"/>
          <w:szCs w:val="18"/>
        </w:rPr>
      </w:pPr>
      <w:r w:rsidRPr="001327A6">
        <w:rPr>
          <w:b/>
          <w:sz w:val="18"/>
          <w:szCs w:val="18"/>
        </w:rPr>
        <w:t>Languages:</w:t>
      </w:r>
      <w:r w:rsidRPr="001327A6">
        <w:rPr>
          <w:i/>
          <w:sz w:val="18"/>
          <w:szCs w:val="18"/>
        </w:rPr>
        <w:t xml:space="preserve"> VBScript, </w:t>
      </w:r>
      <w:r>
        <w:rPr>
          <w:i/>
          <w:sz w:val="18"/>
          <w:szCs w:val="18"/>
        </w:rPr>
        <w:t xml:space="preserve">Bash, </w:t>
      </w:r>
      <w:r w:rsidRPr="001327A6">
        <w:rPr>
          <w:i/>
          <w:sz w:val="18"/>
          <w:szCs w:val="18"/>
        </w:rPr>
        <w:t>Python, PowerShell, C.</w:t>
      </w:r>
    </w:p>
    <w:p w:rsidR="00A54B8F" w:rsidRPr="001327A6" w:rsidRDefault="00A54B8F" w:rsidP="00A54B8F">
      <w:pPr>
        <w:spacing w:line="300" w:lineRule="atLeast"/>
        <w:jc w:val="left"/>
        <w:rPr>
          <w:i/>
          <w:sz w:val="18"/>
          <w:szCs w:val="18"/>
        </w:rPr>
      </w:pPr>
      <w:r w:rsidRPr="001327A6">
        <w:rPr>
          <w:b/>
          <w:sz w:val="18"/>
          <w:szCs w:val="18"/>
        </w:rPr>
        <w:t>Firewalls:</w:t>
      </w:r>
      <w:r w:rsidRPr="001327A6">
        <w:rPr>
          <w:sz w:val="18"/>
          <w:szCs w:val="18"/>
        </w:rPr>
        <w:t xml:space="preserve"> </w:t>
      </w:r>
      <w:r w:rsidRPr="001327A6">
        <w:rPr>
          <w:i/>
          <w:sz w:val="18"/>
          <w:szCs w:val="18"/>
        </w:rPr>
        <w:t>Symantec Enterprise Firewall, Microsoft ISA, McAfee Enterprise (Sidewinder) Firewall, Checkpoint Firewall-1/NG, Untangle</w:t>
      </w:r>
      <w:r>
        <w:rPr>
          <w:i/>
          <w:sz w:val="18"/>
          <w:szCs w:val="18"/>
        </w:rPr>
        <w:t xml:space="preserve">, </w:t>
      </w:r>
      <w:proofErr w:type="spellStart"/>
      <w:r>
        <w:rPr>
          <w:i/>
          <w:sz w:val="18"/>
          <w:szCs w:val="18"/>
        </w:rPr>
        <w:t>iptables</w:t>
      </w:r>
      <w:proofErr w:type="spellEnd"/>
    </w:p>
    <w:p w:rsidR="00A54B8F" w:rsidRPr="001327A6" w:rsidRDefault="00A54B8F" w:rsidP="00A54B8F">
      <w:pPr>
        <w:spacing w:line="300" w:lineRule="atLeast"/>
        <w:jc w:val="left"/>
        <w:rPr>
          <w:i/>
          <w:sz w:val="18"/>
          <w:szCs w:val="18"/>
        </w:rPr>
      </w:pPr>
      <w:r w:rsidRPr="001327A6">
        <w:rPr>
          <w:b/>
          <w:sz w:val="18"/>
          <w:szCs w:val="18"/>
        </w:rPr>
        <w:t>IPS/IDS:</w:t>
      </w:r>
      <w:r w:rsidRPr="001327A6">
        <w:rPr>
          <w:sz w:val="18"/>
          <w:szCs w:val="18"/>
        </w:rPr>
        <w:t xml:space="preserve"> </w:t>
      </w:r>
      <w:r w:rsidRPr="001327A6">
        <w:rPr>
          <w:i/>
          <w:sz w:val="18"/>
          <w:szCs w:val="18"/>
        </w:rPr>
        <w:t>ISS Site Protector, Snor</w:t>
      </w:r>
      <w:r>
        <w:rPr>
          <w:i/>
          <w:sz w:val="18"/>
          <w:szCs w:val="18"/>
        </w:rPr>
        <w:t xml:space="preserve">t / </w:t>
      </w:r>
      <w:proofErr w:type="spellStart"/>
      <w:r>
        <w:rPr>
          <w:i/>
          <w:sz w:val="18"/>
          <w:szCs w:val="18"/>
        </w:rPr>
        <w:t>Socurefire</w:t>
      </w:r>
      <w:proofErr w:type="spellEnd"/>
      <w:r w:rsidRPr="001327A6">
        <w:rPr>
          <w:i/>
          <w:sz w:val="18"/>
          <w:szCs w:val="18"/>
        </w:rPr>
        <w:t>.</w:t>
      </w:r>
    </w:p>
    <w:p w:rsidR="00A54B8F" w:rsidRPr="001327A6" w:rsidRDefault="00A54B8F" w:rsidP="00A54B8F">
      <w:pPr>
        <w:spacing w:line="300" w:lineRule="atLeast"/>
        <w:jc w:val="left"/>
        <w:rPr>
          <w:i/>
          <w:sz w:val="18"/>
          <w:szCs w:val="18"/>
        </w:rPr>
      </w:pPr>
      <w:r w:rsidRPr="001327A6">
        <w:rPr>
          <w:b/>
          <w:sz w:val="18"/>
          <w:szCs w:val="18"/>
        </w:rPr>
        <w:t>Vulnerability Scanning and Remediation:</w:t>
      </w:r>
      <w:r w:rsidRPr="001327A6">
        <w:rPr>
          <w:sz w:val="18"/>
          <w:szCs w:val="18"/>
        </w:rPr>
        <w:t xml:space="preserve"> </w:t>
      </w:r>
      <w:r w:rsidRPr="001327A6">
        <w:rPr>
          <w:i/>
          <w:sz w:val="18"/>
          <w:szCs w:val="18"/>
        </w:rPr>
        <w:t xml:space="preserve">Internet Security Scanner, </w:t>
      </w:r>
      <w:proofErr w:type="spellStart"/>
      <w:r w:rsidRPr="001327A6">
        <w:rPr>
          <w:i/>
          <w:sz w:val="18"/>
          <w:szCs w:val="18"/>
        </w:rPr>
        <w:t>eEye</w:t>
      </w:r>
      <w:proofErr w:type="spellEnd"/>
      <w:r w:rsidRPr="001327A6">
        <w:rPr>
          <w:i/>
          <w:sz w:val="18"/>
          <w:szCs w:val="18"/>
        </w:rPr>
        <w:t xml:space="preserve"> Retina and Retina Event Manager, Hercules Remediation System, </w:t>
      </w:r>
      <w:r>
        <w:rPr>
          <w:i/>
          <w:sz w:val="18"/>
          <w:szCs w:val="18"/>
        </w:rPr>
        <w:t>WPSCAN</w:t>
      </w:r>
      <w:r w:rsidRPr="001327A6">
        <w:rPr>
          <w:i/>
          <w:sz w:val="18"/>
          <w:szCs w:val="18"/>
        </w:rPr>
        <w:t>, Flying Squirrel,  Nessus / Security Center ACAS / (Assured Compliance Assessment Solution).</w:t>
      </w:r>
    </w:p>
    <w:p w:rsidR="00A54B8F" w:rsidRPr="001327A6" w:rsidRDefault="00A54B8F" w:rsidP="00A54B8F">
      <w:pPr>
        <w:spacing w:line="300" w:lineRule="atLeast"/>
        <w:jc w:val="left"/>
        <w:rPr>
          <w:i/>
          <w:sz w:val="18"/>
          <w:szCs w:val="18"/>
        </w:rPr>
      </w:pPr>
      <w:r w:rsidRPr="001327A6">
        <w:rPr>
          <w:b/>
          <w:sz w:val="18"/>
          <w:szCs w:val="18"/>
        </w:rPr>
        <w:t>Compliance:</w:t>
      </w:r>
      <w:r w:rsidRPr="001327A6">
        <w:rPr>
          <w:sz w:val="18"/>
          <w:szCs w:val="18"/>
        </w:rPr>
        <w:t xml:space="preserve"> </w:t>
      </w:r>
      <w:r w:rsidRPr="001327A6">
        <w:rPr>
          <w:i/>
          <w:sz w:val="18"/>
          <w:szCs w:val="18"/>
        </w:rPr>
        <w:t xml:space="preserve">Symantec Enterprise Security Manager, </w:t>
      </w:r>
      <w:proofErr w:type="spellStart"/>
      <w:r w:rsidRPr="001327A6">
        <w:rPr>
          <w:i/>
          <w:sz w:val="18"/>
          <w:szCs w:val="18"/>
        </w:rPr>
        <w:t>SecureWave</w:t>
      </w:r>
      <w:proofErr w:type="spellEnd"/>
      <w:r w:rsidRPr="001327A6">
        <w:rPr>
          <w:i/>
          <w:sz w:val="18"/>
          <w:szCs w:val="18"/>
        </w:rPr>
        <w:t xml:space="preserve"> Security Configuration Management, Vulnerability management System (VMS), Enterprise Mission Assurance Support Service (</w:t>
      </w:r>
      <w:proofErr w:type="spellStart"/>
      <w:r w:rsidRPr="001327A6">
        <w:rPr>
          <w:i/>
          <w:sz w:val="18"/>
          <w:szCs w:val="18"/>
        </w:rPr>
        <w:t>eMASS</w:t>
      </w:r>
      <w:proofErr w:type="spellEnd"/>
      <w:r w:rsidRPr="001327A6">
        <w:rPr>
          <w:i/>
          <w:sz w:val="18"/>
          <w:szCs w:val="18"/>
        </w:rPr>
        <w:t>), Security Content Automation Protocol (SCAP), Common Vulnerability Scoring System (CVSS)</w:t>
      </w:r>
    </w:p>
    <w:p w:rsidR="00A54B8F" w:rsidRPr="001327A6" w:rsidRDefault="00A54B8F" w:rsidP="00A54B8F">
      <w:pPr>
        <w:spacing w:line="300" w:lineRule="atLeast"/>
        <w:jc w:val="left"/>
        <w:rPr>
          <w:i/>
          <w:sz w:val="18"/>
          <w:szCs w:val="18"/>
        </w:rPr>
      </w:pPr>
      <w:r w:rsidRPr="001327A6">
        <w:rPr>
          <w:b/>
          <w:sz w:val="18"/>
          <w:szCs w:val="18"/>
        </w:rPr>
        <w:t xml:space="preserve">Other: </w:t>
      </w:r>
      <w:r w:rsidRPr="001327A6">
        <w:rPr>
          <w:i/>
          <w:sz w:val="18"/>
          <w:szCs w:val="18"/>
        </w:rPr>
        <w:t xml:space="preserve">Symantec Enterprise </w:t>
      </w:r>
      <w:proofErr w:type="spellStart"/>
      <w:r w:rsidRPr="001327A6">
        <w:rPr>
          <w:i/>
          <w:sz w:val="18"/>
          <w:szCs w:val="18"/>
        </w:rPr>
        <w:t>AntiVirus</w:t>
      </w:r>
      <w:proofErr w:type="spellEnd"/>
      <w:r w:rsidRPr="001327A6">
        <w:rPr>
          <w:i/>
          <w:sz w:val="18"/>
          <w:szCs w:val="18"/>
        </w:rPr>
        <w:t>,</w:t>
      </w:r>
      <w:r w:rsidRPr="001327A6">
        <w:rPr>
          <w:b/>
          <w:i/>
          <w:sz w:val="18"/>
          <w:szCs w:val="18"/>
        </w:rPr>
        <w:t xml:space="preserve"> </w:t>
      </w:r>
      <w:r w:rsidRPr="001327A6">
        <w:rPr>
          <w:i/>
          <w:sz w:val="18"/>
          <w:szCs w:val="18"/>
        </w:rPr>
        <w:t xml:space="preserve">VMWare Workstation,  Server, </w:t>
      </w:r>
      <w:proofErr w:type="spellStart"/>
      <w:r w:rsidRPr="001327A6">
        <w:rPr>
          <w:i/>
          <w:sz w:val="18"/>
          <w:szCs w:val="18"/>
        </w:rPr>
        <w:t>ESXi</w:t>
      </w:r>
      <w:proofErr w:type="spellEnd"/>
      <w:r w:rsidRPr="001327A6">
        <w:rPr>
          <w:i/>
          <w:sz w:val="18"/>
          <w:szCs w:val="18"/>
        </w:rPr>
        <w:t xml:space="preserve">, Terminal emulation packages,  </w:t>
      </w:r>
      <w:proofErr w:type="spellStart"/>
      <w:r w:rsidRPr="001327A6">
        <w:rPr>
          <w:i/>
          <w:sz w:val="18"/>
          <w:szCs w:val="18"/>
        </w:rPr>
        <w:t>TripWire</w:t>
      </w:r>
      <w:proofErr w:type="spellEnd"/>
      <w:r w:rsidRPr="001327A6">
        <w:rPr>
          <w:i/>
          <w:sz w:val="18"/>
          <w:szCs w:val="18"/>
        </w:rPr>
        <w:t xml:space="preserve"> , </w:t>
      </w:r>
      <w:proofErr w:type="spellStart"/>
      <w:r w:rsidRPr="001327A6">
        <w:rPr>
          <w:i/>
          <w:sz w:val="18"/>
          <w:szCs w:val="18"/>
        </w:rPr>
        <w:t>WireShark</w:t>
      </w:r>
      <w:proofErr w:type="spellEnd"/>
      <w:r w:rsidRPr="001327A6">
        <w:rPr>
          <w:i/>
          <w:sz w:val="18"/>
          <w:szCs w:val="18"/>
        </w:rPr>
        <w:t xml:space="preserve">, </w:t>
      </w:r>
      <w:proofErr w:type="spellStart"/>
      <w:r w:rsidRPr="001327A6">
        <w:rPr>
          <w:i/>
          <w:sz w:val="18"/>
          <w:szCs w:val="18"/>
        </w:rPr>
        <w:t>Metas</w:t>
      </w:r>
      <w:r>
        <w:rPr>
          <w:i/>
          <w:sz w:val="18"/>
          <w:szCs w:val="18"/>
        </w:rPr>
        <w:t>ploit</w:t>
      </w:r>
      <w:proofErr w:type="spellEnd"/>
      <w:r>
        <w:rPr>
          <w:i/>
          <w:sz w:val="18"/>
          <w:szCs w:val="18"/>
        </w:rPr>
        <w:t>, Armitage,</w:t>
      </w:r>
      <w:r w:rsidRPr="001327A6">
        <w:rPr>
          <w:i/>
          <w:sz w:val="18"/>
          <w:szCs w:val="18"/>
        </w:rPr>
        <w:t xml:space="preserve"> Core Impact</w:t>
      </w:r>
      <w:r>
        <w:rPr>
          <w:i/>
          <w:sz w:val="18"/>
          <w:szCs w:val="18"/>
        </w:rPr>
        <w:t xml:space="preserve"> (CORE Impact Certified Professional)</w:t>
      </w:r>
      <w:r w:rsidRPr="001327A6">
        <w:rPr>
          <w:i/>
          <w:sz w:val="18"/>
          <w:szCs w:val="18"/>
        </w:rPr>
        <w:t xml:space="preserve">, </w:t>
      </w:r>
      <w:r>
        <w:rPr>
          <w:i/>
          <w:sz w:val="18"/>
          <w:szCs w:val="18"/>
        </w:rPr>
        <w:t xml:space="preserve">Access Data FTK, </w:t>
      </w:r>
      <w:r w:rsidRPr="001327A6">
        <w:rPr>
          <w:i/>
          <w:sz w:val="18"/>
          <w:szCs w:val="18"/>
        </w:rPr>
        <w:t xml:space="preserve">Host Based Security System (McAfee </w:t>
      </w:r>
      <w:proofErr w:type="spellStart"/>
      <w:r w:rsidRPr="001327A6">
        <w:rPr>
          <w:i/>
          <w:sz w:val="18"/>
          <w:szCs w:val="18"/>
        </w:rPr>
        <w:t>ePolicy</w:t>
      </w:r>
      <w:proofErr w:type="spellEnd"/>
      <w:r w:rsidRPr="001327A6">
        <w:rPr>
          <w:i/>
          <w:sz w:val="18"/>
          <w:szCs w:val="18"/>
        </w:rPr>
        <w:t xml:space="preserve"> Orchestrator / HBSS) as well other open source security tools-sets.</w:t>
      </w:r>
    </w:p>
    <w:p w:rsidR="00A54B8F" w:rsidRPr="001327A6" w:rsidRDefault="00A54B8F" w:rsidP="00A54B8F">
      <w:pPr>
        <w:spacing w:line="300" w:lineRule="atLeast"/>
        <w:jc w:val="left"/>
        <w:rPr>
          <w:i/>
          <w:sz w:val="18"/>
          <w:szCs w:val="18"/>
        </w:rPr>
      </w:pPr>
      <w:r w:rsidRPr="001327A6">
        <w:rPr>
          <w:b/>
          <w:sz w:val="18"/>
          <w:szCs w:val="18"/>
        </w:rPr>
        <w:t>Networking:</w:t>
      </w:r>
      <w:r w:rsidRPr="001327A6">
        <w:rPr>
          <w:sz w:val="18"/>
          <w:szCs w:val="18"/>
        </w:rPr>
        <w:t xml:space="preserve"> </w:t>
      </w:r>
      <w:r w:rsidRPr="001327A6">
        <w:rPr>
          <w:i/>
          <w:sz w:val="18"/>
          <w:szCs w:val="18"/>
        </w:rPr>
        <w:t xml:space="preserve">Cisco 2500-3000 series routers and 1900-3500 series switches, 3Com </w:t>
      </w:r>
      <w:proofErr w:type="spellStart"/>
      <w:r w:rsidRPr="001327A6">
        <w:rPr>
          <w:i/>
          <w:sz w:val="18"/>
          <w:szCs w:val="18"/>
        </w:rPr>
        <w:t>SmartSwitch</w:t>
      </w:r>
      <w:r>
        <w:rPr>
          <w:i/>
          <w:sz w:val="18"/>
          <w:szCs w:val="18"/>
        </w:rPr>
        <w:t>es</w:t>
      </w:r>
      <w:proofErr w:type="spellEnd"/>
      <w:r>
        <w:rPr>
          <w:i/>
          <w:sz w:val="18"/>
          <w:szCs w:val="18"/>
        </w:rPr>
        <w:t xml:space="preserve">, </w:t>
      </w:r>
      <w:proofErr w:type="spellStart"/>
      <w:r>
        <w:rPr>
          <w:i/>
          <w:sz w:val="18"/>
          <w:szCs w:val="18"/>
        </w:rPr>
        <w:t>NetGear</w:t>
      </w:r>
      <w:proofErr w:type="spellEnd"/>
      <w:r w:rsidRPr="001327A6">
        <w:rPr>
          <w:i/>
          <w:sz w:val="18"/>
          <w:szCs w:val="18"/>
        </w:rPr>
        <w:t xml:space="preserve">, </w:t>
      </w:r>
      <w:proofErr w:type="spellStart"/>
      <w:r w:rsidRPr="001327A6">
        <w:rPr>
          <w:i/>
          <w:sz w:val="18"/>
          <w:szCs w:val="18"/>
        </w:rPr>
        <w:t>Vyatta</w:t>
      </w:r>
      <w:proofErr w:type="spellEnd"/>
    </w:p>
    <w:p w:rsidR="00A54B8F" w:rsidRPr="001327A6" w:rsidRDefault="00A54B8F" w:rsidP="00A54B8F">
      <w:pPr>
        <w:spacing w:line="300" w:lineRule="atLeast"/>
        <w:jc w:val="left"/>
        <w:rPr>
          <w:i/>
          <w:sz w:val="18"/>
          <w:szCs w:val="18"/>
        </w:rPr>
      </w:pPr>
      <w:r w:rsidRPr="001327A6">
        <w:rPr>
          <w:b/>
          <w:sz w:val="18"/>
          <w:szCs w:val="18"/>
        </w:rPr>
        <w:t>Protocols and Services:</w:t>
      </w:r>
      <w:r w:rsidRPr="001327A6">
        <w:rPr>
          <w:sz w:val="18"/>
          <w:szCs w:val="18"/>
        </w:rPr>
        <w:t xml:space="preserve"> </w:t>
      </w:r>
      <w:r w:rsidRPr="001327A6">
        <w:rPr>
          <w:i/>
          <w:sz w:val="18"/>
          <w:szCs w:val="18"/>
        </w:rPr>
        <w:t>LAN/WAN/</w:t>
      </w:r>
      <w:proofErr w:type="spellStart"/>
      <w:r w:rsidRPr="001327A6">
        <w:rPr>
          <w:i/>
          <w:sz w:val="18"/>
          <w:szCs w:val="18"/>
        </w:rPr>
        <w:t>Wifi</w:t>
      </w:r>
      <w:proofErr w:type="spellEnd"/>
      <w:r w:rsidRPr="001327A6">
        <w:rPr>
          <w:i/>
          <w:sz w:val="18"/>
          <w:szCs w:val="18"/>
        </w:rPr>
        <w:t>,</w:t>
      </w:r>
      <w:r w:rsidRPr="001327A6">
        <w:rPr>
          <w:sz w:val="18"/>
          <w:szCs w:val="18"/>
        </w:rPr>
        <w:t xml:space="preserve"> </w:t>
      </w:r>
      <w:r w:rsidRPr="001327A6">
        <w:rPr>
          <w:i/>
          <w:sz w:val="18"/>
          <w:szCs w:val="18"/>
        </w:rPr>
        <w:t>Extensive TCP/IP experience including DNS, DHCP, SNMP, SMTP, VPN, GRE, IPSEC, SSH, SSL, EGRIP, OSPF</w:t>
      </w:r>
    </w:p>
    <w:p w:rsidR="00A54B8F" w:rsidRPr="001327A6" w:rsidRDefault="00A54B8F" w:rsidP="00A54B8F">
      <w:pPr>
        <w:spacing w:line="300" w:lineRule="atLeast"/>
        <w:jc w:val="left"/>
        <w:rPr>
          <w:i/>
          <w:sz w:val="18"/>
          <w:szCs w:val="18"/>
        </w:rPr>
      </w:pPr>
      <w:r w:rsidRPr="001327A6">
        <w:rPr>
          <w:b/>
          <w:sz w:val="18"/>
          <w:szCs w:val="18"/>
        </w:rPr>
        <w:t>Storage:</w:t>
      </w:r>
      <w:r w:rsidRPr="001327A6">
        <w:rPr>
          <w:i/>
          <w:sz w:val="18"/>
          <w:szCs w:val="18"/>
        </w:rPr>
        <w:t xml:space="preserve"> iSCSI, NFS </w:t>
      </w:r>
    </w:p>
    <w:p w:rsidR="00A54B8F" w:rsidRDefault="00A54B8F" w:rsidP="00A54B8F">
      <w:pPr>
        <w:spacing w:line="300" w:lineRule="atLeast"/>
        <w:jc w:val="left"/>
        <w:rPr>
          <w:i/>
          <w:sz w:val="18"/>
          <w:szCs w:val="18"/>
        </w:rPr>
      </w:pPr>
      <w:r>
        <w:rPr>
          <w:b/>
          <w:sz w:val="18"/>
          <w:szCs w:val="18"/>
        </w:rPr>
        <w:t xml:space="preserve">Security Compliance </w:t>
      </w:r>
      <w:r w:rsidRPr="001327A6">
        <w:rPr>
          <w:b/>
          <w:sz w:val="18"/>
          <w:szCs w:val="18"/>
        </w:rPr>
        <w:t>Frameworks:</w:t>
      </w:r>
      <w:r w:rsidRPr="001327A6">
        <w:rPr>
          <w:sz w:val="18"/>
          <w:szCs w:val="18"/>
        </w:rPr>
        <w:t xml:space="preserve"> </w:t>
      </w:r>
      <w:r w:rsidRPr="00C637B7">
        <w:rPr>
          <w:i/>
          <w:sz w:val="18"/>
          <w:szCs w:val="18"/>
        </w:rPr>
        <w:t>DoD</w:t>
      </w:r>
      <w:r>
        <w:rPr>
          <w:sz w:val="18"/>
          <w:szCs w:val="18"/>
        </w:rPr>
        <w:t xml:space="preserve"> </w:t>
      </w:r>
      <w:r w:rsidRPr="00C637B7">
        <w:rPr>
          <w:i/>
          <w:sz w:val="18"/>
          <w:szCs w:val="18"/>
        </w:rPr>
        <w:t>and NIST</w:t>
      </w:r>
      <w:r>
        <w:rPr>
          <w:sz w:val="18"/>
          <w:szCs w:val="18"/>
        </w:rPr>
        <w:t xml:space="preserve"> </w:t>
      </w:r>
      <w:r>
        <w:rPr>
          <w:i/>
          <w:sz w:val="18"/>
          <w:szCs w:val="18"/>
        </w:rPr>
        <w:t>Risk Management Frameworks</w:t>
      </w:r>
      <w:r w:rsidRPr="001327A6">
        <w:rPr>
          <w:i/>
          <w:sz w:val="18"/>
          <w:szCs w:val="18"/>
        </w:rPr>
        <w:t xml:space="preserve">, </w:t>
      </w:r>
      <w:r>
        <w:rPr>
          <w:i/>
          <w:sz w:val="18"/>
          <w:szCs w:val="18"/>
        </w:rPr>
        <w:t>DIACAP, DITSCAP</w:t>
      </w:r>
      <w:proofErr w:type="gramStart"/>
      <w:r>
        <w:rPr>
          <w:i/>
          <w:sz w:val="18"/>
          <w:szCs w:val="18"/>
        </w:rPr>
        <w:t>,FISMA</w:t>
      </w:r>
      <w:proofErr w:type="gramEnd"/>
      <w:r>
        <w:rPr>
          <w:i/>
          <w:sz w:val="18"/>
          <w:szCs w:val="18"/>
        </w:rPr>
        <w:t xml:space="preserve">, </w:t>
      </w:r>
      <w:r>
        <w:rPr>
          <w:sz w:val="18"/>
          <w:szCs w:val="18"/>
        </w:rPr>
        <w:t>ISO27001</w:t>
      </w:r>
      <w:r w:rsidRPr="001327A6">
        <w:rPr>
          <w:i/>
          <w:sz w:val="18"/>
          <w:szCs w:val="18"/>
        </w:rPr>
        <w:t>,</w:t>
      </w:r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CoBIT</w:t>
      </w:r>
      <w:proofErr w:type="spellEnd"/>
      <w:r>
        <w:rPr>
          <w:i/>
          <w:sz w:val="18"/>
          <w:szCs w:val="18"/>
        </w:rPr>
        <w:t>,,</w:t>
      </w:r>
      <w:r w:rsidRPr="001327A6"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RiskIT</w:t>
      </w:r>
      <w:proofErr w:type="spellEnd"/>
      <w:r>
        <w:rPr>
          <w:i/>
          <w:sz w:val="18"/>
          <w:szCs w:val="18"/>
        </w:rPr>
        <w:t xml:space="preserve">, </w:t>
      </w:r>
      <w:r w:rsidRPr="001327A6">
        <w:rPr>
          <w:i/>
          <w:sz w:val="18"/>
          <w:szCs w:val="18"/>
        </w:rPr>
        <w:t>PCI-DSS.</w:t>
      </w:r>
    </w:p>
    <w:p w:rsidR="00A54B8F" w:rsidRDefault="00A54B8F" w:rsidP="00432EA8">
      <w:pPr>
        <w:spacing w:before="100" w:beforeAutospacing="1" w:after="100" w:afterAutospacing="1"/>
        <w:ind w:left="360"/>
        <w:jc w:val="left"/>
        <w:rPr>
          <w:b/>
          <w:sz w:val="24"/>
          <w:szCs w:val="24"/>
          <w:u w:val="single"/>
        </w:rPr>
      </w:pPr>
    </w:p>
    <w:sectPr w:rsidR="00A54B8F" w:rsidSect="00A51F69">
      <w:footerReference w:type="default" r:id="rId8"/>
      <w:pgSz w:w="12240" w:h="15840"/>
      <w:pgMar w:top="720" w:right="720" w:bottom="720" w:left="720" w:header="720" w:footer="7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2D5" w:rsidRDefault="002B62D5">
      <w:r>
        <w:separator/>
      </w:r>
    </w:p>
  </w:endnote>
  <w:endnote w:type="continuationSeparator" w:id="0">
    <w:p w:rsidR="002B62D5" w:rsidRDefault="002B6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6E8" w:rsidRPr="00115BB1" w:rsidRDefault="00A50F29" w:rsidP="00115BB1">
    <w:pPr>
      <w:pBdr>
        <w:top w:val="single" w:sz="4" w:space="0" w:color="auto"/>
      </w:pBdr>
      <w:spacing w:line="80" w:lineRule="atLeast"/>
      <w:jc w:val="center"/>
    </w:pPr>
    <w:r w:rsidRPr="00115BB1">
      <w:sym w:font="Wingdings 2" w:char="F096"/>
    </w:r>
    <w:r w:rsidRPr="00115BB1">
      <w:t xml:space="preserve"> 560 Curtiss Parkway    </w:t>
    </w:r>
    <w:r w:rsidRPr="00115BB1">
      <w:sym w:font="Wingdings 2" w:char="F096"/>
    </w:r>
    <w:r w:rsidRPr="00115BB1">
      <w:t xml:space="preserve"> Miami Springs, FL 33166    </w:t>
    </w:r>
    <w:r w:rsidRPr="00115BB1">
      <w:sym w:font="Wingdings 2" w:char="F096"/>
    </w:r>
    <w:r w:rsidR="005656E8" w:rsidRPr="00115BB1">
      <w:t xml:space="preserve"> 305-814-3610</w:t>
    </w:r>
    <w:r w:rsidRPr="00115BB1">
      <w:t xml:space="preserve"> </w:t>
    </w:r>
    <w:r w:rsidRPr="00115BB1">
      <w:sym w:font="Wingdings 2" w:char="F096"/>
    </w:r>
    <w:r w:rsidRPr="00115BB1">
      <w:t xml:space="preserve"> </w:t>
    </w:r>
    <w:hyperlink r:id="rId1" w:history="1">
      <w:r w:rsidR="005656E8" w:rsidRPr="00115BB1">
        <w:rPr>
          <w:rStyle w:val="Hyperlink"/>
        </w:rPr>
        <w:t>dubltap.la@gmail.com</w:t>
      </w:r>
    </w:hyperlink>
    <w:r w:rsidR="005656E8" w:rsidRPr="00115BB1">
      <w:t xml:space="preserve"> </w:t>
    </w:r>
  </w:p>
  <w:p w:rsidR="00A50F29" w:rsidRPr="00115BB1" w:rsidRDefault="00F603A7" w:rsidP="00115BB1">
    <w:pPr>
      <w:pBdr>
        <w:top w:val="single" w:sz="4" w:space="0" w:color="auto"/>
      </w:pBdr>
      <w:spacing w:line="80" w:lineRule="atLeast"/>
      <w:jc w:val="center"/>
    </w:pPr>
    <w:r w:rsidRPr="00115BB1">
      <w:t xml:space="preserve">Website: </w:t>
    </w:r>
    <w:hyperlink r:id="rId2" w:history="1">
      <w:r w:rsidRPr="00115BB1">
        <w:rPr>
          <w:rStyle w:val="Hyperlink"/>
        </w:rPr>
        <w:t>www.luisaarana.com</w:t>
      </w:r>
    </w:hyperlink>
    <w:r w:rsidRPr="00115BB1">
      <w:t xml:space="preserve">             </w:t>
    </w:r>
    <w:r w:rsidR="005656E8" w:rsidRPr="00115BB1">
      <w:t xml:space="preserve">LinkedIn: </w:t>
    </w:r>
    <w:hyperlink r:id="rId3" w:history="1">
      <w:r w:rsidR="005656E8" w:rsidRPr="00115BB1">
        <w:rPr>
          <w:rStyle w:val="Hyperlink"/>
        </w:rPr>
        <w:t>www.linkedin.com/in/luis-a-arana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2D5" w:rsidRDefault="002B62D5">
      <w:r>
        <w:separator/>
      </w:r>
    </w:p>
  </w:footnote>
  <w:footnote w:type="continuationSeparator" w:id="0">
    <w:p w:rsidR="002B62D5" w:rsidRDefault="002B6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A947ED8"/>
    <w:multiLevelType w:val="hybridMultilevel"/>
    <w:tmpl w:val="52B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84B80"/>
    <w:multiLevelType w:val="hybridMultilevel"/>
    <w:tmpl w:val="58A8A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46F10"/>
    <w:multiLevelType w:val="hybridMultilevel"/>
    <w:tmpl w:val="13866F60"/>
    <w:lvl w:ilvl="0" w:tplc="1FAC4D4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B60E8"/>
    <w:multiLevelType w:val="singleLevel"/>
    <w:tmpl w:val="A74C7C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4D14BE"/>
    <w:multiLevelType w:val="hybridMultilevel"/>
    <w:tmpl w:val="C2804A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C93D44"/>
    <w:multiLevelType w:val="hybridMultilevel"/>
    <w:tmpl w:val="24E256C8"/>
    <w:lvl w:ilvl="0" w:tplc="1B9EF55A">
      <w:start w:val="1"/>
      <w:numFmt w:val="bullet"/>
      <w:lvlText w:val="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145B9"/>
    <w:multiLevelType w:val="multilevel"/>
    <w:tmpl w:val="13866F60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476E0"/>
    <w:multiLevelType w:val="singleLevel"/>
    <w:tmpl w:val="A74C7C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D403A7"/>
    <w:multiLevelType w:val="hybridMultilevel"/>
    <w:tmpl w:val="A34C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817B6"/>
    <w:multiLevelType w:val="hybridMultilevel"/>
    <w:tmpl w:val="A77A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A24CC"/>
    <w:multiLevelType w:val="hybridMultilevel"/>
    <w:tmpl w:val="A0243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A1862"/>
    <w:multiLevelType w:val="hybridMultilevel"/>
    <w:tmpl w:val="54AE1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20163"/>
    <w:multiLevelType w:val="hybridMultilevel"/>
    <w:tmpl w:val="B9EE69C0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4" w15:restartNumberingAfterBreak="0">
    <w:nsid w:val="75B028A3"/>
    <w:multiLevelType w:val="hybridMultilevel"/>
    <w:tmpl w:val="7BC82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54277"/>
    <w:multiLevelType w:val="hybridMultilevel"/>
    <w:tmpl w:val="76B44B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BCBB76">
      <w:start w:val="1"/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2"/>
  </w:num>
  <w:num w:numId="5">
    <w:abstractNumId w:val="15"/>
  </w:num>
  <w:num w:numId="6">
    <w:abstractNumId w:val="8"/>
  </w:num>
  <w:num w:numId="7">
    <w:abstractNumId w:val="4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070" w:hanging="360"/>
        </w:pPr>
        <w:rPr>
          <w:rFonts w:ascii="Symbol" w:hAnsi="Symbol" w:hint="default"/>
        </w:rPr>
      </w:lvl>
    </w:lvlOverride>
  </w:num>
  <w:num w:numId="9">
    <w:abstractNumId w:val="13"/>
  </w:num>
  <w:num w:numId="10">
    <w:abstractNumId w:val="14"/>
  </w:num>
  <w:num w:numId="11">
    <w:abstractNumId w:val="1"/>
  </w:num>
  <w:num w:numId="12">
    <w:abstractNumId w:val="10"/>
  </w:num>
  <w:num w:numId="13">
    <w:abstractNumId w:val="11"/>
  </w:num>
  <w:num w:numId="14">
    <w:abstractNumId w:val="9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2D9"/>
    <w:rsid w:val="00001FF9"/>
    <w:rsid w:val="0000610F"/>
    <w:rsid w:val="00007E7D"/>
    <w:rsid w:val="0005490D"/>
    <w:rsid w:val="0005506D"/>
    <w:rsid w:val="00076B70"/>
    <w:rsid w:val="00083A81"/>
    <w:rsid w:val="00093AD7"/>
    <w:rsid w:val="000A6249"/>
    <w:rsid w:val="000A6DE1"/>
    <w:rsid w:val="000A6EE8"/>
    <w:rsid w:val="000B0106"/>
    <w:rsid w:val="000B5A38"/>
    <w:rsid w:val="000D240E"/>
    <w:rsid w:val="000D7BA0"/>
    <w:rsid w:val="000E2B84"/>
    <w:rsid w:val="000E2D73"/>
    <w:rsid w:val="000F0B6A"/>
    <w:rsid w:val="00115BB1"/>
    <w:rsid w:val="001219A0"/>
    <w:rsid w:val="00126DB1"/>
    <w:rsid w:val="001327A6"/>
    <w:rsid w:val="001366DD"/>
    <w:rsid w:val="001862A8"/>
    <w:rsid w:val="00194E5C"/>
    <w:rsid w:val="00195FE2"/>
    <w:rsid w:val="001B3A63"/>
    <w:rsid w:val="001B456D"/>
    <w:rsid w:val="001B7DE1"/>
    <w:rsid w:val="00202857"/>
    <w:rsid w:val="00205B14"/>
    <w:rsid w:val="002139E3"/>
    <w:rsid w:val="002239A3"/>
    <w:rsid w:val="0024372D"/>
    <w:rsid w:val="00250A8B"/>
    <w:rsid w:val="00250D33"/>
    <w:rsid w:val="00262226"/>
    <w:rsid w:val="00263E81"/>
    <w:rsid w:val="00270CA5"/>
    <w:rsid w:val="00282612"/>
    <w:rsid w:val="002916C3"/>
    <w:rsid w:val="00291EB4"/>
    <w:rsid w:val="002972D9"/>
    <w:rsid w:val="00297BD3"/>
    <w:rsid w:val="002B62D5"/>
    <w:rsid w:val="002C0197"/>
    <w:rsid w:val="002C106E"/>
    <w:rsid w:val="002C61C3"/>
    <w:rsid w:val="002C7F87"/>
    <w:rsid w:val="002D4BC2"/>
    <w:rsid w:val="002E09DF"/>
    <w:rsid w:val="002E21B4"/>
    <w:rsid w:val="002F5A96"/>
    <w:rsid w:val="002F5EBE"/>
    <w:rsid w:val="002F7294"/>
    <w:rsid w:val="00321203"/>
    <w:rsid w:val="00364F38"/>
    <w:rsid w:val="003826B7"/>
    <w:rsid w:val="00390037"/>
    <w:rsid w:val="003966EB"/>
    <w:rsid w:val="003A24AC"/>
    <w:rsid w:val="003A4CC5"/>
    <w:rsid w:val="003A69D5"/>
    <w:rsid w:val="003B3D1E"/>
    <w:rsid w:val="003E2576"/>
    <w:rsid w:val="003E475B"/>
    <w:rsid w:val="00413F39"/>
    <w:rsid w:val="00415856"/>
    <w:rsid w:val="00415D34"/>
    <w:rsid w:val="00417485"/>
    <w:rsid w:val="00417FA7"/>
    <w:rsid w:val="004238C2"/>
    <w:rsid w:val="00432EA8"/>
    <w:rsid w:val="0043743A"/>
    <w:rsid w:val="00440726"/>
    <w:rsid w:val="00445B83"/>
    <w:rsid w:val="004610B5"/>
    <w:rsid w:val="00462297"/>
    <w:rsid w:val="0046668E"/>
    <w:rsid w:val="004678C8"/>
    <w:rsid w:val="00482341"/>
    <w:rsid w:val="004934C9"/>
    <w:rsid w:val="004A74D5"/>
    <w:rsid w:val="004C2108"/>
    <w:rsid w:val="004E25AE"/>
    <w:rsid w:val="004E4B0B"/>
    <w:rsid w:val="004E7994"/>
    <w:rsid w:val="004F29CD"/>
    <w:rsid w:val="004F4CA5"/>
    <w:rsid w:val="005010EA"/>
    <w:rsid w:val="00502727"/>
    <w:rsid w:val="00515657"/>
    <w:rsid w:val="005242FC"/>
    <w:rsid w:val="00530A6D"/>
    <w:rsid w:val="00542424"/>
    <w:rsid w:val="00554443"/>
    <w:rsid w:val="00554D31"/>
    <w:rsid w:val="00562177"/>
    <w:rsid w:val="005656E8"/>
    <w:rsid w:val="00565973"/>
    <w:rsid w:val="00593CB1"/>
    <w:rsid w:val="005A136F"/>
    <w:rsid w:val="005A20DC"/>
    <w:rsid w:val="005A7010"/>
    <w:rsid w:val="005C187A"/>
    <w:rsid w:val="005E2B39"/>
    <w:rsid w:val="005E4DE0"/>
    <w:rsid w:val="005E5E47"/>
    <w:rsid w:val="00600927"/>
    <w:rsid w:val="00611857"/>
    <w:rsid w:val="00612FC1"/>
    <w:rsid w:val="0061579A"/>
    <w:rsid w:val="00623AEE"/>
    <w:rsid w:val="00626D02"/>
    <w:rsid w:val="0062741D"/>
    <w:rsid w:val="0063787D"/>
    <w:rsid w:val="00641D08"/>
    <w:rsid w:val="00655549"/>
    <w:rsid w:val="006562F6"/>
    <w:rsid w:val="006607EB"/>
    <w:rsid w:val="00664C2B"/>
    <w:rsid w:val="00665009"/>
    <w:rsid w:val="00676F9C"/>
    <w:rsid w:val="0068784C"/>
    <w:rsid w:val="00691CB3"/>
    <w:rsid w:val="006D619B"/>
    <w:rsid w:val="006E1011"/>
    <w:rsid w:val="006E38CC"/>
    <w:rsid w:val="007235D4"/>
    <w:rsid w:val="0073034E"/>
    <w:rsid w:val="00731313"/>
    <w:rsid w:val="007370CF"/>
    <w:rsid w:val="00743283"/>
    <w:rsid w:val="00744F5C"/>
    <w:rsid w:val="00752E6A"/>
    <w:rsid w:val="0075523C"/>
    <w:rsid w:val="007566F5"/>
    <w:rsid w:val="007617BC"/>
    <w:rsid w:val="00770581"/>
    <w:rsid w:val="00774BB5"/>
    <w:rsid w:val="00787378"/>
    <w:rsid w:val="0079788F"/>
    <w:rsid w:val="007D08B3"/>
    <w:rsid w:val="007D4AED"/>
    <w:rsid w:val="007F4F41"/>
    <w:rsid w:val="007F56FF"/>
    <w:rsid w:val="00805BCE"/>
    <w:rsid w:val="00806D3B"/>
    <w:rsid w:val="0084041D"/>
    <w:rsid w:val="00854FB6"/>
    <w:rsid w:val="00855474"/>
    <w:rsid w:val="00863921"/>
    <w:rsid w:val="00865F98"/>
    <w:rsid w:val="00871464"/>
    <w:rsid w:val="00873E6D"/>
    <w:rsid w:val="00875631"/>
    <w:rsid w:val="008861EF"/>
    <w:rsid w:val="00887AE2"/>
    <w:rsid w:val="00896BED"/>
    <w:rsid w:val="008B2EB8"/>
    <w:rsid w:val="008E5235"/>
    <w:rsid w:val="008F1FAC"/>
    <w:rsid w:val="008F7E78"/>
    <w:rsid w:val="00901265"/>
    <w:rsid w:val="0091716B"/>
    <w:rsid w:val="009355B5"/>
    <w:rsid w:val="00935F21"/>
    <w:rsid w:val="00975F37"/>
    <w:rsid w:val="00986550"/>
    <w:rsid w:val="00993C56"/>
    <w:rsid w:val="009A3EEB"/>
    <w:rsid w:val="009A3F14"/>
    <w:rsid w:val="009D238C"/>
    <w:rsid w:val="009E6F6C"/>
    <w:rsid w:val="00A01615"/>
    <w:rsid w:val="00A21ACB"/>
    <w:rsid w:val="00A228B9"/>
    <w:rsid w:val="00A23F31"/>
    <w:rsid w:val="00A31274"/>
    <w:rsid w:val="00A33C95"/>
    <w:rsid w:val="00A3679A"/>
    <w:rsid w:val="00A50F29"/>
    <w:rsid w:val="00A51F69"/>
    <w:rsid w:val="00A54B8F"/>
    <w:rsid w:val="00A61DB7"/>
    <w:rsid w:val="00A717D1"/>
    <w:rsid w:val="00A8236F"/>
    <w:rsid w:val="00A839D7"/>
    <w:rsid w:val="00A8411D"/>
    <w:rsid w:val="00A9324B"/>
    <w:rsid w:val="00AA22DF"/>
    <w:rsid w:val="00AB5810"/>
    <w:rsid w:val="00AC568D"/>
    <w:rsid w:val="00AC7133"/>
    <w:rsid w:val="00B00503"/>
    <w:rsid w:val="00B06C4C"/>
    <w:rsid w:val="00B200E4"/>
    <w:rsid w:val="00B24BE0"/>
    <w:rsid w:val="00B24CA4"/>
    <w:rsid w:val="00B25C32"/>
    <w:rsid w:val="00B37985"/>
    <w:rsid w:val="00B401D6"/>
    <w:rsid w:val="00B46F9B"/>
    <w:rsid w:val="00B527FB"/>
    <w:rsid w:val="00B77A18"/>
    <w:rsid w:val="00BA0AB4"/>
    <w:rsid w:val="00BA7597"/>
    <w:rsid w:val="00BB2868"/>
    <w:rsid w:val="00BB28BB"/>
    <w:rsid w:val="00BB4B74"/>
    <w:rsid w:val="00BB4D8E"/>
    <w:rsid w:val="00BB7F32"/>
    <w:rsid w:val="00BC24A9"/>
    <w:rsid w:val="00BE2B23"/>
    <w:rsid w:val="00BF23DD"/>
    <w:rsid w:val="00C07E7A"/>
    <w:rsid w:val="00C1652B"/>
    <w:rsid w:val="00C22E42"/>
    <w:rsid w:val="00C50FB4"/>
    <w:rsid w:val="00C637B7"/>
    <w:rsid w:val="00C74D4F"/>
    <w:rsid w:val="00C778D7"/>
    <w:rsid w:val="00C8661A"/>
    <w:rsid w:val="00C94F06"/>
    <w:rsid w:val="00CA1546"/>
    <w:rsid w:val="00CA3D8B"/>
    <w:rsid w:val="00CB05F5"/>
    <w:rsid w:val="00CB6A92"/>
    <w:rsid w:val="00CC6B0F"/>
    <w:rsid w:val="00CE1D19"/>
    <w:rsid w:val="00D04F07"/>
    <w:rsid w:val="00D0505C"/>
    <w:rsid w:val="00D10603"/>
    <w:rsid w:val="00D158D1"/>
    <w:rsid w:val="00D251F8"/>
    <w:rsid w:val="00D30267"/>
    <w:rsid w:val="00D40BD0"/>
    <w:rsid w:val="00D42D62"/>
    <w:rsid w:val="00D54F46"/>
    <w:rsid w:val="00D616FD"/>
    <w:rsid w:val="00D8514C"/>
    <w:rsid w:val="00D87B5C"/>
    <w:rsid w:val="00D918EA"/>
    <w:rsid w:val="00D95523"/>
    <w:rsid w:val="00DA3C2E"/>
    <w:rsid w:val="00DA692A"/>
    <w:rsid w:val="00DC7C4F"/>
    <w:rsid w:val="00DD2026"/>
    <w:rsid w:val="00DD40CE"/>
    <w:rsid w:val="00DD51D3"/>
    <w:rsid w:val="00DF0372"/>
    <w:rsid w:val="00DF0C55"/>
    <w:rsid w:val="00DF5D88"/>
    <w:rsid w:val="00DF7903"/>
    <w:rsid w:val="00E02967"/>
    <w:rsid w:val="00E06827"/>
    <w:rsid w:val="00E227CB"/>
    <w:rsid w:val="00E37417"/>
    <w:rsid w:val="00E375F8"/>
    <w:rsid w:val="00E40106"/>
    <w:rsid w:val="00E46D87"/>
    <w:rsid w:val="00E57E6D"/>
    <w:rsid w:val="00E64641"/>
    <w:rsid w:val="00E64EE8"/>
    <w:rsid w:val="00E7076D"/>
    <w:rsid w:val="00E75746"/>
    <w:rsid w:val="00E94CCA"/>
    <w:rsid w:val="00EB263A"/>
    <w:rsid w:val="00EB4E20"/>
    <w:rsid w:val="00ED3736"/>
    <w:rsid w:val="00EE3F3D"/>
    <w:rsid w:val="00EE62BA"/>
    <w:rsid w:val="00EF60BF"/>
    <w:rsid w:val="00F02A3A"/>
    <w:rsid w:val="00F12EEB"/>
    <w:rsid w:val="00F140EE"/>
    <w:rsid w:val="00F22704"/>
    <w:rsid w:val="00F22C89"/>
    <w:rsid w:val="00F36747"/>
    <w:rsid w:val="00F603A7"/>
    <w:rsid w:val="00F731E9"/>
    <w:rsid w:val="00F733D8"/>
    <w:rsid w:val="00F827B8"/>
    <w:rsid w:val="00F932A5"/>
    <w:rsid w:val="00FA31D5"/>
    <w:rsid w:val="00FA6F4A"/>
    <w:rsid w:val="00FB2EC8"/>
    <w:rsid w:val="00FC41BA"/>
    <w:rsid w:val="00FD4ADF"/>
    <w:rsid w:val="00FD7B71"/>
    <w:rsid w:val="00FE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2D9"/>
    <w:pPr>
      <w:widowControl w:val="0"/>
      <w:adjustRightInd w:val="0"/>
      <w:spacing w:line="360" w:lineRule="atLeast"/>
      <w:jc w:val="both"/>
      <w:textAlignment w:val="baseline"/>
    </w:pPr>
  </w:style>
  <w:style w:type="paragraph" w:styleId="Heading4">
    <w:name w:val="heading 4"/>
    <w:basedOn w:val="Normal"/>
    <w:next w:val="Normal"/>
    <w:link w:val="Heading4Char"/>
    <w:uiPriority w:val="9"/>
    <w:qFormat/>
    <w:rsid w:val="00D158D1"/>
    <w:pPr>
      <w:keepNext/>
      <w:ind w:left="1710" w:hanging="1710"/>
      <w:outlineLvl w:val="3"/>
    </w:pPr>
    <w:rPr>
      <w:b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B16603"/>
    <w:rPr>
      <w:rFonts w:ascii="Calibri" w:eastAsia="Times New Roman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2972D9"/>
    <w:pPr>
      <w:jc w:val="center"/>
    </w:pPr>
    <w:rPr>
      <w:rFonts w:ascii="Book Antiqua" w:hAnsi="Book Antiqua"/>
      <w:b/>
      <w:sz w:val="52"/>
    </w:rPr>
  </w:style>
  <w:style w:type="character" w:customStyle="1" w:styleId="TitleChar">
    <w:name w:val="Title Char"/>
    <w:basedOn w:val="DefaultParagraphFont"/>
    <w:link w:val="Title"/>
    <w:uiPriority w:val="10"/>
    <w:rsid w:val="00B16603"/>
    <w:rPr>
      <w:rFonts w:ascii="Cambria" w:eastAsia="Times New Roman" w:hAnsi="Cambria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875631"/>
    <w:pPr>
      <w:widowControl w:val="0"/>
      <w:adjustRightInd w:val="0"/>
      <w:spacing w:line="36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BB28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6603"/>
  </w:style>
  <w:style w:type="paragraph" w:styleId="Footer">
    <w:name w:val="footer"/>
    <w:basedOn w:val="Normal"/>
    <w:link w:val="FooterChar"/>
    <w:uiPriority w:val="99"/>
    <w:rsid w:val="00BB28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6603"/>
  </w:style>
  <w:style w:type="paragraph" w:styleId="BodyTextIndent">
    <w:name w:val="Body Text Indent"/>
    <w:basedOn w:val="Normal"/>
    <w:link w:val="BodyTextIndentChar"/>
    <w:uiPriority w:val="99"/>
    <w:rsid w:val="002D4BC2"/>
    <w:pPr>
      <w:ind w:left="171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16603"/>
  </w:style>
  <w:style w:type="paragraph" w:styleId="ListParagraph">
    <w:name w:val="List Paragraph"/>
    <w:basedOn w:val="Normal"/>
    <w:uiPriority w:val="34"/>
    <w:qFormat/>
    <w:rsid w:val="00BF23DD"/>
    <w:pPr>
      <w:ind w:left="720"/>
      <w:contextualSpacing/>
    </w:pPr>
  </w:style>
  <w:style w:type="character" w:styleId="Hyperlink">
    <w:name w:val="Hyperlink"/>
    <w:basedOn w:val="DefaultParagraphFont"/>
    <w:unhideWhenUsed/>
    <w:rsid w:val="005656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luis-a-arana" TargetMode="External"/><Relationship Id="rId2" Type="http://schemas.openxmlformats.org/officeDocument/2006/relationships/hyperlink" Target="http://www.luisaarana.com" TargetMode="External"/><Relationship Id="rId1" Type="http://schemas.openxmlformats.org/officeDocument/2006/relationships/hyperlink" Target="mailto:dubltap.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6CABC-7EBE-4506-963B-1AD662FB9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2932</Words>
  <Characters>16716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2016-05-27T03:06:00Z</dcterms:created>
  <dcterms:modified xsi:type="dcterms:W3CDTF">2017-03-10T03:13:00Z</dcterms:modified>
</cp:coreProperties>
</file>