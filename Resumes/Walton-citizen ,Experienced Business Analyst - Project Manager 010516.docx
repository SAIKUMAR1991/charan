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A12" w:rsidRPr="00730266" w:rsidRDefault="007E2C53" w:rsidP="00177A12">
      <w:pPr>
        <w:tabs>
          <w:tab w:val="right" w:pos="9900"/>
        </w:tabs>
        <w:spacing w:after="0" w:line="240" w:lineRule="auto"/>
        <w:rPr>
          <w:rFonts w:ascii="Book Antiqua" w:hAnsi="Book Antiqua"/>
          <w:b/>
          <w:color w:val="215868"/>
          <w:sz w:val="18"/>
          <w:szCs w:val="18"/>
        </w:rPr>
      </w:pPr>
      <w:r w:rsidRPr="007E2C53">
        <w:rPr>
          <w:noProof/>
        </w:rPr>
        <w:pict>
          <v:shapetype id="_x0000_t202" coordsize="21600,21600" o:spt="202" path="m,l,21600r21600,l21600,xe">
            <v:stroke joinstyle="miter"/>
            <v:path gradientshapeok="t" o:connecttype="rect"/>
          </v:shapetype>
          <v:shape id="Text Box 2" o:spid="_x0000_s1026" type="#_x0000_t202" style="position:absolute;margin-left:-1.05pt;margin-top:-2.75pt;width:243.2pt;height:30.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27tA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" filled="f" stroked="f">
            <v:textbox>
              <w:txbxContent>
                <w:p w:rsidR="00177A12" w:rsidRPr="00072658" w:rsidRDefault="00237709">
                  <w:pPr>
                    <w:rPr>
                      <w:b/>
                      <w:color w:val="215868"/>
                    </w:rPr>
                  </w:pPr>
                  <w:r>
                    <w:rPr>
                      <w:rFonts w:ascii="Book Antiqua" w:hAnsi="Book Antiqua"/>
                      <w:b/>
                      <w:smallCaps/>
                      <w:color w:val="215868"/>
                      <w:sz w:val="30"/>
                      <w:szCs w:val="30"/>
                    </w:rPr>
                    <w:t xml:space="preserve">    </w:t>
                  </w:r>
                  <w:r w:rsidR="00F8466B">
                    <w:rPr>
                      <w:rFonts w:ascii="Book Antiqua" w:hAnsi="Book Antiqua"/>
                      <w:b/>
                      <w:smallCaps/>
                      <w:color w:val="215868"/>
                      <w:sz w:val="30"/>
                      <w:szCs w:val="30"/>
                    </w:rPr>
                    <w:t xml:space="preserve">Wayne </w:t>
                  </w:r>
                  <w:r w:rsidR="003E4569">
                    <w:rPr>
                      <w:rFonts w:ascii="Book Antiqua" w:hAnsi="Book Antiqua"/>
                      <w:b/>
                      <w:smallCaps/>
                      <w:color w:val="215868"/>
                      <w:sz w:val="30"/>
                      <w:szCs w:val="30"/>
                    </w:rPr>
                    <w:t xml:space="preserve">Marshall </w:t>
                  </w:r>
                  <w:r w:rsidR="00F8466B">
                    <w:rPr>
                      <w:rFonts w:ascii="Book Antiqua" w:hAnsi="Book Antiqua"/>
                      <w:b/>
                      <w:smallCaps/>
                      <w:color w:val="215868"/>
                      <w:sz w:val="30"/>
                      <w:szCs w:val="30"/>
                    </w:rPr>
                    <w:t>Walton</w:t>
                  </w:r>
                </w:p>
              </w:txbxContent>
            </v:textbox>
          </v:shape>
        </w:pict>
      </w:r>
      <w:r w:rsidR="00177A12" w:rsidRPr="000C29CC">
        <w:rPr>
          <w:rFonts w:ascii="Book Antiqua" w:hAnsi="Book Antiqua"/>
          <w:smallCaps/>
          <w:color w:val="948A54"/>
          <w:sz w:val="32"/>
          <w:szCs w:val="32"/>
        </w:rPr>
        <w:tab/>
      </w:r>
      <w:r w:rsidR="00E040D8">
        <w:rPr>
          <w:rFonts w:ascii="Book Antiqua" w:hAnsi="Book Antiqua"/>
          <w:b/>
          <w:color w:val="215868"/>
          <w:sz w:val="18"/>
          <w:szCs w:val="18"/>
        </w:rPr>
        <w:t>2055 Alexander Blvd</w:t>
      </w:r>
      <w:r w:rsidR="00177A12" w:rsidRPr="00730266">
        <w:rPr>
          <w:rFonts w:ascii="Book Antiqua" w:hAnsi="Book Antiqua"/>
          <w:b/>
          <w:color w:val="215868"/>
          <w:sz w:val="18"/>
          <w:szCs w:val="18"/>
        </w:rPr>
        <w:t xml:space="preserve"> |</w:t>
      </w:r>
      <w:r w:rsidR="00AB1882" w:rsidRPr="00730266">
        <w:rPr>
          <w:rFonts w:ascii="Book Antiqua" w:hAnsi="Book Antiqua"/>
          <w:b/>
          <w:color w:val="215868"/>
          <w:sz w:val="18"/>
          <w:szCs w:val="18"/>
        </w:rPr>
        <w:t xml:space="preserve"> </w:t>
      </w:r>
      <w:r w:rsidR="00F8466B" w:rsidRPr="00730266">
        <w:rPr>
          <w:rFonts w:ascii="Book Antiqua" w:hAnsi="Book Antiqua"/>
          <w:b/>
          <w:color w:val="215868"/>
          <w:sz w:val="18"/>
          <w:szCs w:val="18"/>
        </w:rPr>
        <w:t>Murfreesboro, Tennessee 371</w:t>
      </w:r>
      <w:r w:rsidR="00E040D8">
        <w:rPr>
          <w:rFonts w:ascii="Book Antiqua" w:hAnsi="Book Antiqua"/>
          <w:b/>
          <w:color w:val="215868"/>
          <w:sz w:val="18"/>
          <w:szCs w:val="18"/>
        </w:rPr>
        <w:t>30</w:t>
      </w:r>
    </w:p>
    <w:p w:rsidR="00177A12" w:rsidRPr="00E514CF" w:rsidRDefault="00177A12" w:rsidP="00177A12">
      <w:pPr>
        <w:tabs>
          <w:tab w:val="right" w:pos="9900"/>
        </w:tabs>
        <w:spacing w:after="0" w:line="240" w:lineRule="auto"/>
        <w:rPr>
          <w:rFonts w:ascii="Book Antiqua" w:hAnsi="Book Antiqua"/>
          <w:color w:val="215868"/>
          <w:sz w:val="18"/>
          <w:szCs w:val="18"/>
        </w:rPr>
      </w:pPr>
      <w:r w:rsidRPr="00730266">
        <w:rPr>
          <w:rFonts w:ascii="Book Antiqua" w:hAnsi="Book Antiqua"/>
          <w:b/>
          <w:color w:val="215868"/>
          <w:sz w:val="18"/>
          <w:szCs w:val="18"/>
        </w:rPr>
        <w:tab/>
      </w:r>
      <w:r w:rsidR="00664991">
        <w:rPr>
          <w:rFonts w:ascii="Book Antiqua" w:hAnsi="Book Antiqua"/>
          <w:b/>
          <w:color w:val="215868"/>
          <w:sz w:val="18"/>
          <w:szCs w:val="18"/>
        </w:rPr>
        <w:t xml:space="preserve">Cell: </w:t>
      </w:r>
      <w:r w:rsidR="00F8466B" w:rsidRPr="00730266">
        <w:rPr>
          <w:rFonts w:ascii="Book Antiqua" w:hAnsi="Book Antiqua"/>
          <w:b/>
          <w:color w:val="215868"/>
          <w:sz w:val="18"/>
          <w:szCs w:val="18"/>
        </w:rPr>
        <w:t xml:space="preserve">615.668.8924 </w:t>
      </w:r>
      <w:r w:rsidR="00AB1882" w:rsidRPr="00730266">
        <w:rPr>
          <w:rFonts w:ascii="Book Antiqua" w:hAnsi="Book Antiqua"/>
          <w:b/>
          <w:color w:val="215868"/>
          <w:sz w:val="18"/>
          <w:szCs w:val="18"/>
        </w:rPr>
        <w:t xml:space="preserve">| </w:t>
      </w:r>
      <w:r w:rsidR="00F8466B" w:rsidRPr="00730266">
        <w:rPr>
          <w:rFonts w:ascii="Book Antiqua" w:hAnsi="Book Antiqua"/>
          <w:b/>
          <w:color w:val="215868"/>
          <w:sz w:val="18"/>
          <w:szCs w:val="18"/>
        </w:rPr>
        <w:t>wayne</w:t>
      </w:r>
      <w:r w:rsidR="003E4569">
        <w:rPr>
          <w:rFonts w:ascii="Book Antiqua" w:hAnsi="Book Antiqua"/>
          <w:b/>
          <w:color w:val="215868"/>
          <w:sz w:val="18"/>
          <w:szCs w:val="18"/>
        </w:rPr>
        <w:t>m</w:t>
      </w:r>
      <w:r w:rsidR="00F8466B" w:rsidRPr="00730266">
        <w:rPr>
          <w:rFonts w:ascii="Book Antiqua" w:hAnsi="Book Antiqua"/>
          <w:b/>
          <w:color w:val="215868"/>
          <w:sz w:val="18"/>
          <w:szCs w:val="18"/>
        </w:rPr>
        <w:t>walton</w:t>
      </w:r>
      <w:r w:rsidR="003E4569">
        <w:rPr>
          <w:rFonts w:ascii="Book Antiqua" w:hAnsi="Book Antiqua"/>
          <w:b/>
          <w:color w:val="215868"/>
          <w:sz w:val="18"/>
          <w:szCs w:val="18"/>
        </w:rPr>
        <w:t>1@gmail.com</w:t>
      </w:r>
    </w:p>
    <w:p w:rsidR="00177A12" w:rsidRPr="00E514CF" w:rsidRDefault="00177A12" w:rsidP="00177A12">
      <w:pPr>
        <w:pBdr>
          <w:bottom w:val="single" w:sz="4" w:space="1" w:color="943634"/>
        </w:pBdr>
        <w:spacing w:after="0" w:line="240" w:lineRule="auto"/>
        <w:rPr>
          <w:rFonts w:ascii="Book Antiqua" w:hAnsi="Book Antiqua"/>
          <w:smallCaps/>
          <w:color w:val="215868"/>
          <w:sz w:val="8"/>
          <w:szCs w:val="8"/>
        </w:rPr>
      </w:pPr>
    </w:p>
    <w:p w:rsidR="00177A12" w:rsidRPr="00E514CF" w:rsidRDefault="007E2C53" w:rsidP="00177A12">
      <w:pPr>
        <w:spacing w:after="0" w:line="240" w:lineRule="auto"/>
        <w:rPr>
          <w:rFonts w:ascii="Book Antiqua" w:hAnsi="Book Antiqua"/>
          <w:color w:val="215868"/>
          <w:sz w:val="20"/>
          <w:szCs w:val="24"/>
        </w:rPr>
      </w:pPr>
      <w:r w:rsidRPr="007E2C53">
        <w:rPr>
          <w:b/>
          <w:noProof/>
          <w:color w:val="215868"/>
        </w:rPr>
        <w:pict>
          <v:shape id="Text Box 3" o:spid="_x0000_s1027" type="#_x0000_t202" style="position:absolute;margin-left:324pt;margin-top:3.2pt;width:168.75pt;height:244.9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" fillcolor="#eeece1" strokecolor="#938953">
            <v:textbox>
              <w:txbxContent>
                <w:p w:rsidR="00177A12" w:rsidRPr="00072658" w:rsidRDefault="00177A12" w:rsidP="00177A12">
                  <w:pPr>
                    <w:spacing w:before="60" w:after="0" w:line="240" w:lineRule="auto"/>
                    <w:jc w:val="center"/>
                    <w:rPr>
                      <w:rFonts w:ascii="Book Antiqua" w:hAnsi="Book Antiqua"/>
                      <w:smallCaps/>
                      <w:color w:val="215868"/>
                      <w:sz w:val="19"/>
                      <w:szCs w:val="19"/>
                    </w:rPr>
                  </w:pPr>
                  <w:r w:rsidRPr="00072658">
                    <w:rPr>
                      <w:rFonts w:ascii="Book Antiqua" w:hAnsi="Book Antiqua"/>
                      <w:smallCaps/>
                      <w:color w:val="215868"/>
                      <w:sz w:val="19"/>
                      <w:szCs w:val="19"/>
                    </w:rPr>
                    <w:t>Core Competencies</w:t>
                  </w:r>
                </w:p>
                <w:p w:rsidR="00177A12" w:rsidRPr="00072658" w:rsidRDefault="00177A12" w:rsidP="00177A12">
                  <w:pPr>
                    <w:autoSpaceDE w:val="0"/>
                    <w:autoSpaceDN w:val="0"/>
                    <w:adjustRightInd w:val="0"/>
                    <w:spacing w:after="0" w:line="240" w:lineRule="auto"/>
                    <w:ind w:left="158"/>
                    <w:jc w:val="center"/>
                    <w:rPr>
                      <w:rFonts w:ascii="Book Antiqua" w:hAnsi="Book Antiqua" w:cs="Arial"/>
                      <w:color w:val="215868"/>
                      <w:sz w:val="10"/>
                      <w:szCs w:val="10"/>
                    </w:rPr>
                  </w:pPr>
                </w:p>
                <w:p w:rsidR="00177A12" w:rsidRPr="00072658" w:rsidRDefault="00664991" w:rsidP="00177A12">
                  <w:pPr>
                    <w:autoSpaceDE w:val="0"/>
                    <w:autoSpaceDN w:val="0"/>
                    <w:adjustRightInd w:val="0"/>
                    <w:spacing w:after="0" w:line="240" w:lineRule="auto"/>
                    <w:ind w:left="158"/>
                    <w:jc w:val="center"/>
                    <w:rPr>
                      <w:rFonts w:ascii="Book Antiqua" w:hAnsi="Book Antiqua" w:cs="Arial"/>
                      <w:i/>
                      <w:color w:val="215868"/>
                      <w:sz w:val="19"/>
                      <w:szCs w:val="18"/>
                    </w:rPr>
                  </w:pPr>
                  <w:r>
                    <w:rPr>
                      <w:rFonts w:ascii="Book Antiqua" w:hAnsi="Book Antiqua" w:cs="Arial"/>
                      <w:i/>
                      <w:color w:val="215868"/>
                      <w:sz w:val="19"/>
                      <w:szCs w:val="18"/>
                    </w:rPr>
                    <w:t>Business</w:t>
                  </w:r>
                  <w:r w:rsidR="00177A12" w:rsidRPr="00072658">
                    <w:rPr>
                      <w:rFonts w:ascii="Book Antiqua" w:hAnsi="Book Antiqua" w:cs="Arial"/>
                      <w:i/>
                      <w:color w:val="215868"/>
                      <w:sz w:val="19"/>
                      <w:szCs w:val="18"/>
                    </w:rPr>
                    <w:t xml:space="preserve"> Analysis</w:t>
                  </w:r>
                  <w:r w:rsidR="00FF771A">
                    <w:rPr>
                      <w:rFonts w:ascii="Book Antiqua" w:hAnsi="Book Antiqua" w:cs="Arial"/>
                      <w:i/>
                      <w:color w:val="215868"/>
                      <w:sz w:val="19"/>
                      <w:szCs w:val="18"/>
                    </w:rPr>
                    <w:t xml:space="preserve"> with emphasis on Requirements Elicitation</w:t>
                  </w:r>
                </w:p>
                <w:p w:rsidR="00177A12" w:rsidRPr="00072658" w:rsidRDefault="00177A12" w:rsidP="00177A12">
                  <w:pPr>
                    <w:autoSpaceDE w:val="0"/>
                    <w:autoSpaceDN w:val="0"/>
                    <w:adjustRightInd w:val="0"/>
                    <w:spacing w:before="40" w:after="40" w:line="240" w:lineRule="auto"/>
                    <w:ind w:left="158"/>
                    <w:jc w:val="center"/>
                    <w:rPr>
                      <w:rFonts w:ascii="Book Antiqua" w:hAnsi="Book Antiqua" w:cs="Arial"/>
                      <w:color w:val="215868"/>
                      <w:sz w:val="12"/>
                      <w:szCs w:val="12"/>
                    </w:rPr>
                  </w:pPr>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p>
                <w:p w:rsidR="00FF771A" w:rsidRDefault="00FF771A" w:rsidP="00FF771A">
                  <w:pPr>
                    <w:autoSpaceDE w:val="0"/>
                    <w:autoSpaceDN w:val="0"/>
                    <w:adjustRightInd w:val="0"/>
                    <w:spacing w:after="0" w:line="240" w:lineRule="auto"/>
                    <w:ind w:left="158"/>
                    <w:jc w:val="center"/>
                    <w:rPr>
                      <w:rFonts w:ascii="Book Antiqua" w:hAnsi="Book Antiqua" w:cs="Arial"/>
                      <w:i/>
                      <w:color w:val="215868"/>
                      <w:sz w:val="19"/>
                      <w:szCs w:val="18"/>
                    </w:rPr>
                  </w:pPr>
                  <w:r>
                    <w:rPr>
                      <w:rFonts w:ascii="Book Antiqua" w:hAnsi="Book Antiqua" w:cs="Arial"/>
                      <w:i/>
                      <w:color w:val="215868"/>
                      <w:sz w:val="19"/>
                      <w:szCs w:val="18"/>
                    </w:rPr>
                    <w:t>CMS Healthcare Policy</w:t>
                  </w:r>
                </w:p>
                <w:p w:rsidR="001377FA" w:rsidRPr="00072658" w:rsidRDefault="001377FA" w:rsidP="00FF771A">
                  <w:pPr>
                    <w:autoSpaceDE w:val="0"/>
                    <w:autoSpaceDN w:val="0"/>
                    <w:adjustRightInd w:val="0"/>
                    <w:spacing w:after="0" w:line="240" w:lineRule="auto"/>
                    <w:ind w:left="158"/>
                    <w:jc w:val="center"/>
                    <w:rPr>
                      <w:rFonts w:ascii="Book Antiqua" w:hAnsi="Book Antiqua" w:cs="Arial"/>
                      <w:i/>
                      <w:color w:val="215868"/>
                      <w:sz w:val="19"/>
                      <w:szCs w:val="18"/>
                    </w:rPr>
                  </w:pPr>
                  <w:r>
                    <w:rPr>
                      <w:rFonts w:ascii="Book Antiqua" w:hAnsi="Book Antiqua" w:cs="Arial"/>
                      <w:i/>
                      <w:color w:val="215868"/>
                      <w:sz w:val="19"/>
                      <w:szCs w:val="18"/>
                    </w:rPr>
                    <w:t>Subject Matter Expertise</w:t>
                  </w:r>
                </w:p>
                <w:p w:rsidR="00177A12" w:rsidRPr="00072658" w:rsidRDefault="00177A12" w:rsidP="00177A12">
                  <w:pPr>
                    <w:autoSpaceDE w:val="0"/>
                    <w:autoSpaceDN w:val="0"/>
                    <w:adjustRightInd w:val="0"/>
                    <w:spacing w:before="40" w:after="40" w:line="240" w:lineRule="auto"/>
                    <w:ind w:left="158"/>
                    <w:jc w:val="center"/>
                    <w:rPr>
                      <w:rFonts w:ascii="Book Antiqua" w:hAnsi="Book Antiqua" w:cs="Arial"/>
                      <w:color w:val="215868"/>
                      <w:sz w:val="12"/>
                      <w:szCs w:val="12"/>
                    </w:rPr>
                  </w:pPr>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p>
                <w:p w:rsidR="00177A12" w:rsidRPr="00072658" w:rsidRDefault="00177A12" w:rsidP="00177A12">
                  <w:pPr>
                    <w:autoSpaceDE w:val="0"/>
                    <w:autoSpaceDN w:val="0"/>
                    <w:adjustRightInd w:val="0"/>
                    <w:spacing w:after="0" w:line="240" w:lineRule="auto"/>
                    <w:ind w:left="158"/>
                    <w:jc w:val="center"/>
                    <w:rPr>
                      <w:rFonts w:ascii="Book Antiqua" w:hAnsi="Book Antiqua" w:cs="Arial"/>
                      <w:i/>
                      <w:color w:val="215868"/>
                      <w:sz w:val="19"/>
                      <w:szCs w:val="18"/>
                    </w:rPr>
                  </w:pPr>
                  <w:r w:rsidRPr="00072658">
                    <w:rPr>
                      <w:rFonts w:ascii="Book Antiqua" w:hAnsi="Book Antiqua" w:cs="Arial"/>
                      <w:i/>
                      <w:color w:val="215868"/>
                      <w:sz w:val="19"/>
                      <w:szCs w:val="18"/>
                    </w:rPr>
                    <w:t>IT Project Planning and Execution</w:t>
                  </w:r>
                </w:p>
                <w:p w:rsidR="00177A12" w:rsidRPr="00072658" w:rsidRDefault="00177A12" w:rsidP="00177A12">
                  <w:pPr>
                    <w:autoSpaceDE w:val="0"/>
                    <w:autoSpaceDN w:val="0"/>
                    <w:adjustRightInd w:val="0"/>
                    <w:spacing w:before="40" w:after="40" w:line="240" w:lineRule="auto"/>
                    <w:ind w:left="158"/>
                    <w:jc w:val="center"/>
                    <w:rPr>
                      <w:rFonts w:ascii="Book Antiqua" w:hAnsi="Book Antiqua" w:cs="Arial"/>
                      <w:color w:val="215868"/>
                      <w:sz w:val="12"/>
                      <w:szCs w:val="12"/>
                    </w:rPr>
                  </w:pPr>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p>
                <w:p w:rsidR="00177A12" w:rsidRPr="00072658" w:rsidRDefault="002E2B68" w:rsidP="00177A12">
                  <w:pPr>
                    <w:autoSpaceDE w:val="0"/>
                    <w:autoSpaceDN w:val="0"/>
                    <w:adjustRightInd w:val="0"/>
                    <w:spacing w:after="0" w:line="240" w:lineRule="auto"/>
                    <w:ind w:left="158"/>
                    <w:jc w:val="center"/>
                    <w:rPr>
                      <w:rFonts w:ascii="Book Antiqua" w:hAnsi="Book Antiqua" w:cs="Arial"/>
                      <w:i/>
                      <w:color w:val="215868"/>
                      <w:sz w:val="19"/>
                      <w:szCs w:val="18"/>
                    </w:rPr>
                  </w:pPr>
                  <w:r>
                    <w:rPr>
                      <w:rFonts w:ascii="Book Antiqua" w:hAnsi="Book Antiqua" w:cs="Arial"/>
                      <w:i/>
                      <w:color w:val="215868"/>
                      <w:sz w:val="19"/>
                      <w:szCs w:val="18"/>
                    </w:rPr>
                    <w:t>Implementation and Convers</w:t>
                  </w:r>
                  <w:r w:rsidR="001377FA">
                    <w:rPr>
                      <w:rFonts w:ascii="Book Antiqua" w:hAnsi="Book Antiqua" w:cs="Arial"/>
                      <w:i/>
                      <w:color w:val="215868"/>
                      <w:sz w:val="19"/>
                      <w:szCs w:val="18"/>
                    </w:rPr>
                    <w:t>ion</w:t>
                  </w:r>
                </w:p>
                <w:p w:rsidR="00177A12" w:rsidRPr="00072658" w:rsidRDefault="00177A12" w:rsidP="00177A12">
                  <w:pPr>
                    <w:autoSpaceDE w:val="0"/>
                    <w:autoSpaceDN w:val="0"/>
                    <w:adjustRightInd w:val="0"/>
                    <w:spacing w:before="40" w:after="40" w:line="240" w:lineRule="auto"/>
                    <w:ind w:left="158"/>
                    <w:jc w:val="center"/>
                    <w:rPr>
                      <w:rFonts w:ascii="Book Antiqua" w:hAnsi="Book Antiqua" w:cs="Arial"/>
                      <w:color w:val="215868"/>
                      <w:sz w:val="12"/>
                      <w:szCs w:val="12"/>
                    </w:rPr>
                  </w:pPr>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p>
                <w:p w:rsidR="00177A12" w:rsidRPr="00072658" w:rsidRDefault="000B483E" w:rsidP="000D05C2">
                  <w:pPr>
                    <w:autoSpaceDE w:val="0"/>
                    <w:autoSpaceDN w:val="0"/>
                    <w:adjustRightInd w:val="0"/>
                    <w:spacing w:after="0" w:line="240" w:lineRule="auto"/>
                    <w:ind w:left="158"/>
                    <w:jc w:val="center"/>
                    <w:rPr>
                      <w:rFonts w:ascii="Book Antiqua" w:hAnsi="Book Antiqua" w:cs="Arial"/>
                      <w:i/>
                      <w:color w:val="215868"/>
                      <w:sz w:val="19"/>
                      <w:szCs w:val="18"/>
                    </w:rPr>
                  </w:pPr>
                  <w:r>
                    <w:rPr>
                      <w:rFonts w:ascii="Book Antiqua" w:hAnsi="Book Antiqua" w:cs="Arial"/>
                      <w:i/>
                      <w:color w:val="215868"/>
                      <w:sz w:val="19"/>
                      <w:szCs w:val="18"/>
                    </w:rPr>
                    <w:t xml:space="preserve">Technical </w:t>
                  </w:r>
                  <w:r w:rsidR="000D05C2">
                    <w:rPr>
                      <w:rFonts w:ascii="Book Antiqua" w:hAnsi="Book Antiqua" w:cs="Arial"/>
                      <w:i/>
                      <w:color w:val="215868"/>
                      <w:sz w:val="19"/>
                      <w:szCs w:val="18"/>
                    </w:rPr>
                    <w:t xml:space="preserve">Training, Policies, Procedures and </w:t>
                  </w:r>
                  <w:r w:rsidR="00177A12" w:rsidRPr="00072658">
                    <w:rPr>
                      <w:rFonts w:ascii="Book Antiqua" w:hAnsi="Book Antiqua" w:cs="Arial"/>
                      <w:i/>
                      <w:color w:val="215868"/>
                      <w:sz w:val="19"/>
                      <w:szCs w:val="18"/>
                    </w:rPr>
                    <w:t>Best Practices</w:t>
                  </w:r>
                </w:p>
                <w:p w:rsidR="00177A12" w:rsidRPr="00072658" w:rsidRDefault="00177A12" w:rsidP="00177A12">
                  <w:pPr>
                    <w:autoSpaceDE w:val="0"/>
                    <w:autoSpaceDN w:val="0"/>
                    <w:adjustRightInd w:val="0"/>
                    <w:spacing w:before="40" w:after="40" w:line="240" w:lineRule="auto"/>
                    <w:ind w:left="158"/>
                    <w:jc w:val="center"/>
                    <w:rPr>
                      <w:rFonts w:ascii="Book Antiqua" w:hAnsi="Book Antiqua" w:cs="Arial"/>
                      <w:color w:val="215868"/>
                      <w:sz w:val="12"/>
                      <w:szCs w:val="12"/>
                    </w:rPr>
                  </w:pPr>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p>
                <w:p w:rsidR="00177A12" w:rsidRPr="00072658" w:rsidRDefault="00177A12" w:rsidP="00177A12">
                  <w:pPr>
                    <w:spacing w:after="0"/>
                    <w:jc w:val="center"/>
                    <w:rPr>
                      <w:rFonts w:ascii="Book Antiqua" w:hAnsi="Book Antiqua"/>
                      <w:i/>
                      <w:color w:val="215868"/>
                      <w:sz w:val="19"/>
                      <w:szCs w:val="18"/>
                    </w:rPr>
                  </w:pPr>
                  <w:r w:rsidRPr="00072658">
                    <w:rPr>
                      <w:rFonts w:ascii="Book Antiqua" w:hAnsi="Book Antiqua"/>
                      <w:i/>
                      <w:color w:val="215868"/>
                      <w:sz w:val="19"/>
                      <w:szCs w:val="18"/>
                    </w:rPr>
                    <w:t>Team Collaboration/Leadership Skills</w:t>
                  </w:r>
                </w:p>
                <w:p w:rsidR="003F3B1E" w:rsidRPr="00072658" w:rsidRDefault="003F3B1E" w:rsidP="003F3B1E">
                  <w:pPr>
                    <w:autoSpaceDE w:val="0"/>
                    <w:autoSpaceDN w:val="0"/>
                    <w:adjustRightInd w:val="0"/>
                    <w:spacing w:before="40" w:after="40" w:line="240" w:lineRule="auto"/>
                    <w:ind w:left="158"/>
                    <w:jc w:val="center"/>
                    <w:rPr>
                      <w:rFonts w:ascii="Book Antiqua" w:hAnsi="Book Antiqua" w:cs="Arial"/>
                      <w:color w:val="215868"/>
                      <w:sz w:val="12"/>
                      <w:szCs w:val="12"/>
                    </w:rPr>
                  </w:pPr>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p>
                <w:p w:rsidR="003F3B1E" w:rsidRDefault="00A26299" w:rsidP="003F3B1E">
                  <w:pPr>
                    <w:spacing w:after="0"/>
                    <w:jc w:val="center"/>
                    <w:rPr>
                      <w:rFonts w:ascii="Book Antiqua" w:hAnsi="Book Antiqua"/>
                      <w:i/>
                      <w:color w:val="215868"/>
                      <w:sz w:val="19"/>
                      <w:szCs w:val="18"/>
                    </w:rPr>
                  </w:pPr>
                  <w:r>
                    <w:rPr>
                      <w:rFonts w:ascii="Book Antiqua" w:hAnsi="Book Antiqua"/>
                      <w:i/>
                      <w:color w:val="215868"/>
                      <w:sz w:val="19"/>
                      <w:szCs w:val="18"/>
                    </w:rPr>
                    <w:t>MITA SSA</w:t>
                  </w:r>
                  <w:r w:rsidR="00FF771A">
                    <w:rPr>
                      <w:rFonts w:ascii="Book Antiqua" w:hAnsi="Book Antiqua"/>
                      <w:i/>
                      <w:color w:val="215868"/>
                      <w:sz w:val="19"/>
                      <w:szCs w:val="18"/>
                    </w:rPr>
                    <w:t xml:space="preserve"> and MMIS SDLC</w:t>
                  </w:r>
                </w:p>
                <w:p w:rsidR="000B5921" w:rsidRPr="00072658" w:rsidRDefault="000B5921" w:rsidP="000B5921">
                  <w:pPr>
                    <w:autoSpaceDE w:val="0"/>
                    <w:autoSpaceDN w:val="0"/>
                    <w:adjustRightInd w:val="0"/>
                    <w:spacing w:before="40" w:after="40" w:line="240" w:lineRule="auto"/>
                    <w:ind w:left="158"/>
                    <w:jc w:val="center"/>
                    <w:rPr>
                      <w:rFonts w:ascii="Book Antiqua" w:hAnsi="Book Antiqua" w:cs="Arial"/>
                      <w:color w:val="215868"/>
                      <w:sz w:val="12"/>
                      <w:szCs w:val="12"/>
                    </w:rPr>
                  </w:pPr>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r w:rsidRPr="00072658">
                    <w:rPr>
                      <w:rFonts w:ascii="Book Antiqua" w:hAnsi="Book Antiqua" w:cs="Arial"/>
                      <w:color w:val="215868"/>
                      <w:sz w:val="12"/>
                      <w:szCs w:val="12"/>
                    </w:rPr>
                    <w:t xml:space="preserve">   </w:t>
                  </w:r>
                  <w:proofErr w:type="spellStart"/>
                  <w:r w:rsidRPr="00072658">
                    <w:rPr>
                      <w:rFonts w:ascii="Book Antiqua" w:hAnsi="Book Antiqua" w:cs="Arial"/>
                      <w:color w:val="215868"/>
                      <w:sz w:val="12"/>
                      <w:szCs w:val="12"/>
                    </w:rPr>
                    <w:t>■</w:t>
                  </w:r>
                  <w:proofErr w:type="spellEnd"/>
                </w:p>
                <w:p w:rsidR="000B5921" w:rsidRPr="00072658" w:rsidRDefault="000B5921" w:rsidP="000B5921">
                  <w:pPr>
                    <w:spacing w:after="0"/>
                    <w:jc w:val="center"/>
                    <w:rPr>
                      <w:rFonts w:ascii="Book Antiqua" w:hAnsi="Book Antiqua"/>
                      <w:i/>
                      <w:color w:val="215868"/>
                      <w:sz w:val="19"/>
                      <w:szCs w:val="18"/>
                    </w:rPr>
                  </w:pPr>
                  <w:r>
                    <w:rPr>
                      <w:rFonts w:ascii="Book Antiqua" w:hAnsi="Book Antiqua"/>
                      <w:i/>
                      <w:color w:val="215868"/>
                      <w:sz w:val="19"/>
                      <w:szCs w:val="18"/>
                    </w:rPr>
                    <w:t>Business Development</w:t>
                  </w:r>
                </w:p>
                <w:p w:rsidR="000B5921" w:rsidRPr="00072658" w:rsidRDefault="000B5921" w:rsidP="003F3B1E">
                  <w:pPr>
                    <w:spacing w:after="0"/>
                    <w:jc w:val="center"/>
                    <w:rPr>
                      <w:rFonts w:ascii="Book Antiqua" w:hAnsi="Book Antiqua"/>
                      <w:i/>
                      <w:color w:val="215868"/>
                      <w:sz w:val="19"/>
                      <w:szCs w:val="18"/>
                    </w:rPr>
                  </w:pPr>
                </w:p>
                <w:p w:rsidR="00177A12" w:rsidRPr="00D54FC3" w:rsidRDefault="00177A12" w:rsidP="00177A12">
                  <w:pPr>
                    <w:numPr>
                      <w:ins w:id="0" w:author="Unknown"/>
                    </w:numPr>
                    <w:spacing w:after="0" w:line="240" w:lineRule="auto"/>
                    <w:jc w:val="center"/>
                    <w:rPr>
                      <w:rFonts w:ascii="Book Antiqua" w:hAnsi="Book Antiqua" w:cs="Arial"/>
                      <w:i/>
                      <w:color w:val="993300"/>
                      <w:sz w:val="19"/>
                      <w:szCs w:val="18"/>
                    </w:rPr>
                  </w:pPr>
                </w:p>
              </w:txbxContent>
            </v:textbox>
            <w10:wrap type="square"/>
          </v:shape>
        </w:pict>
      </w:r>
    </w:p>
    <w:p w:rsidR="00177A12" w:rsidRPr="00E514CF" w:rsidRDefault="00F8466B" w:rsidP="00177A12">
      <w:pPr>
        <w:spacing w:after="0" w:line="240" w:lineRule="auto"/>
        <w:rPr>
          <w:rFonts w:ascii="Book Antiqua" w:hAnsi="Book Antiqua"/>
          <w:b/>
          <w:smallCaps/>
          <w:color w:val="215868"/>
          <w:sz w:val="24"/>
          <w:szCs w:val="24"/>
        </w:rPr>
      </w:pPr>
      <w:r>
        <w:rPr>
          <w:rFonts w:ascii="Book Antiqua" w:hAnsi="Book Antiqua"/>
          <w:b/>
          <w:smallCaps/>
          <w:color w:val="215868"/>
          <w:sz w:val="24"/>
          <w:szCs w:val="24"/>
        </w:rPr>
        <w:t>Business</w:t>
      </w:r>
      <w:r w:rsidR="00177A12">
        <w:rPr>
          <w:rFonts w:ascii="Book Antiqua" w:hAnsi="Book Antiqua"/>
          <w:b/>
          <w:smallCaps/>
          <w:color w:val="215868"/>
          <w:sz w:val="24"/>
          <w:szCs w:val="24"/>
        </w:rPr>
        <w:t xml:space="preserve"> </w:t>
      </w:r>
      <w:r w:rsidR="000B483E">
        <w:rPr>
          <w:rFonts w:ascii="Book Antiqua" w:hAnsi="Book Antiqua"/>
          <w:b/>
          <w:smallCaps/>
          <w:color w:val="215868"/>
          <w:sz w:val="24"/>
          <w:szCs w:val="24"/>
        </w:rPr>
        <w:t>Analysis &amp; IT Project Management</w:t>
      </w:r>
    </w:p>
    <w:p w:rsidR="00177A12" w:rsidRPr="00E514CF" w:rsidRDefault="00177A12" w:rsidP="00177A12">
      <w:pPr>
        <w:pBdr>
          <w:bottom w:val="single" w:sz="4" w:space="1" w:color="943634"/>
        </w:pBdr>
        <w:spacing w:after="0" w:line="240" w:lineRule="auto"/>
        <w:rPr>
          <w:rFonts w:ascii="Book Antiqua" w:hAnsi="Book Antiqua"/>
          <w:smallCaps/>
          <w:color w:val="215868"/>
          <w:sz w:val="8"/>
          <w:szCs w:val="8"/>
        </w:rPr>
      </w:pPr>
    </w:p>
    <w:p w:rsidR="00177A12" w:rsidRPr="00EE25DC" w:rsidRDefault="00177A12" w:rsidP="00177A12">
      <w:pPr>
        <w:spacing w:after="0" w:line="240" w:lineRule="auto"/>
        <w:rPr>
          <w:rFonts w:ascii="Book Antiqua" w:hAnsi="Book Antiqua"/>
          <w:color w:val="215868"/>
          <w:sz w:val="12"/>
          <w:szCs w:val="12"/>
        </w:rPr>
      </w:pPr>
    </w:p>
    <w:p w:rsidR="00177A12" w:rsidRPr="001B5479" w:rsidRDefault="00177A12" w:rsidP="00D94165">
      <w:pPr>
        <w:numPr>
          <w:ilvl w:val="0"/>
          <w:numId w:val="2"/>
        </w:numPr>
        <w:spacing w:after="100" w:line="240" w:lineRule="auto"/>
        <w:ind w:right="158"/>
        <w:rPr>
          <w:rFonts w:ascii="Book Antiqua" w:hAnsi="Book Antiqua"/>
          <w:sz w:val="20"/>
          <w:szCs w:val="19"/>
        </w:rPr>
      </w:pPr>
      <w:r w:rsidRPr="001B5479">
        <w:rPr>
          <w:rFonts w:ascii="Book Antiqua" w:hAnsi="Book Antiqua"/>
          <w:spacing w:val="-2"/>
          <w:sz w:val="20"/>
          <w:szCs w:val="19"/>
        </w:rPr>
        <w:t>Pro</w:t>
      </w:r>
      <w:r w:rsidR="00AE0973">
        <w:rPr>
          <w:rFonts w:ascii="Book Antiqua" w:hAnsi="Book Antiqua"/>
          <w:spacing w:val="-2"/>
          <w:sz w:val="20"/>
          <w:szCs w:val="19"/>
        </w:rPr>
        <w:t>fessional, multi-talented bus</w:t>
      </w:r>
      <w:r w:rsidR="00ED0BA4">
        <w:rPr>
          <w:rFonts w:ascii="Book Antiqua" w:hAnsi="Book Antiqua"/>
          <w:spacing w:val="-2"/>
          <w:sz w:val="20"/>
          <w:szCs w:val="19"/>
        </w:rPr>
        <w:t>iness</w:t>
      </w:r>
      <w:r w:rsidR="00AE0973">
        <w:rPr>
          <w:rFonts w:ascii="Book Antiqua" w:hAnsi="Book Antiqua"/>
          <w:spacing w:val="-2"/>
          <w:sz w:val="20"/>
          <w:szCs w:val="19"/>
        </w:rPr>
        <w:t xml:space="preserve"> information systems </w:t>
      </w:r>
      <w:r w:rsidR="00EA2BCA">
        <w:rPr>
          <w:rFonts w:ascii="Book Antiqua" w:hAnsi="Book Antiqua"/>
          <w:spacing w:val="-2"/>
          <w:sz w:val="20"/>
          <w:szCs w:val="19"/>
        </w:rPr>
        <w:t>consultant with experience</w:t>
      </w:r>
      <w:r w:rsidR="00AE0973">
        <w:rPr>
          <w:rFonts w:ascii="Book Antiqua" w:hAnsi="Book Antiqua"/>
          <w:spacing w:val="-2"/>
          <w:sz w:val="20"/>
          <w:szCs w:val="19"/>
        </w:rPr>
        <w:t xml:space="preserve"> in multiple SDLC methodologies such as Agile and RUP as well as Project Management.  Adept at requirements gathering</w:t>
      </w:r>
      <w:r w:rsidR="00C9495A">
        <w:rPr>
          <w:rFonts w:ascii="Book Antiqua" w:hAnsi="Book Antiqua"/>
          <w:spacing w:val="-2"/>
          <w:sz w:val="20"/>
          <w:szCs w:val="19"/>
        </w:rPr>
        <w:t>/</w:t>
      </w:r>
      <w:r w:rsidR="00AE0973">
        <w:rPr>
          <w:rFonts w:ascii="Book Antiqua" w:hAnsi="Book Antiqua"/>
          <w:spacing w:val="-2"/>
          <w:sz w:val="20"/>
          <w:szCs w:val="19"/>
        </w:rPr>
        <w:t xml:space="preserve">analysis and documentation </w:t>
      </w:r>
      <w:r w:rsidR="00C9495A">
        <w:rPr>
          <w:rFonts w:ascii="Book Antiqua" w:hAnsi="Book Antiqua"/>
          <w:spacing w:val="-2"/>
          <w:sz w:val="20"/>
          <w:szCs w:val="19"/>
        </w:rPr>
        <w:t xml:space="preserve">including: </w:t>
      </w:r>
      <w:r w:rsidR="00AE0973">
        <w:rPr>
          <w:rFonts w:ascii="Book Antiqua" w:hAnsi="Book Antiqua"/>
          <w:spacing w:val="-2"/>
          <w:sz w:val="20"/>
          <w:szCs w:val="19"/>
        </w:rPr>
        <w:t xml:space="preserve">technical and functional </w:t>
      </w:r>
      <w:r w:rsidR="00C9495A">
        <w:rPr>
          <w:rFonts w:ascii="Book Antiqua" w:hAnsi="Book Antiqua"/>
          <w:spacing w:val="-2"/>
          <w:sz w:val="20"/>
          <w:szCs w:val="19"/>
        </w:rPr>
        <w:t>specifications</w:t>
      </w:r>
      <w:r w:rsidR="00AE0973">
        <w:rPr>
          <w:rFonts w:ascii="Book Antiqua" w:hAnsi="Book Antiqua"/>
          <w:spacing w:val="-2"/>
          <w:sz w:val="20"/>
          <w:szCs w:val="19"/>
        </w:rPr>
        <w:t xml:space="preserve"> use cases, scope diagrams, test cases, etc. </w:t>
      </w:r>
      <w:r w:rsidR="00C9495A">
        <w:rPr>
          <w:rFonts w:ascii="Book Antiqua" w:hAnsi="Book Antiqua"/>
          <w:spacing w:val="-2"/>
          <w:sz w:val="20"/>
          <w:szCs w:val="19"/>
        </w:rPr>
        <w:t xml:space="preserve">for </w:t>
      </w:r>
      <w:r w:rsidR="00AE0973">
        <w:rPr>
          <w:rFonts w:ascii="Book Antiqua" w:hAnsi="Book Antiqua"/>
          <w:spacing w:val="-2"/>
          <w:sz w:val="20"/>
          <w:szCs w:val="19"/>
        </w:rPr>
        <w:t>large</w:t>
      </w:r>
      <w:r w:rsidR="00C9495A">
        <w:rPr>
          <w:rFonts w:ascii="Book Antiqua" w:hAnsi="Book Antiqua"/>
          <w:spacing w:val="-2"/>
          <w:sz w:val="20"/>
          <w:szCs w:val="19"/>
        </w:rPr>
        <w:t xml:space="preserve"> or small</w:t>
      </w:r>
      <w:r w:rsidR="00AE0973">
        <w:rPr>
          <w:rFonts w:ascii="Book Antiqua" w:hAnsi="Book Antiqua"/>
          <w:spacing w:val="-2"/>
          <w:sz w:val="20"/>
          <w:szCs w:val="19"/>
        </w:rPr>
        <w:t xml:space="preserve"> scale implementations, conversions, and</w:t>
      </w:r>
      <w:r w:rsidR="005A70D8">
        <w:rPr>
          <w:rFonts w:ascii="Book Antiqua" w:hAnsi="Book Antiqua"/>
          <w:spacing w:val="-2"/>
          <w:sz w:val="20"/>
          <w:szCs w:val="19"/>
        </w:rPr>
        <w:t xml:space="preserve"> Design, Develop, and Implementation (</w:t>
      </w:r>
      <w:r w:rsidR="00AE0973">
        <w:rPr>
          <w:rFonts w:ascii="Book Antiqua" w:hAnsi="Book Antiqua"/>
          <w:spacing w:val="-2"/>
          <w:sz w:val="20"/>
          <w:szCs w:val="19"/>
        </w:rPr>
        <w:t xml:space="preserve"> DDI</w:t>
      </w:r>
      <w:r w:rsidR="005A70D8">
        <w:rPr>
          <w:rFonts w:ascii="Book Antiqua" w:hAnsi="Book Antiqua"/>
          <w:spacing w:val="-2"/>
          <w:sz w:val="20"/>
          <w:szCs w:val="19"/>
        </w:rPr>
        <w:t>)</w:t>
      </w:r>
      <w:r w:rsidR="00AE0973">
        <w:rPr>
          <w:rFonts w:ascii="Book Antiqua" w:hAnsi="Book Antiqua"/>
          <w:spacing w:val="-2"/>
          <w:sz w:val="20"/>
          <w:szCs w:val="19"/>
        </w:rPr>
        <w:t xml:space="preserve"> projects.</w:t>
      </w:r>
    </w:p>
    <w:p w:rsidR="00177A12" w:rsidRPr="00ED0BA4" w:rsidRDefault="00F935BF" w:rsidP="00D94165">
      <w:pPr>
        <w:numPr>
          <w:ilvl w:val="0"/>
          <w:numId w:val="2"/>
        </w:numPr>
        <w:spacing w:after="100" w:line="240" w:lineRule="auto"/>
        <w:ind w:right="158"/>
        <w:jc w:val="both"/>
        <w:rPr>
          <w:rFonts w:ascii="Book Antiqua" w:hAnsi="Book Antiqua"/>
          <w:spacing w:val="-2"/>
          <w:sz w:val="20"/>
          <w:szCs w:val="19"/>
        </w:rPr>
      </w:pPr>
      <w:r>
        <w:rPr>
          <w:rFonts w:ascii="Book Antiqua" w:hAnsi="Book Antiqua"/>
          <w:sz w:val="20"/>
          <w:szCs w:val="19"/>
        </w:rPr>
        <w:t xml:space="preserve">Proven ability to utilize industry and business analysis tools while leveraging </w:t>
      </w:r>
      <w:r w:rsidR="00177A12" w:rsidRPr="001B5479">
        <w:rPr>
          <w:rFonts w:ascii="Book Antiqua" w:hAnsi="Book Antiqua"/>
          <w:sz w:val="20"/>
          <w:szCs w:val="19"/>
        </w:rPr>
        <w:t>exceptional leadership skills to drive a collaborative team effort</w:t>
      </w:r>
      <w:r w:rsidR="00177A12" w:rsidRPr="001B5479">
        <w:rPr>
          <w:rFonts w:ascii="Book Antiqua" w:hAnsi="Book Antiqua"/>
          <w:spacing w:val="-2"/>
          <w:sz w:val="20"/>
          <w:szCs w:val="19"/>
        </w:rPr>
        <w:t xml:space="preserve"> to meet small and large scale deliverables and ensure project success</w:t>
      </w:r>
      <w:r w:rsidR="00177A12" w:rsidRPr="001B5479">
        <w:rPr>
          <w:rFonts w:ascii="Book Antiqua" w:hAnsi="Book Antiqua"/>
          <w:sz w:val="20"/>
          <w:szCs w:val="19"/>
        </w:rPr>
        <w:t>. S</w:t>
      </w:r>
      <w:r>
        <w:rPr>
          <w:rFonts w:ascii="Book Antiqua" w:hAnsi="Book Antiqua"/>
          <w:sz w:val="20"/>
          <w:szCs w:val="19"/>
        </w:rPr>
        <w:t>ubject matter expertise gained through diverse consulting, contract, and full-time experience demonstrated through quick adaptability to various technologies, platforms, processes, and organizational cultures.</w:t>
      </w:r>
    </w:p>
    <w:p w:rsidR="00177A12" w:rsidRPr="00EE25DC" w:rsidRDefault="00177A12" w:rsidP="00177A12">
      <w:pPr>
        <w:spacing w:before="60" w:after="0" w:line="240" w:lineRule="auto"/>
        <w:ind w:left="720"/>
        <w:jc w:val="both"/>
        <w:rPr>
          <w:rFonts w:ascii="Book Antiqua" w:hAnsi="Book Antiqua"/>
          <w:smallCaps/>
          <w:color w:val="993300"/>
          <w:sz w:val="12"/>
          <w:szCs w:val="12"/>
        </w:rPr>
      </w:pPr>
    </w:p>
    <w:p w:rsidR="00A521DB" w:rsidRDefault="00A521DB" w:rsidP="00A521DB">
      <w:pPr>
        <w:spacing w:after="0" w:line="240" w:lineRule="auto"/>
        <w:rPr>
          <w:rFonts w:ascii="Book Antiqua" w:hAnsi="Book Antiqua"/>
          <w:b/>
          <w:smallCaps/>
          <w:color w:val="215868"/>
          <w:sz w:val="24"/>
          <w:szCs w:val="24"/>
        </w:rPr>
      </w:pPr>
      <w:r w:rsidRPr="00E514CF">
        <w:rPr>
          <w:rFonts w:ascii="Book Antiqua" w:hAnsi="Book Antiqua"/>
          <w:b/>
          <w:smallCaps/>
          <w:color w:val="215868"/>
          <w:sz w:val="24"/>
          <w:szCs w:val="24"/>
        </w:rPr>
        <w:t>Professional Experience</w:t>
      </w:r>
    </w:p>
    <w:p w:rsidR="002D3DB9" w:rsidRPr="000C29CC" w:rsidRDefault="002D3DB9" w:rsidP="002D3DB9">
      <w:pPr>
        <w:spacing w:after="0" w:line="240" w:lineRule="auto"/>
        <w:rPr>
          <w:rFonts w:ascii="Book Antiqua" w:hAnsi="Book Antiqua"/>
          <w:smallCaps/>
          <w:sz w:val="8"/>
          <w:szCs w:val="8"/>
        </w:rPr>
      </w:pPr>
    </w:p>
    <w:p w:rsidR="00BA54BD" w:rsidRDefault="00C172F8" w:rsidP="00BA54BD">
      <w:pPr>
        <w:pBdr>
          <w:top w:val="single" w:sz="4" w:space="1" w:color="943634"/>
        </w:pBdr>
        <w:spacing w:after="0" w:line="240" w:lineRule="auto"/>
        <w:rPr>
          <w:rFonts w:ascii="Book Antiqua" w:hAnsi="Book Antiqua"/>
          <w:sz w:val="19"/>
          <w:szCs w:val="19"/>
        </w:rPr>
      </w:pPr>
      <w:r w:rsidRPr="001B4DF0">
        <w:rPr>
          <w:rFonts w:ascii="Book Antiqua" w:hAnsi="Book Antiqua"/>
          <w:sz w:val="19"/>
          <w:szCs w:val="19"/>
          <w:highlight w:val="lightGray"/>
        </w:rPr>
        <w:t>CIBER Inc</w:t>
      </w:r>
      <w:r w:rsidR="00BA54BD">
        <w:rPr>
          <w:rFonts w:ascii="Book Antiqua" w:hAnsi="Book Antiqua"/>
          <w:sz w:val="19"/>
          <w:szCs w:val="19"/>
        </w:rPr>
        <w:t xml:space="preserve">. </w:t>
      </w:r>
      <w:r w:rsidR="00BA54BD" w:rsidRPr="00180F59">
        <w:rPr>
          <w:rFonts w:ascii="Book Antiqua" w:hAnsi="Book Antiqua"/>
          <w:sz w:val="20"/>
          <w:szCs w:val="19"/>
        </w:rPr>
        <w:t xml:space="preserve">• </w:t>
      </w:r>
      <w:r>
        <w:rPr>
          <w:rFonts w:ascii="Book Antiqua" w:hAnsi="Book Antiqua"/>
          <w:sz w:val="20"/>
          <w:szCs w:val="19"/>
        </w:rPr>
        <w:t>Tampa, FL</w:t>
      </w:r>
      <w:r w:rsidR="00BA54BD">
        <w:rPr>
          <w:rFonts w:ascii="Book Antiqua" w:hAnsi="Book Antiqua"/>
          <w:sz w:val="20"/>
          <w:szCs w:val="19"/>
        </w:rPr>
        <w:t xml:space="preserve">   </w:t>
      </w:r>
      <w:r w:rsidR="003871E5">
        <w:rPr>
          <w:rFonts w:ascii="Book Antiqua" w:hAnsi="Book Antiqua"/>
          <w:sz w:val="20"/>
          <w:szCs w:val="19"/>
        </w:rPr>
        <w:t xml:space="preserve"> </w:t>
      </w:r>
      <w:r w:rsidR="00BA54BD" w:rsidRPr="00BA54BD">
        <w:rPr>
          <w:rFonts w:ascii="Book Antiqua" w:hAnsi="Book Antiqua"/>
          <w:b/>
          <w:sz w:val="20"/>
          <w:szCs w:val="19"/>
        </w:rPr>
        <w:t xml:space="preserve">Client: </w:t>
      </w:r>
      <w:r>
        <w:rPr>
          <w:rFonts w:ascii="Book Antiqua" w:hAnsi="Book Antiqua"/>
          <w:b/>
          <w:sz w:val="20"/>
          <w:szCs w:val="19"/>
        </w:rPr>
        <w:t>WellCare</w:t>
      </w:r>
      <w:r w:rsidR="003871E5">
        <w:rPr>
          <w:rFonts w:ascii="Book Antiqua" w:hAnsi="Book Antiqua"/>
          <w:b/>
          <w:sz w:val="20"/>
          <w:szCs w:val="19"/>
        </w:rPr>
        <w:t xml:space="preserve"> Managed Care Organization (MCO) </w:t>
      </w:r>
      <w:r w:rsidR="00C43523">
        <w:rPr>
          <w:rFonts w:ascii="Book Antiqua" w:hAnsi="Book Antiqua"/>
          <w:sz w:val="20"/>
          <w:szCs w:val="19"/>
        </w:rPr>
        <w:tab/>
        <w:t xml:space="preserve">      </w:t>
      </w:r>
      <w:r w:rsidR="003871E5">
        <w:rPr>
          <w:rFonts w:ascii="Book Antiqua" w:hAnsi="Book Antiqua"/>
          <w:sz w:val="20"/>
          <w:szCs w:val="19"/>
        </w:rPr>
        <w:t xml:space="preserve">              </w:t>
      </w:r>
      <w:r>
        <w:rPr>
          <w:rFonts w:ascii="Book Antiqua" w:hAnsi="Book Antiqua"/>
          <w:sz w:val="20"/>
          <w:szCs w:val="19"/>
        </w:rPr>
        <w:t>7</w:t>
      </w:r>
      <w:r w:rsidR="00BA54BD">
        <w:rPr>
          <w:rFonts w:ascii="Book Antiqua" w:hAnsi="Book Antiqua"/>
          <w:sz w:val="20"/>
          <w:szCs w:val="19"/>
        </w:rPr>
        <w:t xml:space="preserve">/15 – </w:t>
      </w:r>
      <w:r w:rsidR="00C43523">
        <w:rPr>
          <w:rFonts w:ascii="Book Antiqua" w:hAnsi="Book Antiqua"/>
          <w:sz w:val="20"/>
          <w:szCs w:val="19"/>
        </w:rPr>
        <w:t>Dec 18, 2015</w:t>
      </w:r>
      <w:r w:rsidR="00BA54BD">
        <w:rPr>
          <w:rFonts w:ascii="Book Antiqua" w:hAnsi="Book Antiqua"/>
          <w:sz w:val="20"/>
          <w:szCs w:val="19"/>
        </w:rPr>
        <w:t xml:space="preserve">                                                        </w:t>
      </w:r>
    </w:p>
    <w:p w:rsidR="00BA54BD" w:rsidRDefault="00C172F8" w:rsidP="00BA54BD">
      <w:pPr>
        <w:pBdr>
          <w:top w:val="single" w:sz="4" w:space="1" w:color="943634"/>
        </w:pBdr>
        <w:spacing w:after="0" w:line="240" w:lineRule="auto"/>
        <w:rPr>
          <w:rFonts w:ascii="Book Antiqua" w:hAnsi="Book Antiqua"/>
          <w:b/>
          <w:sz w:val="20"/>
          <w:szCs w:val="19"/>
        </w:rPr>
      </w:pPr>
      <w:r>
        <w:rPr>
          <w:rFonts w:ascii="Book Antiqua" w:hAnsi="Book Antiqua"/>
          <w:b/>
          <w:sz w:val="20"/>
          <w:szCs w:val="19"/>
        </w:rPr>
        <w:t xml:space="preserve">Principal </w:t>
      </w:r>
      <w:r w:rsidR="00BA54BD">
        <w:rPr>
          <w:rFonts w:ascii="Book Antiqua" w:hAnsi="Book Antiqua"/>
          <w:b/>
          <w:sz w:val="20"/>
          <w:szCs w:val="19"/>
        </w:rPr>
        <w:t>Consultant</w:t>
      </w:r>
      <w:r w:rsidR="007C6066">
        <w:rPr>
          <w:rFonts w:ascii="Book Antiqua" w:hAnsi="Book Antiqua"/>
          <w:b/>
          <w:sz w:val="20"/>
          <w:szCs w:val="19"/>
        </w:rPr>
        <w:t>: Medicaid and Healthcare Subject Matter Expert</w:t>
      </w:r>
      <w:r>
        <w:rPr>
          <w:rFonts w:ascii="Book Antiqua" w:hAnsi="Book Antiqua"/>
          <w:b/>
          <w:sz w:val="20"/>
          <w:szCs w:val="19"/>
        </w:rPr>
        <w:t xml:space="preserve"> </w:t>
      </w:r>
      <w:r w:rsidR="007C6066">
        <w:rPr>
          <w:rFonts w:ascii="Book Antiqua" w:hAnsi="Book Antiqua"/>
          <w:b/>
          <w:sz w:val="20"/>
          <w:szCs w:val="19"/>
        </w:rPr>
        <w:t>-</w:t>
      </w:r>
      <w:r w:rsidR="00AF4863">
        <w:rPr>
          <w:rFonts w:ascii="Book Antiqua" w:hAnsi="Book Antiqua"/>
          <w:b/>
          <w:sz w:val="20"/>
          <w:szCs w:val="19"/>
        </w:rPr>
        <w:t>--</w:t>
      </w:r>
      <w:r w:rsidR="007C6066">
        <w:rPr>
          <w:rFonts w:ascii="Book Antiqua" w:hAnsi="Book Antiqua"/>
          <w:b/>
          <w:sz w:val="20"/>
          <w:szCs w:val="19"/>
        </w:rPr>
        <w:t xml:space="preserve"> Iowa and Georgia MCO Project</w:t>
      </w:r>
    </w:p>
    <w:p w:rsidR="00BA54BD" w:rsidRPr="00BA54BD" w:rsidRDefault="00F11D82" w:rsidP="00BA54BD">
      <w:pPr>
        <w:numPr>
          <w:ilvl w:val="0"/>
          <w:numId w:val="1"/>
        </w:numPr>
        <w:spacing w:before="60" w:after="0" w:line="240" w:lineRule="auto"/>
        <w:jc w:val="both"/>
        <w:rPr>
          <w:rFonts w:ascii="Book Antiqua" w:hAnsi="Book Antiqua"/>
          <w:sz w:val="20"/>
          <w:szCs w:val="24"/>
        </w:rPr>
      </w:pPr>
      <w:r>
        <w:rPr>
          <w:rFonts w:ascii="Book Antiqua" w:hAnsi="Book Antiqua"/>
          <w:sz w:val="20"/>
          <w:szCs w:val="24"/>
        </w:rPr>
        <w:t xml:space="preserve">Functioned as Business Analyst writing </w:t>
      </w:r>
      <w:r w:rsidR="00BC6238">
        <w:rPr>
          <w:rFonts w:ascii="Book Antiqua" w:hAnsi="Book Antiqua"/>
          <w:sz w:val="20"/>
          <w:szCs w:val="24"/>
        </w:rPr>
        <w:t>Business Requirements Documents (</w:t>
      </w:r>
      <w:r>
        <w:rPr>
          <w:rFonts w:ascii="Book Antiqua" w:hAnsi="Book Antiqua"/>
          <w:sz w:val="20"/>
          <w:szCs w:val="24"/>
        </w:rPr>
        <w:t>BRD</w:t>
      </w:r>
      <w:r w:rsidR="00BC6238">
        <w:rPr>
          <w:rFonts w:ascii="Book Antiqua" w:hAnsi="Book Antiqua"/>
          <w:sz w:val="20"/>
          <w:szCs w:val="24"/>
        </w:rPr>
        <w:t>)</w:t>
      </w:r>
      <w:r>
        <w:rPr>
          <w:rFonts w:ascii="Book Antiqua" w:hAnsi="Book Antiqua"/>
          <w:sz w:val="20"/>
          <w:szCs w:val="24"/>
        </w:rPr>
        <w:t xml:space="preserve"> and </w:t>
      </w:r>
      <w:r w:rsidR="00BC6238">
        <w:rPr>
          <w:rFonts w:ascii="Book Antiqua" w:hAnsi="Book Antiqua"/>
          <w:sz w:val="20"/>
          <w:szCs w:val="24"/>
        </w:rPr>
        <w:t>Functional Specifications Documents (</w:t>
      </w:r>
      <w:r>
        <w:rPr>
          <w:rFonts w:ascii="Book Antiqua" w:hAnsi="Book Antiqua"/>
          <w:sz w:val="20"/>
          <w:szCs w:val="24"/>
        </w:rPr>
        <w:t>FSD</w:t>
      </w:r>
      <w:r w:rsidR="00BC6238">
        <w:rPr>
          <w:rFonts w:ascii="Book Antiqua" w:hAnsi="Book Antiqua"/>
          <w:sz w:val="20"/>
          <w:szCs w:val="24"/>
        </w:rPr>
        <w:t>)</w:t>
      </w:r>
      <w:r>
        <w:rPr>
          <w:rFonts w:ascii="Book Antiqua" w:hAnsi="Book Antiqua"/>
          <w:sz w:val="20"/>
          <w:szCs w:val="24"/>
        </w:rPr>
        <w:t xml:space="preserve"> deliverables. </w:t>
      </w:r>
      <w:r w:rsidR="00BA54BD" w:rsidRPr="00BA54BD">
        <w:rPr>
          <w:rFonts w:ascii="Book Antiqua" w:hAnsi="Book Antiqua"/>
          <w:sz w:val="20"/>
          <w:szCs w:val="24"/>
        </w:rPr>
        <w:t xml:space="preserve">Recruited to </w:t>
      </w:r>
      <w:r w:rsidR="00C172F8">
        <w:rPr>
          <w:rFonts w:ascii="Book Antiqua" w:hAnsi="Book Antiqua"/>
          <w:sz w:val="20"/>
          <w:szCs w:val="24"/>
        </w:rPr>
        <w:t>provide Medi</w:t>
      </w:r>
      <w:r w:rsidR="006C7DB9">
        <w:rPr>
          <w:rFonts w:ascii="Book Antiqua" w:hAnsi="Book Antiqua"/>
          <w:sz w:val="20"/>
          <w:szCs w:val="24"/>
        </w:rPr>
        <w:t>caid and government healthcare s</w:t>
      </w:r>
      <w:r w:rsidR="00C172F8">
        <w:rPr>
          <w:rFonts w:ascii="Book Antiqua" w:hAnsi="Book Antiqua"/>
          <w:sz w:val="20"/>
          <w:szCs w:val="24"/>
        </w:rPr>
        <w:t>u</w:t>
      </w:r>
      <w:r w:rsidR="006C7DB9">
        <w:rPr>
          <w:rFonts w:ascii="Book Antiqua" w:hAnsi="Book Antiqua"/>
          <w:sz w:val="20"/>
          <w:szCs w:val="24"/>
        </w:rPr>
        <w:t>bject matter expertise for new s</w:t>
      </w:r>
      <w:r w:rsidR="00C172F8">
        <w:rPr>
          <w:rFonts w:ascii="Book Antiqua" w:hAnsi="Book Antiqua"/>
          <w:sz w:val="20"/>
          <w:szCs w:val="24"/>
        </w:rPr>
        <w:t xml:space="preserve">tate Managed Care opportunities within multiple states.  </w:t>
      </w:r>
    </w:p>
    <w:p w:rsidR="00C43523" w:rsidRPr="00C43523" w:rsidRDefault="00976FF4" w:rsidP="00C43523">
      <w:pPr>
        <w:numPr>
          <w:ilvl w:val="0"/>
          <w:numId w:val="1"/>
        </w:numPr>
        <w:spacing w:before="60" w:after="0" w:line="240" w:lineRule="auto"/>
        <w:jc w:val="both"/>
        <w:rPr>
          <w:rFonts w:ascii="Book Antiqua" w:hAnsi="Book Antiqua"/>
          <w:sz w:val="20"/>
          <w:szCs w:val="24"/>
        </w:rPr>
      </w:pPr>
      <w:r>
        <w:rPr>
          <w:rFonts w:ascii="Book Antiqua" w:hAnsi="Book Antiqua"/>
          <w:sz w:val="20"/>
          <w:szCs w:val="24"/>
        </w:rPr>
        <w:t xml:space="preserve">Introduced a </w:t>
      </w:r>
      <w:r w:rsidRPr="00976FF4">
        <w:rPr>
          <w:rFonts w:ascii="Book Antiqua" w:hAnsi="Book Antiqua"/>
          <w:sz w:val="20"/>
          <w:szCs w:val="24"/>
        </w:rPr>
        <w:t>business process improvement framework,</w:t>
      </w:r>
      <w:r>
        <w:rPr>
          <w:rFonts w:ascii="Book Antiqua" w:hAnsi="Book Antiqua"/>
          <w:sz w:val="20"/>
          <w:szCs w:val="24"/>
        </w:rPr>
        <w:t xml:space="preserve"> </w:t>
      </w:r>
      <w:r w:rsidR="00C43523" w:rsidRPr="00C43523">
        <w:rPr>
          <w:rFonts w:ascii="Book Antiqua" w:hAnsi="Book Antiqua"/>
          <w:sz w:val="20"/>
          <w:szCs w:val="24"/>
        </w:rPr>
        <w:t xml:space="preserve">Medicaid Information Technology Architecture (MITA) including Business Areas and process steps along with the 3 architectures (business, </w:t>
      </w:r>
      <w:r w:rsidR="00C97BED">
        <w:rPr>
          <w:rFonts w:ascii="Book Antiqua" w:hAnsi="Book Antiqua"/>
          <w:sz w:val="20"/>
          <w:szCs w:val="24"/>
        </w:rPr>
        <w:t>information, and</w:t>
      </w:r>
      <w:r w:rsidR="00C43523" w:rsidRPr="00C43523">
        <w:rPr>
          <w:rFonts w:ascii="Book Antiqua" w:hAnsi="Book Antiqua"/>
          <w:sz w:val="20"/>
          <w:szCs w:val="24"/>
        </w:rPr>
        <w:t xml:space="preserve"> technical) along with the Seven Conditions and Standards (7CS) to the CIBER organization</w:t>
      </w:r>
      <w:r w:rsidR="00C97BED">
        <w:rPr>
          <w:rFonts w:ascii="Book Antiqua" w:hAnsi="Book Antiqua"/>
          <w:sz w:val="20"/>
          <w:szCs w:val="24"/>
        </w:rPr>
        <w:t xml:space="preserve"> </w:t>
      </w:r>
    </w:p>
    <w:p w:rsidR="00C43523" w:rsidRPr="00C43523" w:rsidRDefault="00C43523" w:rsidP="00C43523">
      <w:pPr>
        <w:numPr>
          <w:ilvl w:val="0"/>
          <w:numId w:val="1"/>
        </w:numPr>
        <w:spacing w:before="60" w:after="0" w:line="240" w:lineRule="auto"/>
        <w:jc w:val="both"/>
        <w:rPr>
          <w:rFonts w:ascii="Book Antiqua" w:hAnsi="Book Antiqua"/>
          <w:sz w:val="20"/>
          <w:szCs w:val="24"/>
        </w:rPr>
      </w:pPr>
      <w:r w:rsidRPr="00C43523">
        <w:rPr>
          <w:rFonts w:ascii="Book Antiqua" w:hAnsi="Book Antiqua"/>
          <w:sz w:val="20"/>
          <w:szCs w:val="24"/>
        </w:rPr>
        <w:t xml:space="preserve">Explained </w:t>
      </w:r>
      <w:r w:rsidR="00594AB1">
        <w:rPr>
          <w:rFonts w:ascii="Book Antiqua" w:hAnsi="Book Antiqua"/>
          <w:sz w:val="20"/>
          <w:szCs w:val="24"/>
        </w:rPr>
        <w:t xml:space="preserve">and demonstrated </w:t>
      </w:r>
      <w:r w:rsidRPr="00C43523">
        <w:rPr>
          <w:rFonts w:ascii="Book Antiqua" w:hAnsi="Book Antiqua"/>
          <w:sz w:val="20"/>
          <w:szCs w:val="24"/>
        </w:rPr>
        <w:t>how MITA concepts are a business opportunity that can be leveraged throughout multiple platforms and arenas within CIBER and for CIBER clients</w:t>
      </w:r>
    </w:p>
    <w:p w:rsidR="00C43523" w:rsidRPr="00ED11C1" w:rsidRDefault="00C43523" w:rsidP="00C43523">
      <w:pPr>
        <w:numPr>
          <w:ilvl w:val="0"/>
          <w:numId w:val="1"/>
        </w:numPr>
        <w:spacing w:before="60" w:after="0" w:line="240" w:lineRule="auto"/>
        <w:jc w:val="both"/>
        <w:rPr>
          <w:rFonts w:ascii="Book Antiqua" w:hAnsi="Book Antiqua"/>
          <w:sz w:val="20"/>
          <w:szCs w:val="24"/>
        </w:rPr>
      </w:pPr>
      <w:r>
        <w:rPr>
          <w:rFonts w:ascii="Book Antiqua" w:hAnsi="Book Antiqua"/>
          <w:sz w:val="20"/>
          <w:szCs w:val="24"/>
        </w:rPr>
        <w:t>Analyzed and Aligned WellCare’s Managed Care Program requirements (functional work</w:t>
      </w:r>
      <w:r w:rsidR="003871E5">
        <w:rPr>
          <w:rFonts w:ascii="Book Antiqua" w:hAnsi="Book Antiqua"/>
          <w:sz w:val="20"/>
          <w:szCs w:val="24"/>
        </w:rPr>
        <w:t xml:space="preserve"> </w:t>
      </w:r>
      <w:r>
        <w:rPr>
          <w:rFonts w:ascii="Book Antiqua" w:hAnsi="Book Antiqua"/>
          <w:sz w:val="20"/>
          <w:szCs w:val="24"/>
        </w:rPr>
        <w:t>stream areas)  with the mandated Centers for Medicare and Medicaid Services’  (CMS) Medicaid Information Technology Architecture (MITA) business processes</w:t>
      </w:r>
    </w:p>
    <w:p w:rsidR="00C43523" w:rsidRPr="00C43523" w:rsidRDefault="00C43523" w:rsidP="00C43523">
      <w:pPr>
        <w:numPr>
          <w:ilvl w:val="0"/>
          <w:numId w:val="1"/>
        </w:numPr>
        <w:spacing w:before="60" w:after="0" w:line="240" w:lineRule="auto"/>
        <w:jc w:val="both"/>
        <w:rPr>
          <w:rFonts w:ascii="Book Antiqua" w:hAnsi="Book Antiqua"/>
          <w:sz w:val="20"/>
          <w:szCs w:val="24"/>
        </w:rPr>
      </w:pPr>
      <w:r w:rsidRPr="00C43523">
        <w:rPr>
          <w:rFonts w:ascii="Book Antiqua" w:hAnsi="Book Antiqua"/>
          <w:sz w:val="20"/>
          <w:szCs w:val="24"/>
        </w:rPr>
        <w:t>Provided healthcare training to all Ciber analysts and project managers assigned to the WellCare project team</w:t>
      </w:r>
    </w:p>
    <w:p w:rsidR="00C43523" w:rsidRPr="00C43523" w:rsidRDefault="00C43523" w:rsidP="00C43523">
      <w:pPr>
        <w:numPr>
          <w:ilvl w:val="0"/>
          <w:numId w:val="1"/>
        </w:numPr>
        <w:spacing w:before="60" w:after="0" w:line="240" w:lineRule="auto"/>
        <w:jc w:val="both"/>
        <w:rPr>
          <w:rFonts w:ascii="Book Antiqua" w:hAnsi="Book Antiqua"/>
          <w:sz w:val="20"/>
          <w:szCs w:val="24"/>
        </w:rPr>
      </w:pPr>
      <w:r w:rsidRPr="00C43523">
        <w:rPr>
          <w:rFonts w:ascii="Book Antiqua" w:hAnsi="Book Antiqua"/>
          <w:sz w:val="20"/>
          <w:szCs w:val="24"/>
        </w:rPr>
        <w:t>Responsible for providing healthcare quality and oversight for the Business Requirement Documents and Functional Specification Documents for 25 work</w:t>
      </w:r>
      <w:r w:rsidR="00AF4863">
        <w:rPr>
          <w:rFonts w:ascii="Book Antiqua" w:hAnsi="Book Antiqua"/>
          <w:sz w:val="20"/>
          <w:szCs w:val="24"/>
        </w:rPr>
        <w:t xml:space="preserve"> </w:t>
      </w:r>
      <w:r w:rsidRPr="00C43523">
        <w:rPr>
          <w:rFonts w:ascii="Book Antiqua" w:hAnsi="Book Antiqua"/>
          <w:sz w:val="20"/>
          <w:szCs w:val="24"/>
        </w:rPr>
        <w:t>stream</w:t>
      </w:r>
      <w:r w:rsidR="00AF4863">
        <w:rPr>
          <w:rFonts w:ascii="Book Antiqua" w:hAnsi="Book Antiqua"/>
          <w:sz w:val="20"/>
          <w:szCs w:val="24"/>
        </w:rPr>
        <w:t>s</w:t>
      </w:r>
      <w:r w:rsidRPr="00C43523">
        <w:rPr>
          <w:rFonts w:ascii="Book Antiqua" w:hAnsi="Book Antiqua"/>
          <w:sz w:val="20"/>
          <w:szCs w:val="24"/>
        </w:rPr>
        <w:t xml:space="preserve"> (Functional areas) that project Business Analysts generated</w:t>
      </w:r>
    </w:p>
    <w:p w:rsidR="00C43523" w:rsidRPr="00C43523" w:rsidRDefault="00C43523" w:rsidP="00C43523">
      <w:pPr>
        <w:numPr>
          <w:ilvl w:val="0"/>
          <w:numId w:val="1"/>
        </w:numPr>
        <w:spacing w:before="60" w:after="0" w:line="240" w:lineRule="auto"/>
        <w:jc w:val="both"/>
        <w:rPr>
          <w:rFonts w:ascii="Book Antiqua" w:hAnsi="Book Antiqua"/>
          <w:sz w:val="20"/>
          <w:szCs w:val="24"/>
        </w:rPr>
      </w:pPr>
      <w:r w:rsidRPr="00C43523">
        <w:rPr>
          <w:rFonts w:ascii="Book Antiqua" w:hAnsi="Book Antiqua"/>
          <w:sz w:val="20"/>
          <w:szCs w:val="24"/>
        </w:rPr>
        <w:t>Delivered training presentations and research outcomes to the team to ensure rapid deployment and in-depth understanding of how Government Healthcare and Managed Care Organizations are interrelated from the Federal and State vantage point</w:t>
      </w:r>
    </w:p>
    <w:p w:rsidR="00C172F8" w:rsidRPr="00C172F8" w:rsidRDefault="00C172F8" w:rsidP="00C172F8">
      <w:pPr>
        <w:pBdr>
          <w:top w:val="single" w:sz="4" w:space="1" w:color="943634"/>
        </w:pBdr>
        <w:spacing w:after="0" w:line="240" w:lineRule="auto"/>
        <w:rPr>
          <w:rFonts w:ascii="Book Antiqua" w:hAnsi="Book Antiqua"/>
          <w:sz w:val="4"/>
          <w:szCs w:val="4"/>
        </w:rPr>
      </w:pPr>
    </w:p>
    <w:p w:rsidR="00C172F8" w:rsidRDefault="00C172F8" w:rsidP="00C172F8">
      <w:pPr>
        <w:pBdr>
          <w:top w:val="single" w:sz="4" w:space="1" w:color="943634"/>
        </w:pBdr>
        <w:spacing w:after="0" w:line="240" w:lineRule="auto"/>
        <w:rPr>
          <w:rFonts w:ascii="Book Antiqua" w:hAnsi="Book Antiqua"/>
          <w:sz w:val="19"/>
          <w:szCs w:val="19"/>
        </w:rPr>
      </w:pPr>
      <w:r w:rsidRPr="001B4DF0">
        <w:rPr>
          <w:rFonts w:ascii="Book Antiqua" w:hAnsi="Book Antiqua"/>
          <w:sz w:val="19"/>
          <w:szCs w:val="19"/>
          <w:highlight w:val="lightGray"/>
        </w:rPr>
        <w:t>YoungSoft Inc.</w:t>
      </w:r>
      <w:r>
        <w:rPr>
          <w:rFonts w:ascii="Book Antiqua" w:hAnsi="Book Antiqua"/>
          <w:sz w:val="19"/>
          <w:szCs w:val="19"/>
        </w:rPr>
        <w:t xml:space="preserve"> </w:t>
      </w:r>
      <w:r w:rsidRPr="00180F59">
        <w:rPr>
          <w:rFonts w:ascii="Book Antiqua" w:hAnsi="Book Antiqua"/>
          <w:sz w:val="20"/>
          <w:szCs w:val="19"/>
        </w:rPr>
        <w:t xml:space="preserve">• </w:t>
      </w:r>
      <w:r>
        <w:rPr>
          <w:rFonts w:ascii="Book Antiqua" w:hAnsi="Book Antiqua"/>
          <w:sz w:val="20"/>
          <w:szCs w:val="19"/>
        </w:rPr>
        <w:t xml:space="preserve">Lansing, MI   </w:t>
      </w:r>
      <w:r w:rsidR="003871E5">
        <w:rPr>
          <w:rFonts w:ascii="Book Antiqua" w:hAnsi="Book Antiqua"/>
          <w:sz w:val="20"/>
          <w:szCs w:val="19"/>
        </w:rPr>
        <w:t xml:space="preserve"> </w:t>
      </w:r>
      <w:r w:rsidRPr="00BA54BD">
        <w:rPr>
          <w:rFonts w:ascii="Book Antiqua" w:hAnsi="Book Antiqua"/>
          <w:b/>
          <w:sz w:val="20"/>
          <w:szCs w:val="19"/>
        </w:rPr>
        <w:t>Client: CNSI</w:t>
      </w:r>
      <w:r>
        <w:rPr>
          <w:rFonts w:ascii="Book Antiqua" w:hAnsi="Book Antiqua"/>
          <w:sz w:val="20"/>
          <w:szCs w:val="19"/>
        </w:rPr>
        <w:tab/>
      </w:r>
      <w:r>
        <w:rPr>
          <w:rFonts w:ascii="Book Antiqua" w:hAnsi="Book Antiqua"/>
          <w:sz w:val="20"/>
          <w:szCs w:val="19"/>
        </w:rPr>
        <w:tab/>
      </w:r>
      <w:r>
        <w:rPr>
          <w:rFonts w:ascii="Book Antiqua" w:hAnsi="Book Antiqua"/>
          <w:sz w:val="20"/>
          <w:szCs w:val="19"/>
        </w:rPr>
        <w:tab/>
      </w:r>
      <w:r>
        <w:rPr>
          <w:rFonts w:ascii="Book Antiqua" w:hAnsi="Book Antiqua"/>
          <w:sz w:val="20"/>
          <w:szCs w:val="19"/>
        </w:rPr>
        <w:tab/>
      </w:r>
      <w:r>
        <w:rPr>
          <w:rFonts w:ascii="Book Antiqua" w:hAnsi="Book Antiqua"/>
          <w:sz w:val="20"/>
          <w:szCs w:val="19"/>
        </w:rPr>
        <w:tab/>
      </w:r>
      <w:r>
        <w:rPr>
          <w:rFonts w:ascii="Book Antiqua" w:hAnsi="Book Antiqua"/>
          <w:sz w:val="20"/>
          <w:szCs w:val="19"/>
        </w:rPr>
        <w:tab/>
        <w:t xml:space="preserve">                   6/15 – 7/15                                                        </w:t>
      </w:r>
    </w:p>
    <w:p w:rsidR="00C172F8" w:rsidRDefault="00C172F8" w:rsidP="00C172F8">
      <w:pPr>
        <w:pBdr>
          <w:top w:val="single" w:sz="4" w:space="1" w:color="943634"/>
        </w:pBdr>
        <w:spacing w:after="0" w:line="240" w:lineRule="auto"/>
        <w:rPr>
          <w:rFonts w:ascii="Book Antiqua" w:hAnsi="Book Antiqua"/>
          <w:b/>
          <w:sz w:val="20"/>
          <w:szCs w:val="19"/>
        </w:rPr>
      </w:pPr>
      <w:r>
        <w:rPr>
          <w:rFonts w:ascii="Book Antiqua" w:hAnsi="Book Antiqua"/>
          <w:b/>
          <w:sz w:val="20"/>
          <w:szCs w:val="19"/>
        </w:rPr>
        <w:t>Medicaid Senior Consultant</w:t>
      </w:r>
      <w:r w:rsidR="00AF4863">
        <w:rPr>
          <w:rFonts w:ascii="Book Antiqua" w:hAnsi="Book Antiqua"/>
          <w:b/>
          <w:sz w:val="20"/>
          <w:szCs w:val="19"/>
        </w:rPr>
        <w:t>: Business Analyst/Project Manager</w:t>
      </w:r>
      <w:r w:rsidR="007C6066">
        <w:rPr>
          <w:rFonts w:ascii="Book Antiqua" w:hAnsi="Book Antiqua"/>
          <w:b/>
          <w:sz w:val="20"/>
          <w:szCs w:val="19"/>
        </w:rPr>
        <w:t xml:space="preserve"> -</w:t>
      </w:r>
      <w:r w:rsidR="00AF4863">
        <w:rPr>
          <w:rFonts w:ascii="Book Antiqua" w:hAnsi="Book Antiqua"/>
          <w:b/>
          <w:sz w:val="20"/>
          <w:szCs w:val="19"/>
        </w:rPr>
        <w:t>--</w:t>
      </w:r>
      <w:r w:rsidR="007C6066">
        <w:rPr>
          <w:rFonts w:ascii="Book Antiqua" w:hAnsi="Book Antiqua"/>
          <w:b/>
          <w:sz w:val="20"/>
          <w:szCs w:val="19"/>
        </w:rPr>
        <w:t xml:space="preserve"> MITA Financial Management </w:t>
      </w:r>
      <w:r>
        <w:rPr>
          <w:rFonts w:ascii="Book Antiqua" w:hAnsi="Book Antiqua"/>
          <w:b/>
          <w:sz w:val="20"/>
          <w:szCs w:val="19"/>
        </w:rPr>
        <w:t xml:space="preserve"> </w:t>
      </w:r>
    </w:p>
    <w:p w:rsidR="00C172F8" w:rsidRPr="00BA54BD" w:rsidRDefault="00C172F8" w:rsidP="00C172F8">
      <w:pPr>
        <w:numPr>
          <w:ilvl w:val="0"/>
          <w:numId w:val="1"/>
        </w:numPr>
        <w:spacing w:before="60" w:after="0" w:line="240" w:lineRule="auto"/>
        <w:jc w:val="both"/>
        <w:rPr>
          <w:rFonts w:ascii="Book Antiqua" w:hAnsi="Book Antiqua"/>
          <w:sz w:val="20"/>
          <w:szCs w:val="24"/>
        </w:rPr>
      </w:pPr>
      <w:r w:rsidRPr="00BA54BD">
        <w:rPr>
          <w:rFonts w:ascii="Book Antiqua" w:hAnsi="Book Antiqua"/>
          <w:sz w:val="20"/>
          <w:szCs w:val="24"/>
        </w:rPr>
        <w:t>Recruited to lead Cost Settlement Business Process within the Financial Management Business area.</w:t>
      </w:r>
    </w:p>
    <w:p w:rsidR="00C172F8" w:rsidRPr="00BA54BD" w:rsidRDefault="00C172F8" w:rsidP="00C172F8">
      <w:pPr>
        <w:numPr>
          <w:ilvl w:val="0"/>
          <w:numId w:val="1"/>
        </w:numPr>
        <w:spacing w:before="60" w:after="0" w:line="240" w:lineRule="auto"/>
        <w:jc w:val="both"/>
        <w:rPr>
          <w:rFonts w:ascii="Book Antiqua" w:hAnsi="Book Antiqua"/>
          <w:sz w:val="20"/>
          <w:szCs w:val="24"/>
        </w:rPr>
      </w:pPr>
      <w:r w:rsidRPr="00BA54BD">
        <w:rPr>
          <w:rFonts w:ascii="Book Antiqua" w:hAnsi="Book Antiqua"/>
          <w:sz w:val="20"/>
          <w:szCs w:val="24"/>
        </w:rPr>
        <w:t>Wrote Statement of Work and Project Management Plan</w:t>
      </w:r>
      <w:r w:rsidRPr="00BA54BD">
        <w:rPr>
          <w:rFonts w:ascii="Book Antiqua" w:hAnsi="Book Antiqua"/>
          <w:sz w:val="20"/>
          <w:szCs w:val="24"/>
        </w:rPr>
        <w:tab/>
      </w:r>
    </w:p>
    <w:p w:rsidR="00BA54BD" w:rsidRPr="00C172F8" w:rsidRDefault="00BA54BD" w:rsidP="00C172F8">
      <w:pPr>
        <w:pBdr>
          <w:top w:val="single" w:sz="4" w:space="1" w:color="943634"/>
        </w:pBdr>
        <w:spacing w:after="0" w:line="240" w:lineRule="auto"/>
        <w:rPr>
          <w:rFonts w:ascii="Book Antiqua" w:hAnsi="Book Antiqua"/>
          <w:sz w:val="4"/>
          <w:szCs w:val="4"/>
        </w:rPr>
      </w:pPr>
    </w:p>
    <w:p w:rsidR="00E07723" w:rsidRDefault="00E07723" w:rsidP="00E07723">
      <w:pPr>
        <w:pBdr>
          <w:top w:val="single" w:sz="4" w:space="1" w:color="943634"/>
        </w:pBdr>
        <w:spacing w:after="0" w:line="240" w:lineRule="auto"/>
        <w:rPr>
          <w:rFonts w:ascii="Book Antiqua" w:hAnsi="Book Antiqua"/>
          <w:sz w:val="19"/>
          <w:szCs w:val="19"/>
        </w:rPr>
      </w:pPr>
      <w:r w:rsidRPr="00F50DC1">
        <w:rPr>
          <w:rFonts w:ascii="Book Antiqua" w:hAnsi="Book Antiqua"/>
          <w:sz w:val="19"/>
          <w:szCs w:val="19"/>
          <w:highlight w:val="lightGray"/>
        </w:rPr>
        <w:t>CSG Government Solutions</w:t>
      </w:r>
      <w:r w:rsidRPr="00180F59">
        <w:rPr>
          <w:rFonts w:ascii="Book Antiqua" w:hAnsi="Book Antiqua"/>
          <w:sz w:val="20"/>
          <w:szCs w:val="19"/>
        </w:rPr>
        <w:t xml:space="preserve"> • </w:t>
      </w:r>
      <w:r>
        <w:rPr>
          <w:rFonts w:ascii="Book Antiqua" w:hAnsi="Book Antiqua"/>
          <w:sz w:val="20"/>
          <w:szCs w:val="19"/>
        </w:rPr>
        <w:t>Chicago, IL</w:t>
      </w:r>
      <w:r>
        <w:rPr>
          <w:rFonts w:ascii="Book Antiqua" w:hAnsi="Book Antiqua"/>
          <w:sz w:val="20"/>
          <w:szCs w:val="19"/>
        </w:rPr>
        <w:tab/>
      </w:r>
      <w:r w:rsidR="00F96F4B">
        <w:rPr>
          <w:rFonts w:ascii="Book Antiqua" w:hAnsi="Book Antiqua"/>
          <w:sz w:val="20"/>
          <w:szCs w:val="19"/>
        </w:rPr>
        <w:t xml:space="preserve"> </w:t>
      </w:r>
      <w:r w:rsidR="00F96F4B" w:rsidRPr="00BA54BD">
        <w:rPr>
          <w:rFonts w:ascii="Book Antiqua" w:hAnsi="Book Antiqua"/>
          <w:b/>
          <w:sz w:val="20"/>
          <w:szCs w:val="19"/>
        </w:rPr>
        <w:t xml:space="preserve">Client: </w:t>
      </w:r>
      <w:r w:rsidR="00F96F4B">
        <w:rPr>
          <w:rFonts w:ascii="Book Antiqua" w:hAnsi="Book Antiqua"/>
          <w:b/>
          <w:sz w:val="20"/>
          <w:szCs w:val="19"/>
        </w:rPr>
        <w:t>State of Indiana</w:t>
      </w:r>
      <w:r>
        <w:rPr>
          <w:rFonts w:ascii="Book Antiqua" w:hAnsi="Book Antiqua"/>
          <w:sz w:val="20"/>
          <w:szCs w:val="19"/>
        </w:rPr>
        <w:tab/>
      </w:r>
      <w:r>
        <w:rPr>
          <w:rFonts w:ascii="Book Antiqua" w:hAnsi="Book Antiqua"/>
          <w:sz w:val="20"/>
          <w:szCs w:val="19"/>
        </w:rPr>
        <w:tab/>
      </w:r>
      <w:r>
        <w:rPr>
          <w:rFonts w:ascii="Book Antiqua" w:hAnsi="Book Antiqua"/>
          <w:sz w:val="20"/>
          <w:szCs w:val="19"/>
        </w:rPr>
        <w:tab/>
      </w:r>
      <w:r w:rsidR="002C219F">
        <w:rPr>
          <w:rFonts w:ascii="Book Antiqua" w:hAnsi="Book Antiqua"/>
          <w:sz w:val="20"/>
          <w:szCs w:val="19"/>
        </w:rPr>
        <w:t xml:space="preserve">                 </w:t>
      </w:r>
      <w:r>
        <w:rPr>
          <w:rFonts w:ascii="Book Antiqua" w:hAnsi="Book Antiqua"/>
          <w:sz w:val="20"/>
          <w:szCs w:val="19"/>
        </w:rPr>
        <w:t xml:space="preserve">11/12 – </w:t>
      </w:r>
      <w:r w:rsidR="002C219F">
        <w:rPr>
          <w:rFonts w:ascii="Book Antiqua" w:hAnsi="Book Antiqua"/>
          <w:sz w:val="20"/>
          <w:szCs w:val="19"/>
        </w:rPr>
        <w:t>3/15</w:t>
      </w:r>
      <w:r>
        <w:rPr>
          <w:rFonts w:ascii="Book Antiqua" w:hAnsi="Book Antiqua"/>
          <w:sz w:val="20"/>
          <w:szCs w:val="19"/>
        </w:rPr>
        <w:t xml:space="preserve">                                                        </w:t>
      </w:r>
    </w:p>
    <w:p w:rsidR="00E07723" w:rsidRDefault="00E07723" w:rsidP="00E07723">
      <w:pPr>
        <w:pBdr>
          <w:top w:val="single" w:sz="4" w:space="1" w:color="943634"/>
        </w:pBdr>
        <w:spacing w:after="0" w:line="240" w:lineRule="auto"/>
        <w:rPr>
          <w:rFonts w:ascii="Book Antiqua" w:hAnsi="Book Antiqua"/>
          <w:b/>
          <w:sz w:val="20"/>
          <w:szCs w:val="19"/>
        </w:rPr>
      </w:pPr>
      <w:r>
        <w:rPr>
          <w:rFonts w:ascii="Book Antiqua" w:hAnsi="Book Antiqua"/>
          <w:b/>
          <w:sz w:val="20"/>
          <w:szCs w:val="19"/>
        </w:rPr>
        <w:t>Senior Consultant</w:t>
      </w:r>
      <w:r w:rsidR="007C6066">
        <w:rPr>
          <w:rFonts w:ascii="Book Antiqua" w:hAnsi="Book Antiqua"/>
          <w:b/>
          <w:sz w:val="20"/>
          <w:szCs w:val="19"/>
        </w:rPr>
        <w:t>: Business Architecture Lead –</w:t>
      </w:r>
      <w:r w:rsidR="00AF4863">
        <w:rPr>
          <w:rFonts w:ascii="Book Antiqua" w:hAnsi="Book Antiqua"/>
          <w:b/>
          <w:sz w:val="20"/>
          <w:szCs w:val="19"/>
        </w:rPr>
        <w:t>--</w:t>
      </w:r>
      <w:r w:rsidR="007C6066">
        <w:rPr>
          <w:rFonts w:ascii="Book Antiqua" w:hAnsi="Book Antiqua"/>
          <w:b/>
          <w:sz w:val="20"/>
          <w:szCs w:val="19"/>
        </w:rPr>
        <w:t xml:space="preserve"> MITA SS-A project</w:t>
      </w:r>
      <w:r>
        <w:rPr>
          <w:rFonts w:ascii="Book Antiqua" w:hAnsi="Book Antiqua"/>
          <w:b/>
          <w:sz w:val="20"/>
          <w:szCs w:val="19"/>
        </w:rPr>
        <w:tab/>
      </w:r>
      <w:r>
        <w:rPr>
          <w:rFonts w:ascii="Book Antiqua" w:hAnsi="Book Antiqua"/>
          <w:b/>
          <w:sz w:val="20"/>
          <w:szCs w:val="19"/>
        </w:rPr>
        <w:tab/>
      </w:r>
      <w:r>
        <w:rPr>
          <w:rFonts w:ascii="Book Antiqua" w:hAnsi="Book Antiqua"/>
          <w:b/>
          <w:sz w:val="20"/>
          <w:szCs w:val="19"/>
        </w:rPr>
        <w:tab/>
      </w:r>
      <w:r>
        <w:rPr>
          <w:rFonts w:ascii="Book Antiqua" w:hAnsi="Book Antiqua"/>
          <w:b/>
          <w:sz w:val="20"/>
          <w:szCs w:val="19"/>
        </w:rPr>
        <w:tab/>
      </w:r>
      <w:r>
        <w:rPr>
          <w:rFonts w:ascii="Book Antiqua" w:hAnsi="Book Antiqua"/>
          <w:b/>
          <w:sz w:val="20"/>
          <w:szCs w:val="19"/>
        </w:rPr>
        <w:tab/>
      </w:r>
    </w:p>
    <w:p w:rsidR="00C43523" w:rsidRDefault="00E07723" w:rsidP="00F11D82">
      <w:pPr>
        <w:pBdr>
          <w:top w:val="single" w:sz="4" w:space="1" w:color="943634"/>
        </w:pBdr>
        <w:spacing w:after="0" w:line="240" w:lineRule="auto"/>
        <w:rPr>
          <w:rFonts w:ascii="Book Antiqua" w:hAnsi="Book Antiqua"/>
          <w:smallCaps/>
          <w:color w:val="215868"/>
          <w:sz w:val="16"/>
          <w:szCs w:val="16"/>
        </w:rPr>
      </w:pPr>
      <w:r>
        <w:rPr>
          <w:rFonts w:ascii="Book Antiqua" w:hAnsi="Book Antiqua"/>
          <w:sz w:val="20"/>
          <w:szCs w:val="19"/>
        </w:rPr>
        <w:t xml:space="preserve">Recruited to leverage broad experience and consult as a Business Analyst\Project Manager\Subject Matter Expert (SME) in a variety of Government Related Projects involving: Independent Verification and Validation (IV&amp;V), Medicaid Infrastructure Technology </w:t>
      </w:r>
      <w:r w:rsidR="00534D6D">
        <w:rPr>
          <w:rFonts w:ascii="Book Antiqua" w:hAnsi="Book Antiqua"/>
          <w:sz w:val="20"/>
          <w:szCs w:val="19"/>
        </w:rPr>
        <w:t>Architecture,</w:t>
      </w:r>
      <w:r>
        <w:rPr>
          <w:rFonts w:ascii="Book Antiqua" w:hAnsi="Book Antiqua"/>
          <w:sz w:val="20"/>
          <w:szCs w:val="19"/>
        </w:rPr>
        <w:t xml:space="preserve"> Medicaid Management Information Systems (MMIS), Business Technology and Architecture Framework, as well as RFP Proposal writing, etc. </w:t>
      </w:r>
      <w:r w:rsidR="00F11D82">
        <w:rPr>
          <w:rFonts w:ascii="Book Antiqua" w:hAnsi="Book Antiqua"/>
          <w:sz w:val="20"/>
          <w:szCs w:val="19"/>
        </w:rPr>
        <w:t xml:space="preserve">                     </w:t>
      </w:r>
      <w:r w:rsidR="00C43523" w:rsidRPr="00235DFA">
        <w:rPr>
          <w:rFonts w:ascii="Book Antiqua" w:hAnsi="Book Antiqua"/>
          <w:smallCaps/>
          <w:color w:val="215868"/>
          <w:sz w:val="16"/>
          <w:szCs w:val="16"/>
        </w:rPr>
        <w:t>Continued…</w:t>
      </w:r>
    </w:p>
    <w:p w:rsidR="00C43523" w:rsidRPr="00140EAB" w:rsidRDefault="00C43523" w:rsidP="00C43523">
      <w:pPr>
        <w:spacing w:before="60" w:after="0" w:line="240" w:lineRule="auto"/>
        <w:rPr>
          <w:rFonts w:ascii="Book Antiqua" w:hAnsi="Book Antiqua"/>
          <w:b/>
          <w:sz w:val="20"/>
          <w:szCs w:val="19"/>
        </w:rPr>
      </w:pPr>
      <w:r w:rsidRPr="00140EAB">
        <w:rPr>
          <w:rFonts w:ascii="Book Antiqua" w:hAnsi="Book Antiqua"/>
          <w:b/>
          <w:smallCaps/>
          <w:color w:val="215868"/>
          <w:sz w:val="24"/>
          <w:szCs w:val="24"/>
        </w:rPr>
        <w:lastRenderedPageBreak/>
        <w:t xml:space="preserve">Wayne </w:t>
      </w:r>
      <w:r w:rsidR="003E4569">
        <w:rPr>
          <w:rFonts w:ascii="Book Antiqua" w:hAnsi="Book Antiqua"/>
          <w:b/>
          <w:smallCaps/>
          <w:color w:val="215868"/>
          <w:sz w:val="24"/>
          <w:szCs w:val="24"/>
        </w:rPr>
        <w:t xml:space="preserve">Marshall </w:t>
      </w:r>
      <w:r w:rsidRPr="00140EAB">
        <w:rPr>
          <w:rFonts w:ascii="Book Antiqua" w:hAnsi="Book Antiqua"/>
          <w:b/>
          <w:smallCaps/>
          <w:color w:val="215868"/>
          <w:sz w:val="24"/>
          <w:szCs w:val="24"/>
        </w:rPr>
        <w:t>Walton</w:t>
      </w:r>
      <w:r w:rsidRPr="00140EAB">
        <w:rPr>
          <w:rFonts w:ascii="Book Antiqua" w:hAnsi="Book Antiqua"/>
          <w:b/>
          <w:color w:val="215868"/>
          <w:sz w:val="18"/>
          <w:szCs w:val="18"/>
        </w:rPr>
        <w:t xml:space="preserve">                          </w:t>
      </w:r>
      <w:r w:rsidR="003E4569">
        <w:rPr>
          <w:rFonts w:ascii="Book Antiqua" w:hAnsi="Book Antiqua"/>
          <w:b/>
          <w:color w:val="215868"/>
          <w:sz w:val="18"/>
          <w:szCs w:val="18"/>
        </w:rPr>
        <w:t xml:space="preserve">                      </w:t>
      </w:r>
      <w:r w:rsidRPr="00140EAB">
        <w:rPr>
          <w:rFonts w:ascii="Book Antiqua" w:hAnsi="Book Antiqua"/>
          <w:b/>
          <w:color w:val="215868"/>
          <w:sz w:val="18"/>
          <w:szCs w:val="18"/>
        </w:rPr>
        <w:t>Page Two | T: 615.668.8924 | wayne</w:t>
      </w:r>
      <w:r w:rsidR="003E4569">
        <w:rPr>
          <w:rFonts w:ascii="Book Antiqua" w:hAnsi="Book Antiqua"/>
          <w:b/>
          <w:color w:val="215868"/>
          <w:sz w:val="18"/>
          <w:szCs w:val="18"/>
        </w:rPr>
        <w:t>m</w:t>
      </w:r>
      <w:r w:rsidRPr="00140EAB">
        <w:rPr>
          <w:rFonts w:ascii="Book Antiqua" w:hAnsi="Book Antiqua"/>
          <w:b/>
          <w:color w:val="215868"/>
          <w:sz w:val="18"/>
          <w:szCs w:val="18"/>
        </w:rPr>
        <w:t>walton</w:t>
      </w:r>
      <w:r w:rsidR="003E4569">
        <w:rPr>
          <w:rFonts w:ascii="Book Antiqua" w:hAnsi="Book Antiqua"/>
          <w:b/>
          <w:color w:val="215868"/>
          <w:sz w:val="18"/>
          <w:szCs w:val="18"/>
        </w:rPr>
        <w:t>1</w:t>
      </w:r>
      <w:r w:rsidRPr="00140EAB">
        <w:rPr>
          <w:rFonts w:ascii="Book Antiqua" w:hAnsi="Book Antiqua"/>
          <w:b/>
          <w:color w:val="215868"/>
          <w:sz w:val="18"/>
          <w:szCs w:val="18"/>
        </w:rPr>
        <w:t>@</w:t>
      </w:r>
      <w:r w:rsidR="003E4569">
        <w:rPr>
          <w:rFonts w:ascii="Book Antiqua" w:hAnsi="Book Antiqua"/>
          <w:b/>
          <w:color w:val="215868"/>
          <w:sz w:val="18"/>
          <w:szCs w:val="18"/>
        </w:rPr>
        <w:t>gmail.com</w:t>
      </w:r>
    </w:p>
    <w:p w:rsidR="00E07723" w:rsidRPr="00931206" w:rsidRDefault="00E07723" w:rsidP="00E07723">
      <w:pPr>
        <w:pBdr>
          <w:top w:val="single" w:sz="4" w:space="1" w:color="943634"/>
        </w:pBdr>
        <w:spacing w:after="0" w:line="240" w:lineRule="auto"/>
        <w:rPr>
          <w:rFonts w:ascii="Book Antiqua" w:hAnsi="Book Antiqua"/>
          <w:sz w:val="20"/>
          <w:szCs w:val="19"/>
        </w:rPr>
      </w:pPr>
      <w:r>
        <w:rPr>
          <w:rFonts w:ascii="Book Antiqua" w:hAnsi="Book Antiqua"/>
          <w:sz w:val="20"/>
          <w:szCs w:val="19"/>
        </w:rPr>
        <w:t xml:space="preserve">                                                                                                                                                                                                                </w:t>
      </w:r>
    </w:p>
    <w:p w:rsidR="003E3654" w:rsidRPr="003E3654" w:rsidRDefault="003E3654" w:rsidP="00E07723">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szCs w:val="24"/>
        </w:rPr>
        <w:t xml:space="preserve">Lead Business Analyst for the Business Architecture </w:t>
      </w:r>
      <w:r w:rsidR="0034469F">
        <w:rPr>
          <w:rFonts w:ascii="Book Antiqua" w:hAnsi="Book Antiqua"/>
          <w:sz w:val="20"/>
          <w:szCs w:val="24"/>
        </w:rPr>
        <w:t xml:space="preserve">MITA State Self-Assessment </w:t>
      </w:r>
      <w:r>
        <w:rPr>
          <w:rFonts w:ascii="Book Antiqua" w:hAnsi="Book Antiqua"/>
          <w:sz w:val="20"/>
          <w:szCs w:val="24"/>
        </w:rPr>
        <w:t>for the State of Indiana</w:t>
      </w:r>
    </w:p>
    <w:p w:rsidR="0034469F" w:rsidRPr="0034469F" w:rsidRDefault="003E3654" w:rsidP="00E07723">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szCs w:val="24"/>
        </w:rPr>
        <w:t xml:space="preserve">Provided Gap Analysis, Requirements analysis, and Maturity level assessments at program and division levels </w:t>
      </w:r>
      <w:r w:rsidR="0034469F">
        <w:rPr>
          <w:rFonts w:ascii="Book Antiqua" w:hAnsi="Book Antiqua"/>
          <w:sz w:val="20"/>
          <w:szCs w:val="24"/>
        </w:rPr>
        <w:t xml:space="preserve"> </w:t>
      </w:r>
    </w:p>
    <w:p w:rsidR="00E07723" w:rsidRPr="002C472F" w:rsidRDefault="003E3654" w:rsidP="00E07723">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szCs w:val="24"/>
        </w:rPr>
        <w:t xml:space="preserve">Senior Consultant that </w:t>
      </w:r>
      <w:r w:rsidR="0034469F">
        <w:rPr>
          <w:rFonts w:ascii="Book Antiqua" w:hAnsi="Book Antiqua"/>
          <w:sz w:val="20"/>
          <w:szCs w:val="24"/>
        </w:rPr>
        <w:t xml:space="preserve">supported the </w:t>
      </w:r>
      <w:r w:rsidR="00E07723">
        <w:rPr>
          <w:rFonts w:ascii="Book Antiqua" w:hAnsi="Book Antiqua"/>
          <w:sz w:val="20"/>
          <w:szCs w:val="24"/>
        </w:rPr>
        <w:t>Business Architecture team assess</w:t>
      </w:r>
      <w:r w:rsidR="0092199B">
        <w:rPr>
          <w:rFonts w:ascii="Book Antiqua" w:hAnsi="Book Antiqua"/>
          <w:sz w:val="20"/>
          <w:szCs w:val="24"/>
        </w:rPr>
        <w:t>ing</w:t>
      </w:r>
      <w:r w:rsidR="00E07723">
        <w:rPr>
          <w:rFonts w:ascii="Book Antiqua" w:hAnsi="Book Antiqua"/>
          <w:sz w:val="20"/>
          <w:szCs w:val="24"/>
        </w:rPr>
        <w:t xml:space="preserve"> more than 70 statewide programs</w:t>
      </w:r>
      <w:r w:rsidR="0092199B">
        <w:rPr>
          <w:rFonts w:ascii="Book Antiqua" w:hAnsi="Book Antiqua"/>
          <w:sz w:val="20"/>
          <w:szCs w:val="24"/>
        </w:rPr>
        <w:t xml:space="preserve"> ranging from  Child Welfare, Public Health, Child Care, SNAP, Medicaid to align with HIE\HIX, MMIS, and IES</w:t>
      </w:r>
      <w:r w:rsidR="00E07723">
        <w:rPr>
          <w:rFonts w:ascii="Book Antiqua" w:hAnsi="Book Antiqua"/>
          <w:sz w:val="20"/>
          <w:szCs w:val="24"/>
        </w:rPr>
        <w:t xml:space="preserve"> </w:t>
      </w:r>
      <w:r w:rsidR="0092199B">
        <w:rPr>
          <w:rFonts w:ascii="Book Antiqua" w:hAnsi="Book Antiqua"/>
          <w:sz w:val="20"/>
          <w:szCs w:val="24"/>
        </w:rPr>
        <w:t>within the State</w:t>
      </w:r>
      <w:r>
        <w:rPr>
          <w:rFonts w:ascii="Book Antiqua" w:hAnsi="Book Antiqua"/>
          <w:sz w:val="20"/>
          <w:szCs w:val="24"/>
        </w:rPr>
        <w:t xml:space="preserve"> of Illinois</w:t>
      </w:r>
      <w:r w:rsidR="0092199B">
        <w:rPr>
          <w:rFonts w:ascii="Book Antiqua" w:hAnsi="Book Antiqua"/>
          <w:sz w:val="20"/>
          <w:szCs w:val="24"/>
        </w:rPr>
        <w:t xml:space="preserve">. </w:t>
      </w:r>
    </w:p>
    <w:p w:rsidR="00E07723" w:rsidRPr="002C472F" w:rsidRDefault="0092199B" w:rsidP="00E07723">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szCs w:val="24"/>
        </w:rPr>
        <w:t>Provid</w:t>
      </w:r>
      <w:r w:rsidR="003E3654">
        <w:rPr>
          <w:rFonts w:ascii="Book Antiqua" w:hAnsi="Book Antiqua"/>
          <w:sz w:val="20"/>
          <w:szCs w:val="24"/>
        </w:rPr>
        <w:t>ed</w:t>
      </w:r>
      <w:r>
        <w:rPr>
          <w:rFonts w:ascii="Book Antiqua" w:hAnsi="Book Antiqua"/>
          <w:sz w:val="20"/>
          <w:szCs w:val="24"/>
        </w:rPr>
        <w:t xml:space="preserve"> guidance in IL Framework Project aligning to MITA initiatives and process analysis while assisting in establishing an approach that can be utilized in multiple states.  </w:t>
      </w:r>
    </w:p>
    <w:p w:rsidR="00F20E9E" w:rsidRPr="00FF771A" w:rsidRDefault="0034469F" w:rsidP="00FF771A">
      <w:pPr>
        <w:pBdr>
          <w:top w:val="single" w:sz="4" w:space="1" w:color="943634"/>
        </w:pBdr>
        <w:spacing w:before="60" w:after="0" w:line="240" w:lineRule="auto"/>
        <w:jc w:val="both"/>
        <w:rPr>
          <w:rFonts w:ascii="Book Antiqua" w:hAnsi="Book Antiqua"/>
          <w:sz w:val="19"/>
          <w:szCs w:val="19"/>
        </w:rPr>
      </w:pPr>
      <w:r w:rsidRPr="001B4DF0">
        <w:rPr>
          <w:rFonts w:ascii="Book Antiqua" w:hAnsi="Book Antiqua"/>
          <w:sz w:val="19"/>
          <w:szCs w:val="19"/>
          <w:highlight w:val="lightGray"/>
        </w:rPr>
        <w:t>G</w:t>
      </w:r>
      <w:r w:rsidR="00F20E9E" w:rsidRPr="001B4DF0">
        <w:rPr>
          <w:rFonts w:ascii="Book Antiqua" w:hAnsi="Book Antiqua"/>
          <w:sz w:val="19"/>
          <w:szCs w:val="19"/>
          <w:highlight w:val="lightGray"/>
        </w:rPr>
        <w:t>eBBS Technology Solutions</w:t>
      </w:r>
      <w:r w:rsidR="00F20E9E" w:rsidRPr="00FF771A">
        <w:rPr>
          <w:rFonts w:ascii="Book Antiqua" w:hAnsi="Book Antiqua"/>
          <w:sz w:val="19"/>
          <w:szCs w:val="19"/>
        </w:rPr>
        <w:t xml:space="preserve"> • Englewood Cliffs, NJ </w:t>
      </w:r>
      <w:r w:rsidR="007C6066">
        <w:rPr>
          <w:rFonts w:ascii="Book Antiqua" w:hAnsi="Book Antiqua"/>
          <w:sz w:val="19"/>
          <w:szCs w:val="19"/>
        </w:rPr>
        <w:t xml:space="preserve"> </w:t>
      </w:r>
      <w:r w:rsidR="003871E5">
        <w:rPr>
          <w:rFonts w:ascii="Book Antiqua" w:hAnsi="Book Antiqua"/>
          <w:sz w:val="19"/>
          <w:szCs w:val="19"/>
        </w:rPr>
        <w:t xml:space="preserve"> </w:t>
      </w:r>
      <w:r w:rsidR="007C6066" w:rsidRPr="00BA54BD">
        <w:rPr>
          <w:rFonts w:ascii="Book Antiqua" w:hAnsi="Book Antiqua"/>
          <w:b/>
          <w:sz w:val="20"/>
          <w:szCs w:val="19"/>
        </w:rPr>
        <w:t xml:space="preserve">Client: </w:t>
      </w:r>
      <w:r w:rsidR="007C6066">
        <w:rPr>
          <w:rFonts w:ascii="Book Antiqua" w:hAnsi="Book Antiqua"/>
          <w:b/>
          <w:sz w:val="20"/>
          <w:szCs w:val="19"/>
        </w:rPr>
        <w:t>Trizetto</w:t>
      </w:r>
      <w:r w:rsidR="00F20E9E" w:rsidRPr="00FF771A">
        <w:rPr>
          <w:rFonts w:ascii="Book Antiqua" w:hAnsi="Book Antiqua"/>
          <w:sz w:val="19"/>
          <w:szCs w:val="19"/>
        </w:rPr>
        <w:tab/>
      </w:r>
      <w:r w:rsidR="00F20E9E" w:rsidRPr="00FF771A">
        <w:rPr>
          <w:rFonts w:ascii="Book Antiqua" w:hAnsi="Book Antiqua"/>
          <w:sz w:val="19"/>
          <w:szCs w:val="19"/>
        </w:rPr>
        <w:tab/>
      </w:r>
      <w:r w:rsidR="00F20E9E" w:rsidRPr="00FF771A">
        <w:rPr>
          <w:rFonts w:ascii="Book Antiqua" w:hAnsi="Book Antiqua"/>
          <w:sz w:val="19"/>
          <w:szCs w:val="19"/>
        </w:rPr>
        <w:tab/>
      </w:r>
      <w:r w:rsidR="002C219F">
        <w:rPr>
          <w:rFonts w:ascii="Book Antiqua" w:hAnsi="Book Antiqua"/>
          <w:sz w:val="19"/>
          <w:szCs w:val="19"/>
        </w:rPr>
        <w:t xml:space="preserve">                 </w:t>
      </w:r>
      <w:r w:rsidR="00F20E9E" w:rsidRPr="00FF771A">
        <w:rPr>
          <w:rFonts w:ascii="Book Antiqua" w:hAnsi="Book Antiqua"/>
          <w:sz w:val="19"/>
          <w:szCs w:val="19"/>
        </w:rPr>
        <w:t xml:space="preserve">8/12 – 10/12                                                        </w:t>
      </w:r>
    </w:p>
    <w:p w:rsidR="00AF4863" w:rsidRPr="00FF771A" w:rsidRDefault="00F20E9E" w:rsidP="00AF4863">
      <w:pPr>
        <w:pBdr>
          <w:top w:val="single" w:sz="4" w:space="1" w:color="943634"/>
        </w:pBdr>
        <w:spacing w:after="0" w:line="240" w:lineRule="auto"/>
        <w:rPr>
          <w:rFonts w:ascii="Book Antiqua" w:hAnsi="Book Antiqua"/>
          <w:b/>
          <w:sz w:val="20"/>
          <w:szCs w:val="20"/>
        </w:rPr>
      </w:pPr>
      <w:r w:rsidRPr="00FF771A">
        <w:rPr>
          <w:rFonts w:ascii="Book Antiqua" w:hAnsi="Book Antiqua"/>
          <w:b/>
          <w:sz w:val="20"/>
          <w:szCs w:val="20"/>
        </w:rPr>
        <w:t xml:space="preserve">Contractor: Subject Matter Expert / Product Designer </w:t>
      </w:r>
      <w:r w:rsidR="007C6066">
        <w:rPr>
          <w:rFonts w:ascii="Book Antiqua" w:hAnsi="Book Antiqua"/>
          <w:b/>
          <w:sz w:val="20"/>
          <w:szCs w:val="20"/>
        </w:rPr>
        <w:t>-</w:t>
      </w:r>
      <w:r w:rsidR="00AF4863">
        <w:rPr>
          <w:rFonts w:ascii="Book Antiqua" w:hAnsi="Book Antiqua"/>
          <w:b/>
          <w:sz w:val="20"/>
          <w:szCs w:val="20"/>
        </w:rPr>
        <w:t>--</w:t>
      </w:r>
      <w:r w:rsidR="007C6066">
        <w:rPr>
          <w:rFonts w:ascii="Book Antiqua" w:hAnsi="Book Antiqua"/>
          <w:b/>
          <w:sz w:val="20"/>
          <w:szCs w:val="20"/>
        </w:rPr>
        <w:t xml:space="preserve"> </w:t>
      </w:r>
      <w:r w:rsidR="00AF4863" w:rsidRPr="00FF771A">
        <w:rPr>
          <w:rFonts w:ascii="Book Antiqua" w:hAnsi="Book Antiqua"/>
          <w:b/>
          <w:sz w:val="20"/>
          <w:szCs w:val="20"/>
        </w:rPr>
        <w:t>Multichannel Enrollment Project</w:t>
      </w:r>
    </w:p>
    <w:p w:rsidR="00C172F8" w:rsidRDefault="008F6DB6" w:rsidP="008F6DB6">
      <w:pPr>
        <w:pBdr>
          <w:top w:val="single" w:sz="4" w:space="1" w:color="943634"/>
        </w:pBdr>
        <w:spacing w:after="0" w:line="240" w:lineRule="auto"/>
        <w:rPr>
          <w:rFonts w:ascii="Book Antiqua" w:hAnsi="Book Antiqua"/>
          <w:sz w:val="20"/>
          <w:szCs w:val="20"/>
        </w:rPr>
      </w:pPr>
      <w:r w:rsidRPr="00FF771A">
        <w:rPr>
          <w:rFonts w:ascii="Book Antiqua" w:hAnsi="Book Antiqua"/>
          <w:sz w:val="20"/>
          <w:szCs w:val="20"/>
        </w:rPr>
        <w:t xml:space="preserve">Provided </w:t>
      </w:r>
      <w:r w:rsidR="0031070A" w:rsidRPr="00FF771A">
        <w:rPr>
          <w:rFonts w:ascii="Book Antiqua" w:hAnsi="Book Antiqua"/>
          <w:sz w:val="20"/>
          <w:szCs w:val="20"/>
        </w:rPr>
        <w:t xml:space="preserve">Subject Matter Expertise in an Agile </w:t>
      </w:r>
      <w:r w:rsidR="00534D6D" w:rsidRPr="00FF771A">
        <w:rPr>
          <w:rFonts w:ascii="Book Antiqua" w:hAnsi="Book Antiqua"/>
          <w:sz w:val="20"/>
          <w:szCs w:val="20"/>
        </w:rPr>
        <w:t>SDLC by</w:t>
      </w:r>
      <w:r w:rsidR="0031070A" w:rsidRPr="00FF771A">
        <w:rPr>
          <w:rFonts w:ascii="Book Antiqua" w:hAnsi="Book Antiqua"/>
          <w:sz w:val="20"/>
          <w:szCs w:val="20"/>
        </w:rPr>
        <w:t xml:space="preserve"> supporting Software Engineering, QA, and Product </w:t>
      </w:r>
    </w:p>
    <w:p w:rsidR="008F6DB6" w:rsidRPr="00FF771A" w:rsidRDefault="0031070A" w:rsidP="008F6DB6">
      <w:pPr>
        <w:pBdr>
          <w:top w:val="single" w:sz="4" w:space="1" w:color="943634"/>
        </w:pBdr>
        <w:spacing w:after="0" w:line="240" w:lineRule="auto"/>
        <w:rPr>
          <w:rFonts w:ascii="Book Antiqua" w:hAnsi="Book Antiqua"/>
          <w:sz w:val="20"/>
          <w:szCs w:val="20"/>
        </w:rPr>
      </w:pPr>
      <w:r w:rsidRPr="00FF771A">
        <w:rPr>
          <w:rFonts w:ascii="Book Antiqua" w:hAnsi="Book Antiqua"/>
          <w:sz w:val="20"/>
          <w:szCs w:val="20"/>
        </w:rPr>
        <w:t>Management within the Commercial, Medicare/</w:t>
      </w:r>
      <w:r w:rsidR="008F6DB6" w:rsidRPr="00FF771A">
        <w:rPr>
          <w:rFonts w:ascii="Book Antiqua" w:hAnsi="Book Antiqua"/>
          <w:sz w:val="20"/>
          <w:szCs w:val="20"/>
        </w:rPr>
        <w:t xml:space="preserve">Medicaid </w:t>
      </w:r>
      <w:r w:rsidRPr="00FF771A">
        <w:rPr>
          <w:rFonts w:ascii="Book Antiqua" w:hAnsi="Book Antiqua"/>
          <w:sz w:val="20"/>
          <w:szCs w:val="20"/>
        </w:rPr>
        <w:t xml:space="preserve">HIX (Health Insurance Exchange) space.  Primarily focused on ASC X12 Standards for </w:t>
      </w:r>
      <w:r w:rsidR="00534D6D" w:rsidRPr="00FF771A">
        <w:rPr>
          <w:rFonts w:ascii="Book Antiqua" w:hAnsi="Book Antiqua"/>
          <w:sz w:val="20"/>
          <w:szCs w:val="20"/>
        </w:rPr>
        <w:t>EDI,</w:t>
      </w:r>
      <w:r w:rsidRPr="00FF771A">
        <w:rPr>
          <w:rFonts w:ascii="Book Antiqua" w:hAnsi="Book Antiqua"/>
          <w:sz w:val="20"/>
          <w:szCs w:val="20"/>
        </w:rPr>
        <w:t xml:space="preserve"> specifically, the x220 and x307 versions of the 834 Enrollment Technical Report Type 3 (TR3).                                                                                                                                                                                                             </w:t>
      </w:r>
      <w:r w:rsidR="008F6DB6" w:rsidRPr="00FF771A">
        <w:rPr>
          <w:rFonts w:ascii="Book Antiqua" w:hAnsi="Book Antiqua"/>
          <w:sz w:val="20"/>
          <w:szCs w:val="20"/>
        </w:rPr>
        <w:t xml:space="preserve">    </w:t>
      </w:r>
    </w:p>
    <w:p w:rsidR="008F6DB6" w:rsidRPr="00FF771A" w:rsidRDefault="00805557" w:rsidP="008F6DB6">
      <w:pPr>
        <w:numPr>
          <w:ilvl w:val="0"/>
          <w:numId w:val="1"/>
        </w:numPr>
        <w:spacing w:before="60" w:after="0" w:line="240" w:lineRule="auto"/>
        <w:jc w:val="both"/>
        <w:rPr>
          <w:rFonts w:ascii="Book Antiqua" w:hAnsi="Book Antiqua"/>
          <w:smallCaps/>
          <w:color w:val="993300"/>
          <w:sz w:val="20"/>
          <w:szCs w:val="20"/>
        </w:rPr>
      </w:pPr>
      <w:r w:rsidRPr="00FF771A">
        <w:rPr>
          <w:rFonts w:ascii="Book Antiqua" w:hAnsi="Book Antiqua"/>
          <w:sz w:val="20"/>
          <w:szCs w:val="20"/>
        </w:rPr>
        <w:t xml:space="preserve">Performed gap analysis for foundational letter prototype templates for offshore resources from a design perspective. </w:t>
      </w:r>
    </w:p>
    <w:p w:rsidR="008F6DB6" w:rsidRPr="00FF771A" w:rsidRDefault="008F6DB6" w:rsidP="008F6DB6">
      <w:pPr>
        <w:numPr>
          <w:ilvl w:val="0"/>
          <w:numId w:val="1"/>
        </w:numPr>
        <w:spacing w:before="60" w:after="0" w:line="240" w:lineRule="auto"/>
        <w:jc w:val="both"/>
        <w:rPr>
          <w:rFonts w:ascii="Book Antiqua" w:hAnsi="Book Antiqua"/>
          <w:smallCaps/>
          <w:color w:val="993300"/>
          <w:sz w:val="20"/>
          <w:szCs w:val="20"/>
        </w:rPr>
      </w:pPr>
      <w:r w:rsidRPr="00FF771A">
        <w:rPr>
          <w:rFonts w:ascii="Book Antiqua" w:hAnsi="Book Antiqua"/>
          <w:sz w:val="20"/>
          <w:szCs w:val="20"/>
        </w:rPr>
        <w:t xml:space="preserve">Leveraged Government healthcare subject matter expertise where applicable in the design of Health Insurance Exchange schema, letters, and databases. </w:t>
      </w:r>
    </w:p>
    <w:p w:rsidR="002D3DB9" w:rsidRPr="00FF771A" w:rsidRDefault="008F6DB6" w:rsidP="00B31957">
      <w:pPr>
        <w:numPr>
          <w:ilvl w:val="0"/>
          <w:numId w:val="1"/>
        </w:numPr>
        <w:spacing w:before="60" w:after="0" w:line="240" w:lineRule="auto"/>
        <w:jc w:val="both"/>
        <w:rPr>
          <w:rFonts w:ascii="Book Antiqua" w:hAnsi="Book Antiqua"/>
          <w:sz w:val="20"/>
          <w:szCs w:val="20"/>
        </w:rPr>
      </w:pPr>
      <w:r w:rsidRPr="00FF771A">
        <w:rPr>
          <w:rFonts w:ascii="Book Antiqua" w:hAnsi="Book Antiqua"/>
          <w:sz w:val="20"/>
          <w:szCs w:val="20"/>
        </w:rPr>
        <w:t xml:space="preserve">Performed </w:t>
      </w:r>
      <w:r w:rsidR="00B31957" w:rsidRPr="00FF771A">
        <w:rPr>
          <w:rFonts w:ascii="Book Antiqua" w:hAnsi="Book Antiqua"/>
          <w:sz w:val="20"/>
          <w:szCs w:val="20"/>
        </w:rPr>
        <w:t>technical and business analysis support</w:t>
      </w:r>
      <w:r w:rsidRPr="00FF771A">
        <w:rPr>
          <w:rFonts w:ascii="Book Antiqua" w:hAnsi="Book Antiqua"/>
          <w:sz w:val="20"/>
          <w:szCs w:val="20"/>
        </w:rPr>
        <w:t xml:space="preserve"> in a RESTful Services Agile Methodology</w:t>
      </w:r>
      <w:r w:rsidR="00805557" w:rsidRPr="00FF771A">
        <w:rPr>
          <w:rFonts w:ascii="Book Antiqua" w:hAnsi="Book Antiqua"/>
          <w:sz w:val="20"/>
          <w:szCs w:val="20"/>
        </w:rPr>
        <w:t xml:space="preserve"> </w:t>
      </w:r>
      <w:r w:rsidR="00B31957" w:rsidRPr="00FF771A">
        <w:rPr>
          <w:rFonts w:ascii="Book Antiqua" w:hAnsi="Book Antiqua"/>
          <w:sz w:val="20"/>
          <w:szCs w:val="20"/>
        </w:rPr>
        <w:t xml:space="preserve">environment. </w:t>
      </w:r>
    </w:p>
    <w:p w:rsidR="00F20E9E" w:rsidRPr="00EE25DC" w:rsidRDefault="00F20E9E" w:rsidP="00F20E9E">
      <w:pPr>
        <w:spacing w:before="60" w:after="0" w:line="240" w:lineRule="auto"/>
        <w:jc w:val="both"/>
        <w:rPr>
          <w:rFonts w:ascii="Book Antiqua" w:hAnsi="Book Antiqua"/>
          <w:sz w:val="2"/>
          <w:szCs w:val="2"/>
        </w:rPr>
      </w:pPr>
    </w:p>
    <w:p w:rsidR="002D3DB9" w:rsidRDefault="002D3DB9" w:rsidP="002D3DB9">
      <w:pPr>
        <w:pBdr>
          <w:top w:val="single" w:sz="4" w:space="1" w:color="943634"/>
        </w:pBdr>
        <w:spacing w:after="0" w:line="240" w:lineRule="auto"/>
        <w:rPr>
          <w:rFonts w:ascii="Book Antiqua" w:hAnsi="Book Antiqua"/>
          <w:sz w:val="20"/>
          <w:szCs w:val="19"/>
        </w:rPr>
      </w:pPr>
      <w:r w:rsidRPr="001B4DF0">
        <w:rPr>
          <w:rFonts w:ascii="Book Antiqua" w:hAnsi="Book Antiqua"/>
          <w:sz w:val="19"/>
          <w:szCs w:val="19"/>
          <w:highlight w:val="lightGray"/>
        </w:rPr>
        <w:t>GeBBS Technology Solutions</w:t>
      </w:r>
      <w:r w:rsidRPr="00FF771A">
        <w:rPr>
          <w:rFonts w:ascii="Book Antiqua" w:hAnsi="Book Antiqua"/>
          <w:sz w:val="19"/>
          <w:szCs w:val="19"/>
        </w:rPr>
        <w:t xml:space="preserve"> • Englewood Cliffs, NJ</w:t>
      </w:r>
      <w:r w:rsidR="003871E5">
        <w:rPr>
          <w:rFonts w:ascii="Book Antiqua" w:hAnsi="Book Antiqua"/>
          <w:sz w:val="19"/>
          <w:szCs w:val="19"/>
        </w:rPr>
        <w:t xml:space="preserve">   </w:t>
      </w:r>
      <w:r w:rsidR="00F96F4B" w:rsidRPr="00BA54BD">
        <w:rPr>
          <w:rFonts w:ascii="Book Antiqua" w:hAnsi="Book Antiqua"/>
          <w:b/>
          <w:sz w:val="20"/>
          <w:szCs w:val="19"/>
        </w:rPr>
        <w:t xml:space="preserve">Client: </w:t>
      </w:r>
      <w:r w:rsidR="00F96F4B">
        <w:rPr>
          <w:rFonts w:ascii="Book Antiqua" w:hAnsi="Book Antiqua"/>
          <w:b/>
          <w:sz w:val="20"/>
          <w:szCs w:val="19"/>
        </w:rPr>
        <w:t xml:space="preserve"> NASCO/BCBS</w:t>
      </w:r>
      <w:r w:rsidR="001A3181" w:rsidRPr="00FF771A">
        <w:rPr>
          <w:rFonts w:ascii="Book Antiqua" w:hAnsi="Book Antiqua"/>
          <w:sz w:val="19"/>
          <w:szCs w:val="19"/>
        </w:rPr>
        <w:t xml:space="preserve"> </w:t>
      </w:r>
      <w:r w:rsidR="001A3181" w:rsidRPr="00FF771A">
        <w:rPr>
          <w:rFonts w:ascii="Book Antiqua" w:hAnsi="Book Antiqua"/>
          <w:sz w:val="19"/>
          <w:szCs w:val="19"/>
        </w:rPr>
        <w:tab/>
      </w:r>
      <w:r w:rsidR="001A3181" w:rsidRPr="00FF771A">
        <w:rPr>
          <w:rFonts w:ascii="Book Antiqua" w:hAnsi="Book Antiqua"/>
          <w:sz w:val="19"/>
          <w:szCs w:val="19"/>
        </w:rPr>
        <w:tab/>
        <w:t xml:space="preserve">   </w:t>
      </w:r>
      <w:r w:rsidRPr="00FF771A">
        <w:rPr>
          <w:rFonts w:ascii="Book Antiqua" w:hAnsi="Book Antiqua"/>
          <w:sz w:val="19"/>
          <w:szCs w:val="19"/>
        </w:rPr>
        <w:t xml:space="preserve"> </w:t>
      </w:r>
      <w:r w:rsidR="002C219F">
        <w:rPr>
          <w:rFonts w:ascii="Book Antiqua" w:hAnsi="Book Antiqua"/>
          <w:sz w:val="19"/>
          <w:szCs w:val="19"/>
        </w:rPr>
        <w:t xml:space="preserve">                 </w:t>
      </w:r>
      <w:r w:rsidR="001A3181" w:rsidRPr="00FF771A">
        <w:rPr>
          <w:rFonts w:ascii="Book Antiqua" w:hAnsi="Book Antiqua"/>
          <w:sz w:val="19"/>
          <w:szCs w:val="19"/>
        </w:rPr>
        <w:t xml:space="preserve">6/11 – </w:t>
      </w:r>
      <w:r w:rsidR="008F6DB6" w:rsidRPr="00FF771A">
        <w:rPr>
          <w:rFonts w:ascii="Book Antiqua" w:hAnsi="Book Antiqua"/>
          <w:sz w:val="19"/>
          <w:szCs w:val="19"/>
        </w:rPr>
        <w:t>8/12</w:t>
      </w:r>
      <w:r>
        <w:rPr>
          <w:rFonts w:ascii="Book Antiqua" w:hAnsi="Book Antiqua"/>
          <w:sz w:val="20"/>
          <w:szCs w:val="19"/>
        </w:rPr>
        <w:t xml:space="preserve">                                                        </w:t>
      </w:r>
    </w:p>
    <w:p w:rsidR="002D3DB9" w:rsidRDefault="002D3DB9" w:rsidP="002D3DB9">
      <w:pPr>
        <w:pBdr>
          <w:top w:val="single" w:sz="4" w:space="1" w:color="943634"/>
        </w:pBdr>
        <w:spacing w:after="0" w:line="240" w:lineRule="auto"/>
        <w:rPr>
          <w:rFonts w:ascii="Book Antiqua" w:hAnsi="Book Antiqua"/>
          <w:b/>
          <w:sz w:val="20"/>
          <w:szCs w:val="19"/>
        </w:rPr>
      </w:pPr>
      <w:r w:rsidRPr="00931206">
        <w:rPr>
          <w:rFonts w:ascii="Book Antiqua" w:hAnsi="Book Antiqua"/>
          <w:b/>
          <w:sz w:val="20"/>
          <w:szCs w:val="19"/>
        </w:rPr>
        <w:t>Senior Consultant</w:t>
      </w:r>
      <w:r w:rsidR="00AF4863">
        <w:rPr>
          <w:rFonts w:ascii="Book Antiqua" w:hAnsi="Book Antiqua"/>
          <w:b/>
          <w:sz w:val="20"/>
          <w:szCs w:val="19"/>
        </w:rPr>
        <w:t xml:space="preserve">: Business Analyst </w:t>
      </w:r>
      <w:r w:rsidR="00F20E9E">
        <w:rPr>
          <w:rFonts w:ascii="Book Antiqua" w:hAnsi="Book Antiqua"/>
          <w:b/>
          <w:sz w:val="20"/>
          <w:szCs w:val="19"/>
        </w:rPr>
        <w:t>-</w:t>
      </w:r>
      <w:r w:rsidR="00AF4863">
        <w:rPr>
          <w:rFonts w:ascii="Book Antiqua" w:hAnsi="Book Antiqua"/>
          <w:b/>
          <w:sz w:val="20"/>
          <w:szCs w:val="19"/>
        </w:rPr>
        <w:t>--</w:t>
      </w:r>
      <w:r w:rsidR="00F709A7">
        <w:rPr>
          <w:rFonts w:ascii="Book Antiqua" w:hAnsi="Book Antiqua"/>
          <w:b/>
          <w:sz w:val="20"/>
          <w:szCs w:val="19"/>
        </w:rPr>
        <w:t xml:space="preserve"> Medicaid Project</w:t>
      </w:r>
    </w:p>
    <w:p w:rsidR="005A70D8" w:rsidRPr="00931206" w:rsidRDefault="005A70D8" w:rsidP="005A70D8">
      <w:pPr>
        <w:pBdr>
          <w:top w:val="single" w:sz="4" w:space="1" w:color="943634"/>
        </w:pBdr>
        <w:spacing w:after="0" w:line="240" w:lineRule="auto"/>
        <w:rPr>
          <w:rFonts w:ascii="Book Antiqua" w:hAnsi="Book Antiqua"/>
          <w:sz w:val="20"/>
          <w:szCs w:val="19"/>
        </w:rPr>
      </w:pPr>
      <w:r>
        <w:rPr>
          <w:rFonts w:ascii="Book Antiqua" w:hAnsi="Book Antiqua"/>
          <w:sz w:val="20"/>
          <w:szCs w:val="19"/>
        </w:rPr>
        <w:t>P</w:t>
      </w:r>
      <w:r w:rsidRPr="00931206">
        <w:rPr>
          <w:rFonts w:ascii="Book Antiqua" w:hAnsi="Book Antiqua"/>
          <w:sz w:val="20"/>
          <w:szCs w:val="19"/>
        </w:rPr>
        <w:t>rovided</w:t>
      </w:r>
      <w:r>
        <w:rPr>
          <w:rFonts w:ascii="Book Antiqua" w:hAnsi="Book Antiqua"/>
          <w:sz w:val="20"/>
          <w:szCs w:val="19"/>
        </w:rPr>
        <w:t xml:space="preserve"> Medicaid expertise to NASCO Government Services while assisting in creating, analyzing, and proposing a new line of business that included processing health claims for various State Medicaid programs.    </w:t>
      </w:r>
    </w:p>
    <w:p w:rsidR="002C472F" w:rsidRPr="002C472F" w:rsidRDefault="002C472F" w:rsidP="002D3DB9">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szCs w:val="24"/>
        </w:rPr>
        <w:t>Review RFP for requirements and Gap Analysis assessment.</w:t>
      </w:r>
    </w:p>
    <w:p w:rsidR="002C472F" w:rsidRPr="002C472F" w:rsidRDefault="001A3181" w:rsidP="002D3DB9">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szCs w:val="24"/>
        </w:rPr>
        <w:t>Educate commercial H</w:t>
      </w:r>
      <w:r w:rsidR="002C472F">
        <w:rPr>
          <w:rFonts w:ascii="Book Antiqua" w:hAnsi="Book Antiqua"/>
          <w:sz w:val="20"/>
          <w:szCs w:val="24"/>
        </w:rPr>
        <w:t>ealth</w:t>
      </w:r>
      <w:r>
        <w:rPr>
          <w:rFonts w:ascii="Book Antiqua" w:hAnsi="Book Antiqua"/>
          <w:sz w:val="20"/>
          <w:szCs w:val="24"/>
        </w:rPr>
        <w:t xml:space="preserve"> P</w:t>
      </w:r>
      <w:r w:rsidR="002C472F">
        <w:rPr>
          <w:rFonts w:ascii="Book Antiqua" w:hAnsi="Book Antiqua"/>
          <w:sz w:val="20"/>
          <w:szCs w:val="24"/>
        </w:rPr>
        <w:t>lan Subject Matter Experts (SMEs) on general Medicaid programs, policies, and procedures.</w:t>
      </w:r>
    </w:p>
    <w:p w:rsidR="002C472F" w:rsidRPr="001A3181" w:rsidRDefault="002C472F" w:rsidP="002D3DB9">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szCs w:val="24"/>
        </w:rPr>
        <w:t xml:space="preserve">Develop presentation material for </w:t>
      </w:r>
      <w:r w:rsidR="001A3181">
        <w:rPr>
          <w:rFonts w:ascii="Book Antiqua" w:hAnsi="Book Antiqua"/>
          <w:sz w:val="20"/>
          <w:szCs w:val="24"/>
        </w:rPr>
        <w:t>Executive Board.</w:t>
      </w:r>
    </w:p>
    <w:p w:rsidR="00EB49F0" w:rsidRPr="00BB517D" w:rsidRDefault="001A3181" w:rsidP="001A3181">
      <w:pPr>
        <w:numPr>
          <w:ilvl w:val="0"/>
          <w:numId w:val="1"/>
        </w:numPr>
        <w:spacing w:before="60" w:after="0" w:line="240" w:lineRule="auto"/>
        <w:jc w:val="both"/>
        <w:rPr>
          <w:rFonts w:ascii="Book Antiqua" w:hAnsi="Book Antiqua"/>
          <w:sz w:val="19"/>
          <w:szCs w:val="19"/>
        </w:rPr>
      </w:pPr>
      <w:r>
        <w:rPr>
          <w:rFonts w:ascii="Book Antiqua" w:hAnsi="Book Antiqua"/>
          <w:sz w:val="20"/>
          <w:szCs w:val="24"/>
        </w:rPr>
        <w:t xml:space="preserve">Assist in writing the Business Case, SRB, and proposal response to the RFP. </w:t>
      </w:r>
    </w:p>
    <w:p w:rsidR="00BB517D" w:rsidRPr="001A3181" w:rsidRDefault="00BB517D" w:rsidP="001A3181">
      <w:pPr>
        <w:numPr>
          <w:ilvl w:val="0"/>
          <w:numId w:val="1"/>
        </w:numPr>
        <w:spacing w:before="60" w:after="0" w:line="240" w:lineRule="auto"/>
        <w:jc w:val="both"/>
        <w:rPr>
          <w:rFonts w:ascii="Book Antiqua" w:hAnsi="Book Antiqua"/>
          <w:sz w:val="19"/>
          <w:szCs w:val="19"/>
        </w:rPr>
      </w:pPr>
      <w:r>
        <w:rPr>
          <w:rFonts w:ascii="Book Antiqua" w:hAnsi="Book Antiqua"/>
          <w:sz w:val="20"/>
          <w:szCs w:val="24"/>
        </w:rPr>
        <w:t>Function as Business Analyst or Project Manager as needed</w:t>
      </w:r>
    </w:p>
    <w:p w:rsidR="001A3181" w:rsidRPr="00EE25DC" w:rsidRDefault="001A3181" w:rsidP="001A3181">
      <w:pPr>
        <w:spacing w:before="60" w:after="0" w:line="240" w:lineRule="auto"/>
        <w:jc w:val="both"/>
        <w:rPr>
          <w:rFonts w:ascii="Book Antiqua" w:hAnsi="Book Antiqua"/>
          <w:sz w:val="2"/>
          <w:szCs w:val="2"/>
        </w:rPr>
      </w:pPr>
    </w:p>
    <w:p w:rsidR="00EB49F0" w:rsidRPr="00FF771A" w:rsidRDefault="00EB49F0" w:rsidP="00EB49F0">
      <w:pPr>
        <w:pBdr>
          <w:top w:val="single" w:sz="4" w:space="1" w:color="943634"/>
        </w:pBdr>
        <w:spacing w:after="0" w:line="240" w:lineRule="auto"/>
        <w:rPr>
          <w:rFonts w:ascii="Book Antiqua" w:hAnsi="Book Antiqua"/>
          <w:sz w:val="19"/>
          <w:szCs w:val="19"/>
        </w:rPr>
      </w:pPr>
      <w:r w:rsidRPr="001B4DF0">
        <w:rPr>
          <w:rFonts w:ascii="Book Antiqua" w:hAnsi="Book Antiqua"/>
          <w:sz w:val="19"/>
          <w:szCs w:val="19"/>
          <w:highlight w:val="lightGray"/>
        </w:rPr>
        <w:t>Axiom Systems</w:t>
      </w:r>
      <w:r w:rsidRPr="00FF771A">
        <w:rPr>
          <w:rFonts w:ascii="Book Antiqua" w:hAnsi="Book Antiqua"/>
          <w:sz w:val="19"/>
          <w:szCs w:val="19"/>
        </w:rPr>
        <w:t xml:space="preserve">   • Frederick, Maryland</w:t>
      </w:r>
      <w:r w:rsidR="00F96F4B">
        <w:rPr>
          <w:rFonts w:ascii="Book Antiqua" w:hAnsi="Book Antiqua"/>
          <w:sz w:val="19"/>
          <w:szCs w:val="19"/>
        </w:rPr>
        <w:t xml:space="preserve">   </w:t>
      </w:r>
      <w:r w:rsidR="00F96F4B" w:rsidRPr="00BA54BD">
        <w:rPr>
          <w:rFonts w:ascii="Book Antiqua" w:hAnsi="Book Antiqua"/>
          <w:b/>
          <w:sz w:val="20"/>
          <w:szCs w:val="19"/>
        </w:rPr>
        <w:t xml:space="preserve">Client: </w:t>
      </w:r>
      <w:r w:rsidR="00F96F4B">
        <w:rPr>
          <w:rFonts w:ascii="Book Antiqua" w:hAnsi="Book Antiqua"/>
          <w:b/>
          <w:sz w:val="20"/>
          <w:szCs w:val="19"/>
        </w:rPr>
        <w:t xml:space="preserve"> State of South Carolina</w:t>
      </w:r>
      <w:r w:rsidRPr="00FF771A">
        <w:rPr>
          <w:rFonts w:ascii="Book Antiqua" w:hAnsi="Book Antiqua"/>
          <w:sz w:val="19"/>
          <w:szCs w:val="19"/>
        </w:rPr>
        <w:t xml:space="preserve">   </w:t>
      </w:r>
      <w:r w:rsidR="00F96F4B">
        <w:rPr>
          <w:rFonts w:ascii="Book Antiqua" w:hAnsi="Book Antiqua"/>
          <w:sz w:val="19"/>
          <w:szCs w:val="19"/>
        </w:rPr>
        <w:t xml:space="preserve">                                                    </w:t>
      </w:r>
      <w:r w:rsidR="00F96F4B" w:rsidRPr="00FF771A">
        <w:rPr>
          <w:rFonts w:ascii="Book Antiqua" w:hAnsi="Book Antiqua"/>
          <w:sz w:val="19"/>
          <w:szCs w:val="19"/>
        </w:rPr>
        <w:t xml:space="preserve">4/11 – 5/11 </w:t>
      </w:r>
      <w:r w:rsidRPr="00FF771A">
        <w:rPr>
          <w:rFonts w:ascii="Book Antiqua" w:hAnsi="Book Antiqua"/>
          <w:sz w:val="19"/>
          <w:szCs w:val="19"/>
        </w:rPr>
        <w:t xml:space="preserve">                                          </w:t>
      </w:r>
      <w:r w:rsidR="005144AB" w:rsidRPr="00FF771A">
        <w:rPr>
          <w:rFonts w:ascii="Book Antiqua" w:hAnsi="Book Antiqua"/>
          <w:sz w:val="19"/>
          <w:szCs w:val="19"/>
        </w:rPr>
        <w:t xml:space="preserve">         </w:t>
      </w:r>
      <w:r w:rsidRPr="00FF771A">
        <w:rPr>
          <w:rFonts w:ascii="Book Antiqua" w:hAnsi="Book Antiqua"/>
          <w:sz w:val="19"/>
          <w:szCs w:val="19"/>
        </w:rPr>
        <w:t xml:space="preserve">  </w:t>
      </w:r>
      <w:r w:rsidR="002C219F">
        <w:rPr>
          <w:rFonts w:ascii="Book Antiqua" w:hAnsi="Book Antiqua"/>
          <w:sz w:val="19"/>
          <w:szCs w:val="19"/>
        </w:rPr>
        <w:t xml:space="preserve">                   </w:t>
      </w:r>
      <w:r w:rsidRPr="00FF771A">
        <w:rPr>
          <w:rFonts w:ascii="Book Antiqua" w:hAnsi="Book Antiqua"/>
          <w:sz w:val="19"/>
          <w:szCs w:val="19"/>
        </w:rPr>
        <w:t xml:space="preserve"> </w:t>
      </w:r>
    </w:p>
    <w:p w:rsidR="00EB49F0" w:rsidRDefault="00EB49F0" w:rsidP="00EB49F0">
      <w:pPr>
        <w:pBdr>
          <w:top w:val="single" w:sz="4" w:space="1" w:color="943634"/>
        </w:pBdr>
        <w:spacing w:after="0" w:line="240" w:lineRule="auto"/>
        <w:rPr>
          <w:rFonts w:ascii="Book Antiqua" w:hAnsi="Book Antiqua"/>
          <w:b/>
          <w:sz w:val="20"/>
          <w:szCs w:val="19"/>
        </w:rPr>
      </w:pPr>
      <w:r w:rsidRPr="00931206">
        <w:rPr>
          <w:rFonts w:ascii="Book Antiqua" w:hAnsi="Book Antiqua"/>
          <w:b/>
          <w:sz w:val="20"/>
          <w:szCs w:val="19"/>
        </w:rPr>
        <w:t>Senior Consultant</w:t>
      </w:r>
      <w:r w:rsidR="00AF4863">
        <w:rPr>
          <w:rFonts w:ascii="Book Antiqua" w:hAnsi="Book Antiqua"/>
          <w:b/>
          <w:sz w:val="20"/>
          <w:szCs w:val="19"/>
        </w:rPr>
        <w:t>: Business Analyst---</w:t>
      </w:r>
      <w:r>
        <w:rPr>
          <w:rFonts w:ascii="Book Antiqua" w:hAnsi="Book Antiqua"/>
          <w:b/>
          <w:sz w:val="20"/>
          <w:szCs w:val="19"/>
        </w:rPr>
        <w:t>HIPAA 5010 Project</w:t>
      </w:r>
    </w:p>
    <w:p w:rsidR="005F3061" w:rsidRDefault="00EB49F0" w:rsidP="005F3061">
      <w:pPr>
        <w:spacing w:before="60" w:after="0" w:line="240" w:lineRule="auto"/>
        <w:rPr>
          <w:rFonts w:ascii="Book Antiqua" w:hAnsi="Book Antiqua"/>
          <w:sz w:val="20"/>
          <w:szCs w:val="19"/>
        </w:rPr>
      </w:pPr>
      <w:r w:rsidRPr="00931206">
        <w:rPr>
          <w:rFonts w:ascii="Book Antiqua" w:hAnsi="Book Antiqua"/>
          <w:sz w:val="20"/>
          <w:szCs w:val="19"/>
        </w:rPr>
        <w:t>Provided</w:t>
      </w:r>
      <w:r>
        <w:rPr>
          <w:rFonts w:ascii="Book Antiqua" w:hAnsi="Book Antiqua"/>
          <w:sz w:val="20"/>
          <w:szCs w:val="19"/>
        </w:rPr>
        <w:t xml:space="preserve"> expertise in assisting the South Carolina Department of Health and Human Services (SCDHHS</w:t>
      </w:r>
      <w:r w:rsidR="002C472F">
        <w:rPr>
          <w:rFonts w:ascii="Book Antiqua" w:hAnsi="Book Antiqua"/>
          <w:sz w:val="20"/>
          <w:szCs w:val="19"/>
        </w:rPr>
        <w:t>) in</w:t>
      </w:r>
      <w:r>
        <w:rPr>
          <w:rFonts w:ascii="Book Antiqua" w:hAnsi="Book Antiqua"/>
          <w:sz w:val="20"/>
          <w:szCs w:val="19"/>
        </w:rPr>
        <w:t xml:space="preserve"> meeting federally mandated compliance for Medicaid/Medicare health care claim processing using the HIPAA 5010 transaction sets. </w:t>
      </w:r>
    </w:p>
    <w:p w:rsidR="00EB49F0" w:rsidRPr="00A4027D" w:rsidRDefault="00EB49F0" w:rsidP="00D94165">
      <w:pPr>
        <w:numPr>
          <w:ilvl w:val="0"/>
          <w:numId w:val="1"/>
        </w:numPr>
        <w:spacing w:before="60" w:after="0" w:line="240" w:lineRule="auto"/>
        <w:jc w:val="both"/>
        <w:rPr>
          <w:rFonts w:ascii="Book Antiqua" w:hAnsi="Book Antiqua"/>
          <w:smallCaps/>
          <w:color w:val="993300"/>
          <w:sz w:val="20"/>
          <w:szCs w:val="24"/>
        </w:rPr>
      </w:pPr>
      <w:r w:rsidRPr="00A4027D">
        <w:rPr>
          <w:rFonts w:ascii="Book Antiqua" w:hAnsi="Book Antiqua"/>
          <w:sz w:val="20"/>
          <w:szCs w:val="24"/>
        </w:rPr>
        <w:t xml:space="preserve">Performed analysis of existing processes used in providing Medicaid business services for the State’s Provider, </w:t>
      </w:r>
      <w:r w:rsidR="00E05386">
        <w:rPr>
          <w:rFonts w:ascii="Book Antiqua" w:hAnsi="Book Antiqua"/>
          <w:sz w:val="20"/>
          <w:szCs w:val="24"/>
        </w:rPr>
        <w:t xml:space="preserve">Member, Contractor communities in mapping the HIPAA 837 transaction set from 4010 to 5010 </w:t>
      </w:r>
    </w:p>
    <w:p w:rsidR="00EB49F0" w:rsidRPr="00140EAB" w:rsidRDefault="00EB49F0" w:rsidP="00D94165">
      <w:pPr>
        <w:numPr>
          <w:ilvl w:val="0"/>
          <w:numId w:val="1"/>
        </w:numPr>
        <w:spacing w:before="60" w:after="0" w:line="240" w:lineRule="auto"/>
        <w:jc w:val="both"/>
        <w:rPr>
          <w:rFonts w:ascii="Book Antiqua" w:hAnsi="Book Antiqua"/>
          <w:b/>
          <w:sz w:val="20"/>
          <w:szCs w:val="19"/>
        </w:rPr>
      </w:pPr>
      <w:r>
        <w:rPr>
          <w:rFonts w:ascii="Book Antiqua" w:hAnsi="Book Antiqua"/>
          <w:sz w:val="20"/>
        </w:rPr>
        <w:t>Evaluate</w:t>
      </w:r>
      <w:r w:rsidR="00E05386">
        <w:rPr>
          <w:rFonts w:ascii="Book Antiqua" w:hAnsi="Book Antiqua"/>
          <w:sz w:val="20"/>
        </w:rPr>
        <w:t>d</w:t>
      </w:r>
      <w:r>
        <w:rPr>
          <w:rFonts w:ascii="Book Antiqua" w:hAnsi="Book Antiqua"/>
          <w:sz w:val="20"/>
        </w:rPr>
        <w:t xml:space="preserve"> the State’s goals and objectives for short-term and strategic projects such as: ICD10 and 5010 and State Health Plan implementations</w:t>
      </w:r>
    </w:p>
    <w:p w:rsidR="00A521DB" w:rsidRPr="000C29CC" w:rsidRDefault="00A521DB" w:rsidP="00A521DB">
      <w:pPr>
        <w:spacing w:after="0" w:line="240" w:lineRule="auto"/>
        <w:rPr>
          <w:rFonts w:ascii="Book Antiqua" w:hAnsi="Book Antiqua"/>
          <w:smallCaps/>
          <w:sz w:val="8"/>
          <w:szCs w:val="8"/>
        </w:rPr>
      </w:pPr>
    </w:p>
    <w:p w:rsidR="00D951FE" w:rsidRPr="00EE25DC" w:rsidRDefault="00D951FE" w:rsidP="00A26299">
      <w:pPr>
        <w:pBdr>
          <w:top w:val="single" w:sz="4" w:space="1" w:color="943634"/>
        </w:pBdr>
        <w:spacing w:after="0" w:line="240" w:lineRule="auto"/>
        <w:rPr>
          <w:rFonts w:ascii="Book Antiqua" w:hAnsi="Book Antiqua"/>
          <w:sz w:val="2"/>
          <w:szCs w:val="2"/>
        </w:rPr>
      </w:pPr>
    </w:p>
    <w:p w:rsidR="003871E5" w:rsidRDefault="009C6827" w:rsidP="00A26299">
      <w:pPr>
        <w:pBdr>
          <w:top w:val="single" w:sz="4" w:space="1" w:color="943634"/>
        </w:pBdr>
        <w:spacing w:after="0" w:line="240" w:lineRule="auto"/>
        <w:rPr>
          <w:rFonts w:ascii="Book Antiqua" w:hAnsi="Book Antiqua"/>
          <w:b/>
          <w:sz w:val="20"/>
          <w:szCs w:val="19"/>
        </w:rPr>
      </w:pPr>
      <w:r w:rsidRPr="001B4DF0">
        <w:rPr>
          <w:rFonts w:ascii="Book Antiqua" w:hAnsi="Book Antiqua"/>
          <w:sz w:val="19"/>
          <w:szCs w:val="19"/>
          <w:highlight w:val="lightGray"/>
        </w:rPr>
        <w:t>SLI Global</w:t>
      </w:r>
      <w:r w:rsidR="00A26299" w:rsidRPr="001B4DF0">
        <w:rPr>
          <w:rFonts w:ascii="Book Antiqua" w:hAnsi="Book Antiqua"/>
          <w:sz w:val="19"/>
          <w:szCs w:val="19"/>
          <w:highlight w:val="lightGray"/>
        </w:rPr>
        <w:t xml:space="preserve"> Solutions</w:t>
      </w:r>
      <w:r w:rsidR="00A26299" w:rsidRPr="00FF771A">
        <w:rPr>
          <w:rFonts w:ascii="Book Antiqua" w:hAnsi="Book Antiqua"/>
          <w:sz w:val="19"/>
          <w:szCs w:val="19"/>
        </w:rPr>
        <w:t xml:space="preserve">   • Denver, Colorado </w:t>
      </w:r>
      <w:r w:rsidR="00A26299" w:rsidRPr="00FF771A">
        <w:rPr>
          <w:rFonts w:ascii="Book Antiqua" w:hAnsi="Book Antiqua"/>
          <w:sz w:val="19"/>
          <w:szCs w:val="19"/>
        </w:rPr>
        <w:tab/>
      </w:r>
      <w:r w:rsidR="00F96F4B">
        <w:rPr>
          <w:rFonts w:ascii="Book Antiqua" w:hAnsi="Book Antiqua"/>
          <w:sz w:val="19"/>
          <w:szCs w:val="19"/>
        </w:rPr>
        <w:t xml:space="preserve"> </w:t>
      </w:r>
      <w:r w:rsidR="00F96F4B" w:rsidRPr="00BA54BD">
        <w:rPr>
          <w:rFonts w:ascii="Book Antiqua" w:hAnsi="Book Antiqua"/>
          <w:b/>
          <w:sz w:val="20"/>
          <w:szCs w:val="19"/>
        </w:rPr>
        <w:t xml:space="preserve">Client: </w:t>
      </w:r>
      <w:r w:rsidR="00F96F4B">
        <w:rPr>
          <w:rFonts w:ascii="Book Antiqua" w:hAnsi="Book Antiqua"/>
          <w:b/>
          <w:sz w:val="20"/>
          <w:szCs w:val="19"/>
        </w:rPr>
        <w:t xml:space="preserve"> State of Washington       </w:t>
      </w:r>
      <w:r w:rsidR="00A26299" w:rsidRPr="00FF771A">
        <w:rPr>
          <w:rFonts w:ascii="Book Antiqua" w:hAnsi="Book Antiqua"/>
          <w:sz w:val="19"/>
          <w:szCs w:val="19"/>
        </w:rPr>
        <w:t xml:space="preserve">          </w:t>
      </w:r>
      <w:r w:rsidR="00F96F4B">
        <w:rPr>
          <w:rFonts w:ascii="Book Antiqua" w:hAnsi="Book Antiqua"/>
          <w:sz w:val="19"/>
          <w:szCs w:val="19"/>
        </w:rPr>
        <w:t xml:space="preserve">                                        6/</w:t>
      </w:r>
      <w:r w:rsidR="00F96F4B" w:rsidRPr="00FF771A">
        <w:rPr>
          <w:rFonts w:ascii="Book Antiqua" w:hAnsi="Book Antiqua"/>
          <w:sz w:val="19"/>
          <w:szCs w:val="19"/>
        </w:rPr>
        <w:t xml:space="preserve">10 – </w:t>
      </w:r>
      <w:r w:rsidR="00F96F4B">
        <w:rPr>
          <w:rFonts w:ascii="Book Antiqua" w:hAnsi="Book Antiqua"/>
          <w:sz w:val="19"/>
          <w:szCs w:val="19"/>
        </w:rPr>
        <w:t>3/</w:t>
      </w:r>
      <w:r w:rsidR="00F96F4B" w:rsidRPr="00FF771A">
        <w:rPr>
          <w:rFonts w:ascii="Book Antiqua" w:hAnsi="Book Antiqua"/>
          <w:sz w:val="19"/>
          <w:szCs w:val="19"/>
        </w:rPr>
        <w:t xml:space="preserve">11 </w:t>
      </w:r>
      <w:r w:rsidR="00A26299" w:rsidRPr="00FF771A">
        <w:rPr>
          <w:rFonts w:ascii="Book Antiqua" w:hAnsi="Book Antiqua"/>
          <w:sz w:val="19"/>
          <w:szCs w:val="19"/>
        </w:rPr>
        <w:t xml:space="preserve">                      </w:t>
      </w:r>
      <w:r w:rsidR="00A26299" w:rsidRPr="00931206">
        <w:rPr>
          <w:rFonts w:ascii="Book Antiqua" w:hAnsi="Book Antiqua"/>
          <w:b/>
          <w:sz w:val="20"/>
          <w:szCs w:val="19"/>
        </w:rPr>
        <w:t>Senior Consultant</w:t>
      </w:r>
      <w:r w:rsidR="00AF4863">
        <w:rPr>
          <w:rFonts w:ascii="Book Antiqua" w:hAnsi="Book Antiqua"/>
          <w:b/>
          <w:sz w:val="20"/>
          <w:szCs w:val="19"/>
        </w:rPr>
        <w:t xml:space="preserve">: Lead Business Analyst --- </w:t>
      </w:r>
      <w:r w:rsidR="00F96F4B">
        <w:rPr>
          <w:rFonts w:ascii="Book Antiqua" w:hAnsi="Book Antiqua"/>
          <w:b/>
          <w:sz w:val="20"/>
          <w:szCs w:val="19"/>
        </w:rPr>
        <w:t xml:space="preserve">WA </w:t>
      </w:r>
      <w:r>
        <w:rPr>
          <w:rFonts w:ascii="Book Antiqua" w:hAnsi="Book Antiqua"/>
          <w:b/>
          <w:sz w:val="20"/>
          <w:szCs w:val="19"/>
        </w:rPr>
        <w:t>MITA SSA</w:t>
      </w:r>
      <w:r w:rsidR="00CE1516">
        <w:rPr>
          <w:rFonts w:ascii="Book Antiqua" w:hAnsi="Book Antiqua"/>
          <w:b/>
          <w:sz w:val="20"/>
          <w:szCs w:val="19"/>
        </w:rPr>
        <w:t xml:space="preserve"> </w:t>
      </w:r>
    </w:p>
    <w:p w:rsidR="00A26299" w:rsidRDefault="00AF4863" w:rsidP="00A26299">
      <w:pPr>
        <w:pBdr>
          <w:top w:val="single" w:sz="4" w:space="1" w:color="943634"/>
        </w:pBdr>
        <w:spacing w:after="0" w:line="240" w:lineRule="auto"/>
        <w:rPr>
          <w:rFonts w:ascii="Book Antiqua" w:hAnsi="Book Antiqua"/>
          <w:b/>
          <w:sz w:val="20"/>
          <w:szCs w:val="19"/>
        </w:rPr>
      </w:pPr>
      <w:r>
        <w:rPr>
          <w:rFonts w:ascii="Book Antiqua" w:hAnsi="Book Antiqua"/>
          <w:b/>
          <w:sz w:val="20"/>
          <w:szCs w:val="19"/>
        </w:rPr>
        <w:t>Proposal Writer</w:t>
      </w:r>
      <w:r w:rsidR="003871E5">
        <w:rPr>
          <w:rFonts w:ascii="Book Antiqua" w:hAnsi="Book Antiqua"/>
          <w:b/>
          <w:sz w:val="20"/>
          <w:szCs w:val="19"/>
        </w:rPr>
        <w:t xml:space="preserve"> --- </w:t>
      </w:r>
      <w:r w:rsidR="00CE1516">
        <w:rPr>
          <w:rFonts w:ascii="Book Antiqua" w:hAnsi="Book Antiqua"/>
          <w:b/>
          <w:sz w:val="20"/>
          <w:szCs w:val="19"/>
        </w:rPr>
        <w:t>State of Alabama</w:t>
      </w:r>
      <w:r w:rsidR="00F20E9E">
        <w:rPr>
          <w:rFonts w:ascii="Book Antiqua" w:hAnsi="Book Antiqua"/>
          <w:b/>
          <w:sz w:val="20"/>
          <w:szCs w:val="19"/>
        </w:rPr>
        <w:t xml:space="preserve"> ---</w:t>
      </w:r>
      <w:r w:rsidR="00CE1516">
        <w:rPr>
          <w:rFonts w:ascii="Book Antiqua" w:hAnsi="Book Antiqua"/>
          <w:b/>
          <w:sz w:val="20"/>
          <w:szCs w:val="19"/>
        </w:rPr>
        <w:t xml:space="preserve"> IVV/QA RFP Evaluation Project</w:t>
      </w:r>
    </w:p>
    <w:p w:rsidR="00C43523" w:rsidRDefault="00A26299" w:rsidP="001A3181">
      <w:pPr>
        <w:spacing w:before="60" w:after="0" w:line="240" w:lineRule="auto"/>
        <w:rPr>
          <w:rFonts w:ascii="Book Antiqua" w:hAnsi="Book Antiqua"/>
          <w:sz w:val="20"/>
          <w:szCs w:val="19"/>
        </w:rPr>
      </w:pPr>
      <w:r w:rsidRPr="00931206">
        <w:rPr>
          <w:rFonts w:ascii="Book Antiqua" w:hAnsi="Book Antiqua"/>
          <w:sz w:val="20"/>
          <w:szCs w:val="19"/>
        </w:rPr>
        <w:t>Provided</w:t>
      </w:r>
      <w:r>
        <w:rPr>
          <w:rFonts w:ascii="Book Antiqua" w:hAnsi="Book Antiqua"/>
          <w:sz w:val="20"/>
          <w:szCs w:val="19"/>
        </w:rPr>
        <w:t xml:space="preserve"> expertise in leading the State of Washington’s Medicaid Purchasing A</w:t>
      </w:r>
      <w:r w:rsidR="00CF28E3">
        <w:rPr>
          <w:rFonts w:ascii="Book Antiqua" w:hAnsi="Book Antiqua"/>
          <w:sz w:val="20"/>
          <w:szCs w:val="19"/>
        </w:rPr>
        <w:t>dministration</w:t>
      </w:r>
      <w:r>
        <w:rPr>
          <w:rFonts w:ascii="Book Antiqua" w:hAnsi="Book Antiqua"/>
          <w:sz w:val="20"/>
          <w:szCs w:val="19"/>
        </w:rPr>
        <w:t xml:space="preserve"> through an enterprise wide federally mandated assessment of the processes the state utilizes in conduction Medicaid/Medicare business services. </w:t>
      </w:r>
      <w:r w:rsidR="001A3181">
        <w:rPr>
          <w:rFonts w:ascii="Book Antiqua" w:hAnsi="Book Antiqua"/>
          <w:sz w:val="20"/>
          <w:szCs w:val="19"/>
        </w:rPr>
        <w:tab/>
      </w:r>
      <w:r w:rsidR="001A3181">
        <w:rPr>
          <w:rFonts w:ascii="Book Antiqua" w:hAnsi="Book Antiqua"/>
          <w:sz w:val="20"/>
          <w:szCs w:val="19"/>
        </w:rPr>
        <w:tab/>
      </w:r>
      <w:r w:rsidR="001A3181">
        <w:rPr>
          <w:rFonts w:ascii="Book Antiqua" w:hAnsi="Book Antiqua"/>
          <w:sz w:val="20"/>
          <w:szCs w:val="19"/>
        </w:rPr>
        <w:tab/>
      </w:r>
      <w:r w:rsidR="001A3181">
        <w:rPr>
          <w:rFonts w:ascii="Book Antiqua" w:hAnsi="Book Antiqua"/>
          <w:sz w:val="20"/>
          <w:szCs w:val="19"/>
        </w:rPr>
        <w:tab/>
      </w:r>
      <w:r w:rsidR="001A3181">
        <w:rPr>
          <w:rFonts w:ascii="Book Antiqua" w:hAnsi="Book Antiqua"/>
          <w:sz w:val="20"/>
          <w:szCs w:val="19"/>
        </w:rPr>
        <w:tab/>
      </w:r>
      <w:r w:rsidR="001A3181">
        <w:rPr>
          <w:rFonts w:ascii="Book Antiqua" w:hAnsi="Book Antiqua"/>
          <w:sz w:val="20"/>
          <w:szCs w:val="19"/>
        </w:rPr>
        <w:tab/>
      </w:r>
    </w:p>
    <w:p w:rsidR="00C43523" w:rsidRDefault="001B4DF0" w:rsidP="001B4DF0">
      <w:pPr>
        <w:numPr>
          <w:ilvl w:val="0"/>
          <w:numId w:val="1"/>
        </w:numPr>
        <w:spacing w:before="60" w:after="0" w:line="240" w:lineRule="auto"/>
        <w:rPr>
          <w:rFonts w:ascii="Book Antiqua" w:hAnsi="Book Antiqua"/>
          <w:smallCaps/>
          <w:color w:val="215868"/>
          <w:sz w:val="16"/>
          <w:szCs w:val="16"/>
        </w:rPr>
      </w:pPr>
      <w:r w:rsidRPr="001B4DF0">
        <w:rPr>
          <w:rFonts w:ascii="Book Antiqua" w:hAnsi="Book Antiqua"/>
          <w:sz w:val="20"/>
          <w:szCs w:val="24"/>
        </w:rPr>
        <w:t>Performed analysis of existing processes used in providing Medicaid business services for the State’s Provider, Member, Contractor communities.  Facilitated information and process identification meetings of State Executives and end-users.</w:t>
      </w:r>
      <w:r w:rsidRPr="001B4DF0">
        <w:rPr>
          <w:rFonts w:ascii="Book Antiqua" w:hAnsi="Book Antiqua"/>
          <w:sz w:val="20"/>
        </w:rPr>
        <w:t xml:space="preserve"> </w:t>
      </w:r>
      <w:r w:rsidR="001A3181" w:rsidRPr="001B4DF0">
        <w:rPr>
          <w:rFonts w:ascii="Book Antiqua" w:hAnsi="Book Antiqua"/>
          <w:sz w:val="20"/>
          <w:szCs w:val="19"/>
        </w:rPr>
        <w:tab/>
      </w:r>
      <w:r>
        <w:rPr>
          <w:rFonts w:ascii="Book Antiqua" w:hAnsi="Book Antiqua"/>
          <w:sz w:val="20"/>
          <w:szCs w:val="19"/>
        </w:rPr>
        <w:tab/>
      </w:r>
      <w:r>
        <w:rPr>
          <w:rFonts w:ascii="Book Antiqua" w:hAnsi="Book Antiqua"/>
          <w:sz w:val="20"/>
          <w:szCs w:val="19"/>
        </w:rPr>
        <w:tab/>
      </w:r>
      <w:r>
        <w:rPr>
          <w:rFonts w:ascii="Book Antiqua" w:hAnsi="Book Antiqua"/>
          <w:sz w:val="20"/>
          <w:szCs w:val="19"/>
        </w:rPr>
        <w:tab/>
      </w:r>
      <w:r>
        <w:rPr>
          <w:rFonts w:ascii="Book Antiqua" w:hAnsi="Book Antiqua"/>
          <w:sz w:val="20"/>
          <w:szCs w:val="19"/>
        </w:rPr>
        <w:tab/>
      </w:r>
      <w:r>
        <w:rPr>
          <w:rFonts w:ascii="Book Antiqua" w:hAnsi="Book Antiqua"/>
          <w:sz w:val="20"/>
          <w:szCs w:val="19"/>
        </w:rPr>
        <w:tab/>
      </w:r>
      <w:r>
        <w:rPr>
          <w:rFonts w:ascii="Book Antiqua" w:hAnsi="Book Antiqua"/>
          <w:sz w:val="20"/>
          <w:szCs w:val="19"/>
        </w:rPr>
        <w:tab/>
      </w:r>
      <w:r>
        <w:rPr>
          <w:rFonts w:ascii="Book Antiqua" w:hAnsi="Book Antiqua"/>
          <w:sz w:val="20"/>
          <w:szCs w:val="19"/>
        </w:rPr>
        <w:tab/>
      </w:r>
      <w:r w:rsidR="00C43523" w:rsidRPr="001B4DF0">
        <w:rPr>
          <w:rFonts w:ascii="Book Antiqua" w:hAnsi="Book Antiqua"/>
          <w:smallCaps/>
          <w:color w:val="215868"/>
          <w:sz w:val="16"/>
          <w:szCs w:val="16"/>
        </w:rPr>
        <w:t>Continued…</w:t>
      </w:r>
    </w:p>
    <w:p w:rsidR="003871E5" w:rsidRPr="001B4DF0" w:rsidRDefault="003871E5" w:rsidP="003871E5">
      <w:pPr>
        <w:spacing w:before="60" w:after="0" w:line="240" w:lineRule="auto"/>
        <w:rPr>
          <w:rFonts w:ascii="Book Antiqua" w:hAnsi="Book Antiqua"/>
          <w:smallCaps/>
          <w:color w:val="215868"/>
          <w:sz w:val="16"/>
          <w:szCs w:val="16"/>
        </w:rPr>
      </w:pPr>
    </w:p>
    <w:p w:rsidR="001B4DF0" w:rsidRPr="00F50DC1" w:rsidRDefault="001B4DF0" w:rsidP="00F50DC1">
      <w:pPr>
        <w:spacing w:before="60" w:after="0" w:line="240" w:lineRule="auto"/>
        <w:rPr>
          <w:rFonts w:ascii="Book Antiqua" w:hAnsi="Book Antiqua"/>
          <w:b/>
          <w:sz w:val="20"/>
          <w:szCs w:val="19"/>
        </w:rPr>
      </w:pPr>
      <w:r w:rsidRPr="00F50DC1">
        <w:rPr>
          <w:rFonts w:ascii="Book Antiqua" w:hAnsi="Book Antiqua"/>
          <w:b/>
          <w:smallCaps/>
          <w:color w:val="215868"/>
          <w:sz w:val="24"/>
          <w:szCs w:val="24"/>
        </w:rPr>
        <w:lastRenderedPageBreak/>
        <w:t xml:space="preserve">Wayne </w:t>
      </w:r>
      <w:r w:rsidR="003E4569">
        <w:rPr>
          <w:rFonts w:ascii="Book Antiqua" w:hAnsi="Book Antiqua"/>
          <w:b/>
          <w:smallCaps/>
          <w:color w:val="215868"/>
          <w:sz w:val="24"/>
          <w:szCs w:val="24"/>
        </w:rPr>
        <w:t xml:space="preserve">Marshall </w:t>
      </w:r>
      <w:r w:rsidRPr="00F50DC1">
        <w:rPr>
          <w:rFonts w:ascii="Book Antiqua" w:hAnsi="Book Antiqua"/>
          <w:b/>
          <w:smallCaps/>
          <w:color w:val="215868"/>
          <w:sz w:val="24"/>
          <w:szCs w:val="24"/>
        </w:rPr>
        <w:t>Walton</w:t>
      </w:r>
      <w:r w:rsidR="003E4569">
        <w:rPr>
          <w:rFonts w:ascii="Book Antiqua" w:hAnsi="Book Antiqua"/>
          <w:b/>
          <w:color w:val="215868"/>
          <w:sz w:val="18"/>
          <w:szCs w:val="18"/>
        </w:rPr>
        <w:t xml:space="preserve">                </w:t>
      </w:r>
      <w:r w:rsidRPr="00F50DC1">
        <w:rPr>
          <w:rFonts w:ascii="Book Antiqua" w:hAnsi="Book Antiqua"/>
          <w:b/>
          <w:color w:val="215868"/>
          <w:sz w:val="18"/>
          <w:szCs w:val="18"/>
        </w:rPr>
        <w:t xml:space="preserve">   </w:t>
      </w:r>
      <w:r w:rsidR="003E4569">
        <w:rPr>
          <w:rFonts w:ascii="Book Antiqua" w:hAnsi="Book Antiqua"/>
          <w:b/>
          <w:color w:val="215868"/>
          <w:sz w:val="18"/>
          <w:szCs w:val="18"/>
        </w:rPr>
        <w:t xml:space="preserve">                           </w:t>
      </w:r>
      <w:r w:rsidRPr="00F50DC1">
        <w:rPr>
          <w:rFonts w:ascii="Book Antiqua" w:hAnsi="Book Antiqua"/>
          <w:b/>
          <w:color w:val="215868"/>
          <w:sz w:val="18"/>
          <w:szCs w:val="18"/>
        </w:rPr>
        <w:t>Page T</w:t>
      </w:r>
      <w:r w:rsidR="00F50DC1">
        <w:rPr>
          <w:rFonts w:ascii="Book Antiqua" w:hAnsi="Book Antiqua"/>
          <w:b/>
          <w:color w:val="215868"/>
          <w:sz w:val="18"/>
          <w:szCs w:val="18"/>
        </w:rPr>
        <w:t>hree</w:t>
      </w:r>
      <w:r w:rsidRPr="00F50DC1">
        <w:rPr>
          <w:rFonts w:ascii="Book Antiqua" w:hAnsi="Book Antiqua"/>
          <w:b/>
          <w:color w:val="215868"/>
          <w:sz w:val="18"/>
          <w:szCs w:val="18"/>
        </w:rPr>
        <w:t xml:space="preserve"> | T: 615.668.8924</w:t>
      </w:r>
      <w:r w:rsidR="003E4569" w:rsidRPr="00F50DC1">
        <w:rPr>
          <w:rFonts w:ascii="Book Antiqua" w:hAnsi="Book Antiqua"/>
          <w:b/>
          <w:color w:val="215868"/>
          <w:sz w:val="18"/>
          <w:szCs w:val="18"/>
        </w:rPr>
        <w:t>|</w:t>
      </w:r>
      <w:r w:rsidRPr="00F50DC1">
        <w:rPr>
          <w:rFonts w:ascii="Book Antiqua" w:hAnsi="Book Antiqua"/>
          <w:b/>
          <w:color w:val="215868"/>
          <w:sz w:val="18"/>
          <w:szCs w:val="18"/>
        </w:rPr>
        <w:t xml:space="preserve"> </w:t>
      </w:r>
      <w:r w:rsidR="003E4569">
        <w:rPr>
          <w:rFonts w:ascii="Book Antiqua" w:hAnsi="Book Antiqua"/>
          <w:b/>
          <w:color w:val="215868"/>
          <w:sz w:val="18"/>
          <w:szCs w:val="18"/>
        </w:rPr>
        <w:t>w</w:t>
      </w:r>
      <w:r w:rsidR="003E4569" w:rsidRPr="00140EAB">
        <w:rPr>
          <w:rFonts w:ascii="Book Antiqua" w:hAnsi="Book Antiqua"/>
          <w:b/>
          <w:color w:val="215868"/>
          <w:sz w:val="18"/>
          <w:szCs w:val="18"/>
        </w:rPr>
        <w:t>ayne</w:t>
      </w:r>
      <w:r w:rsidR="003E4569">
        <w:rPr>
          <w:rFonts w:ascii="Book Antiqua" w:hAnsi="Book Antiqua"/>
          <w:b/>
          <w:color w:val="215868"/>
          <w:sz w:val="18"/>
          <w:szCs w:val="18"/>
        </w:rPr>
        <w:t>m</w:t>
      </w:r>
      <w:r w:rsidR="003E4569" w:rsidRPr="00140EAB">
        <w:rPr>
          <w:rFonts w:ascii="Book Antiqua" w:hAnsi="Book Antiqua"/>
          <w:b/>
          <w:color w:val="215868"/>
          <w:sz w:val="18"/>
          <w:szCs w:val="18"/>
        </w:rPr>
        <w:t>walton</w:t>
      </w:r>
      <w:r w:rsidR="003E4569">
        <w:rPr>
          <w:rFonts w:ascii="Book Antiqua" w:hAnsi="Book Antiqua"/>
          <w:b/>
          <w:color w:val="215868"/>
          <w:sz w:val="18"/>
          <w:szCs w:val="18"/>
        </w:rPr>
        <w:t>1</w:t>
      </w:r>
      <w:r w:rsidR="003E4569" w:rsidRPr="00140EAB">
        <w:rPr>
          <w:rFonts w:ascii="Book Antiqua" w:hAnsi="Book Antiqua"/>
          <w:b/>
          <w:color w:val="215868"/>
          <w:sz w:val="18"/>
          <w:szCs w:val="18"/>
        </w:rPr>
        <w:t>@</w:t>
      </w:r>
      <w:r w:rsidR="003E4569">
        <w:rPr>
          <w:rFonts w:ascii="Book Antiqua" w:hAnsi="Book Antiqua"/>
          <w:b/>
          <w:color w:val="215868"/>
          <w:sz w:val="18"/>
          <w:szCs w:val="18"/>
        </w:rPr>
        <w:t>gmail.com</w:t>
      </w:r>
    </w:p>
    <w:p w:rsidR="001A3181" w:rsidRDefault="001B4DF0" w:rsidP="00F50DC1">
      <w:pPr>
        <w:pBdr>
          <w:top w:val="single" w:sz="4" w:space="1" w:color="943634"/>
        </w:pBdr>
        <w:spacing w:after="0" w:line="240" w:lineRule="auto"/>
        <w:rPr>
          <w:rFonts w:ascii="Book Antiqua" w:hAnsi="Book Antiqua"/>
          <w:sz w:val="20"/>
          <w:szCs w:val="19"/>
        </w:rPr>
      </w:pPr>
      <w:r w:rsidRPr="00F50DC1">
        <w:rPr>
          <w:rFonts w:ascii="Book Antiqua" w:hAnsi="Book Antiqua"/>
          <w:sz w:val="20"/>
          <w:szCs w:val="19"/>
        </w:rPr>
        <w:t xml:space="preserve">                                                                                                                                                                                                                </w:t>
      </w:r>
    </w:p>
    <w:p w:rsidR="00A26299" w:rsidRPr="001B6F84" w:rsidRDefault="00A4027D" w:rsidP="00D94165">
      <w:pPr>
        <w:numPr>
          <w:ilvl w:val="0"/>
          <w:numId w:val="1"/>
        </w:numPr>
        <w:spacing w:before="60" w:after="0" w:line="240" w:lineRule="auto"/>
        <w:jc w:val="both"/>
        <w:rPr>
          <w:rFonts w:ascii="Book Antiqua" w:hAnsi="Book Antiqua"/>
          <w:b/>
          <w:sz w:val="20"/>
          <w:szCs w:val="19"/>
        </w:rPr>
      </w:pPr>
      <w:r w:rsidRPr="001B6F84">
        <w:rPr>
          <w:rFonts w:ascii="Book Antiqua" w:hAnsi="Book Antiqua"/>
          <w:sz w:val="20"/>
          <w:szCs w:val="24"/>
        </w:rPr>
        <w:t>Assessed current processes, initiatives, and goals in alignment with Federal guidelines for Medicaid Information Technology Architecture (MITA)</w:t>
      </w:r>
      <w:r w:rsidR="001B6F84" w:rsidRPr="001B6F84">
        <w:rPr>
          <w:rFonts w:ascii="Book Antiqua" w:hAnsi="Book Antiqua"/>
          <w:sz w:val="20"/>
          <w:szCs w:val="24"/>
        </w:rPr>
        <w:t xml:space="preserve">. </w:t>
      </w:r>
      <w:r w:rsidR="00A26299" w:rsidRPr="001B6F84">
        <w:rPr>
          <w:rFonts w:ascii="Book Antiqua" w:hAnsi="Book Antiqua"/>
          <w:sz w:val="20"/>
        </w:rPr>
        <w:t xml:space="preserve">Responsible for </w:t>
      </w:r>
      <w:r w:rsidRPr="001B6F84">
        <w:rPr>
          <w:rFonts w:ascii="Book Antiqua" w:hAnsi="Book Antiqua"/>
          <w:sz w:val="20"/>
        </w:rPr>
        <w:t>s</w:t>
      </w:r>
      <w:r w:rsidR="00A26299" w:rsidRPr="001B6F84">
        <w:rPr>
          <w:rFonts w:ascii="Book Antiqua" w:hAnsi="Book Antiqua"/>
          <w:sz w:val="20"/>
        </w:rPr>
        <w:t xml:space="preserve">ubject matter expertise </w:t>
      </w:r>
      <w:r w:rsidR="00544929" w:rsidRPr="001B6F84">
        <w:rPr>
          <w:rFonts w:ascii="Book Antiqua" w:hAnsi="Book Antiqua"/>
          <w:sz w:val="20"/>
        </w:rPr>
        <w:t xml:space="preserve">in </w:t>
      </w:r>
      <w:r w:rsidRPr="001B6F84">
        <w:rPr>
          <w:rFonts w:ascii="Book Antiqua" w:hAnsi="Book Antiqua"/>
          <w:sz w:val="20"/>
        </w:rPr>
        <w:t>all eight business areas and all processes within those areas that relate</w:t>
      </w:r>
      <w:r w:rsidR="00544929" w:rsidRPr="001B6F84">
        <w:rPr>
          <w:rFonts w:ascii="Book Antiqua" w:hAnsi="Book Antiqua"/>
          <w:sz w:val="20"/>
        </w:rPr>
        <w:t>d</w:t>
      </w:r>
      <w:r w:rsidRPr="001B6F84">
        <w:rPr>
          <w:rFonts w:ascii="Book Antiqua" w:hAnsi="Book Antiqua"/>
          <w:sz w:val="20"/>
        </w:rPr>
        <w:t xml:space="preserve"> to Medicaid Enterprise operations across all State agencies. </w:t>
      </w:r>
    </w:p>
    <w:p w:rsidR="00C675C9" w:rsidRPr="00140EAB" w:rsidRDefault="00C675C9" w:rsidP="00D94165">
      <w:pPr>
        <w:numPr>
          <w:ilvl w:val="0"/>
          <w:numId w:val="1"/>
        </w:numPr>
        <w:spacing w:before="60" w:after="0" w:line="240" w:lineRule="auto"/>
        <w:jc w:val="both"/>
        <w:rPr>
          <w:rFonts w:ascii="Book Antiqua" w:hAnsi="Book Antiqua"/>
          <w:b/>
          <w:sz w:val="20"/>
          <w:szCs w:val="19"/>
        </w:rPr>
      </w:pPr>
      <w:r>
        <w:rPr>
          <w:rFonts w:ascii="Book Antiqua" w:hAnsi="Book Antiqua"/>
          <w:sz w:val="20"/>
        </w:rPr>
        <w:t>Evaluate the State’</w:t>
      </w:r>
      <w:r w:rsidR="00EA2BCA">
        <w:rPr>
          <w:rFonts w:ascii="Book Antiqua" w:hAnsi="Book Antiqua"/>
          <w:sz w:val="20"/>
        </w:rPr>
        <w:t>s goals and objectives for short-term</w:t>
      </w:r>
      <w:r>
        <w:rPr>
          <w:rFonts w:ascii="Book Antiqua" w:hAnsi="Book Antiqua"/>
          <w:sz w:val="20"/>
        </w:rPr>
        <w:t xml:space="preserve"> and strategic projects such as: ICD10 and 5010, Electronic Health Records (EHR), and State Health Plan implementations</w:t>
      </w:r>
    </w:p>
    <w:p w:rsidR="00235DFA" w:rsidRPr="001B6F84" w:rsidRDefault="00140EAB" w:rsidP="00D94165">
      <w:pPr>
        <w:numPr>
          <w:ilvl w:val="0"/>
          <w:numId w:val="1"/>
        </w:numPr>
        <w:spacing w:before="60" w:after="0" w:line="240" w:lineRule="auto"/>
        <w:jc w:val="both"/>
        <w:rPr>
          <w:rFonts w:ascii="Book Antiqua" w:hAnsi="Book Antiqua"/>
          <w:smallCaps/>
          <w:color w:val="215868"/>
          <w:sz w:val="16"/>
          <w:szCs w:val="16"/>
        </w:rPr>
      </w:pPr>
      <w:r w:rsidRPr="001B6F84">
        <w:rPr>
          <w:rFonts w:ascii="Book Antiqua" w:hAnsi="Book Antiqua"/>
          <w:sz w:val="20"/>
        </w:rPr>
        <w:t>Provided IV&amp;V and QA evaluation for State issued RFP for modernizing Recipient Systems</w:t>
      </w:r>
      <w:r w:rsidR="001B6F84" w:rsidRPr="001B6F84">
        <w:rPr>
          <w:rFonts w:ascii="Book Antiqua" w:hAnsi="Book Antiqua"/>
          <w:sz w:val="20"/>
        </w:rPr>
        <w:t xml:space="preserve">. </w:t>
      </w:r>
      <w:r w:rsidR="00CE1516" w:rsidRPr="001B6F84">
        <w:rPr>
          <w:rFonts w:ascii="Book Antiqua" w:hAnsi="Book Antiqua"/>
          <w:sz w:val="20"/>
        </w:rPr>
        <w:t>Performed requirements analysis and evaluation of State RFP requirements</w:t>
      </w:r>
      <w:r w:rsidR="00235DFA" w:rsidRPr="001B6F84">
        <w:rPr>
          <w:rFonts w:ascii="Book Antiqua" w:hAnsi="Book Antiqua"/>
          <w:sz w:val="20"/>
        </w:rPr>
        <w:t xml:space="preserve"> </w:t>
      </w:r>
    </w:p>
    <w:p w:rsidR="00ED11C1" w:rsidRPr="001B4DF0" w:rsidRDefault="001B6F84" w:rsidP="001B4DF0">
      <w:pPr>
        <w:numPr>
          <w:ilvl w:val="0"/>
          <w:numId w:val="1"/>
        </w:numPr>
        <w:spacing w:before="60" w:after="0" w:line="240" w:lineRule="auto"/>
        <w:rPr>
          <w:rFonts w:ascii="Book Antiqua" w:hAnsi="Book Antiqua"/>
          <w:smallCaps/>
          <w:color w:val="215868"/>
          <w:sz w:val="16"/>
          <w:szCs w:val="16"/>
        </w:rPr>
      </w:pPr>
      <w:r w:rsidRPr="001B4DF0">
        <w:rPr>
          <w:rFonts w:ascii="Book Antiqua" w:hAnsi="Book Antiqua"/>
          <w:sz w:val="20"/>
        </w:rPr>
        <w:t>Evaluated Proposal Evaluation Plan (PEP) for vendor scoring effectiveness.</w:t>
      </w:r>
    </w:p>
    <w:p w:rsidR="00931206" w:rsidRPr="00FF771A" w:rsidRDefault="00FF771A" w:rsidP="00931206">
      <w:pPr>
        <w:pBdr>
          <w:top w:val="single" w:sz="4" w:space="1" w:color="943634"/>
        </w:pBdr>
        <w:spacing w:after="0" w:line="240" w:lineRule="auto"/>
        <w:rPr>
          <w:rFonts w:ascii="Book Antiqua" w:hAnsi="Book Antiqua"/>
          <w:sz w:val="19"/>
          <w:szCs w:val="19"/>
        </w:rPr>
      </w:pPr>
      <w:r w:rsidRPr="001B4DF0">
        <w:rPr>
          <w:rFonts w:ascii="Book Antiqua" w:hAnsi="Book Antiqua"/>
          <w:sz w:val="19"/>
          <w:szCs w:val="19"/>
          <w:highlight w:val="lightGray"/>
        </w:rPr>
        <w:t>Diversified Services Network, Inc</w:t>
      </w:r>
      <w:r w:rsidR="00931206" w:rsidRPr="00FF771A">
        <w:rPr>
          <w:rFonts w:ascii="Book Antiqua" w:hAnsi="Book Antiqua"/>
          <w:sz w:val="19"/>
          <w:szCs w:val="19"/>
        </w:rPr>
        <w:t xml:space="preserve">.  </w:t>
      </w:r>
      <w:r w:rsidR="00145C74" w:rsidRPr="00FF771A">
        <w:rPr>
          <w:rFonts w:ascii="Book Antiqua" w:hAnsi="Book Antiqua"/>
          <w:sz w:val="19"/>
          <w:szCs w:val="19"/>
        </w:rPr>
        <w:t>• Naperville</w:t>
      </w:r>
      <w:r w:rsidR="00931206" w:rsidRPr="00FF771A">
        <w:rPr>
          <w:rFonts w:ascii="Book Antiqua" w:hAnsi="Book Antiqua"/>
          <w:sz w:val="19"/>
          <w:szCs w:val="19"/>
        </w:rPr>
        <w:t>, Illinois</w:t>
      </w:r>
      <w:r w:rsidR="00366758" w:rsidRPr="00FF771A">
        <w:rPr>
          <w:rFonts w:ascii="Book Antiqua" w:hAnsi="Book Antiqua"/>
          <w:sz w:val="19"/>
          <w:szCs w:val="19"/>
        </w:rPr>
        <w:t xml:space="preserve"> </w:t>
      </w:r>
      <w:r w:rsidR="00F96F4B" w:rsidRPr="00BA54BD">
        <w:rPr>
          <w:rFonts w:ascii="Book Antiqua" w:hAnsi="Book Antiqua"/>
          <w:b/>
          <w:sz w:val="20"/>
          <w:szCs w:val="19"/>
        </w:rPr>
        <w:t xml:space="preserve">Client: </w:t>
      </w:r>
      <w:r w:rsidR="00F96F4B">
        <w:rPr>
          <w:rFonts w:ascii="Book Antiqua" w:hAnsi="Book Antiqua"/>
          <w:b/>
          <w:sz w:val="20"/>
          <w:szCs w:val="19"/>
        </w:rPr>
        <w:t xml:space="preserve"> State of Missouri  </w:t>
      </w:r>
      <w:r w:rsidR="00931206" w:rsidRPr="00FF771A">
        <w:rPr>
          <w:rFonts w:ascii="Book Antiqua" w:hAnsi="Book Antiqua"/>
          <w:sz w:val="19"/>
          <w:szCs w:val="19"/>
        </w:rPr>
        <w:tab/>
      </w:r>
      <w:r w:rsidR="00F142F6">
        <w:rPr>
          <w:rFonts w:ascii="Book Antiqua" w:hAnsi="Book Antiqua"/>
          <w:sz w:val="19"/>
          <w:szCs w:val="19"/>
        </w:rPr>
        <w:t xml:space="preserve">        </w:t>
      </w:r>
      <w:r w:rsidR="002C219F">
        <w:rPr>
          <w:rFonts w:ascii="Book Antiqua" w:hAnsi="Book Antiqua"/>
          <w:sz w:val="19"/>
          <w:szCs w:val="19"/>
        </w:rPr>
        <w:t xml:space="preserve">         </w:t>
      </w:r>
      <w:r w:rsidR="00F96F4B">
        <w:rPr>
          <w:rFonts w:ascii="Book Antiqua" w:hAnsi="Book Antiqua"/>
          <w:sz w:val="19"/>
          <w:szCs w:val="19"/>
        </w:rPr>
        <w:t xml:space="preserve">                   </w:t>
      </w:r>
      <w:r w:rsidR="008950E9" w:rsidRPr="00FF771A">
        <w:rPr>
          <w:rFonts w:ascii="Book Antiqua" w:hAnsi="Book Antiqua"/>
          <w:sz w:val="19"/>
          <w:szCs w:val="19"/>
        </w:rPr>
        <w:t>6/</w:t>
      </w:r>
      <w:r w:rsidR="00931206" w:rsidRPr="00FF771A">
        <w:rPr>
          <w:rFonts w:ascii="Book Antiqua" w:hAnsi="Book Antiqua"/>
          <w:sz w:val="19"/>
          <w:szCs w:val="19"/>
        </w:rPr>
        <w:t>09</w:t>
      </w:r>
      <w:r w:rsidR="009E27D1" w:rsidRPr="00FF771A">
        <w:rPr>
          <w:rFonts w:ascii="Book Antiqua" w:hAnsi="Book Antiqua"/>
          <w:sz w:val="19"/>
          <w:szCs w:val="19"/>
        </w:rPr>
        <w:t xml:space="preserve"> </w:t>
      </w:r>
      <w:r w:rsidR="008950E9" w:rsidRPr="00FF771A">
        <w:rPr>
          <w:rFonts w:ascii="Book Antiqua" w:hAnsi="Book Antiqua"/>
          <w:sz w:val="19"/>
          <w:szCs w:val="19"/>
        </w:rPr>
        <w:t>–</w:t>
      </w:r>
      <w:r w:rsidR="009E27D1" w:rsidRPr="00FF771A">
        <w:rPr>
          <w:rFonts w:ascii="Book Antiqua" w:hAnsi="Book Antiqua"/>
          <w:sz w:val="19"/>
          <w:szCs w:val="19"/>
        </w:rPr>
        <w:t xml:space="preserve"> </w:t>
      </w:r>
      <w:r w:rsidR="00BA00C1" w:rsidRPr="00FF771A">
        <w:rPr>
          <w:rFonts w:ascii="Book Antiqua" w:hAnsi="Book Antiqua"/>
          <w:sz w:val="19"/>
          <w:szCs w:val="19"/>
        </w:rPr>
        <w:t>3</w:t>
      </w:r>
      <w:r w:rsidR="008950E9" w:rsidRPr="00FF771A">
        <w:rPr>
          <w:rFonts w:ascii="Book Antiqua" w:hAnsi="Book Antiqua"/>
          <w:sz w:val="19"/>
          <w:szCs w:val="19"/>
        </w:rPr>
        <w:t>/</w:t>
      </w:r>
      <w:r w:rsidR="009E27D1" w:rsidRPr="00FF771A">
        <w:rPr>
          <w:rFonts w:ascii="Book Antiqua" w:hAnsi="Book Antiqua"/>
          <w:sz w:val="19"/>
          <w:szCs w:val="19"/>
        </w:rPr>
        <w:t>10</w:t>
      </w:r>
      <w:r w:rsidR="00931206" w:rsidRPr="00FF771A">
        <w:rPr>
          <w:rFonts w:ascii="Book Antiqua" w:hAnsi="Book Antiqua"/>
          <w:sz w:val="19"/>
          <w:szCs w:val="19"/>
        </w:rPr>
        <w:t xml:space="preserve"> </w:t>
      </w:r>
    </w:p>
    <w:p w:rsidR="00931206" w:rsidRDefault="00931206" w:rsidP="00931206">
      <w:pPr>
        <w:pBdr>
          <w:top w:val="single" w:sz="4" w:space="1" w:color="943634"/>
        </w:pBdr>
        <w:spacing w:after="0" w:line="240" w:lineRule="auto"/>
        <w:rPr>
          <w:rFonts w:ascii="Book Antiqua" w:hAnsi="Book Antiqua"/>
          <w:b/>
          <w:sz w:val="20"/>
          <w:szCs w:val="19"/>
        </w:rPr>
      </w:pPr>
      <w:r w:rsidRPr="00931206">
        <w:rPr>
          <w:rFonts w:ascii="Book Antiqua" w:hAnsi="Book Antiqua"/>
          <w:b/>
          <w:sz w:val="20"/>
          <w:szCs w:val="19"/>
        </w:rPr>
        <w:t xml:space="preserve">Senior IV&amp;V Consultant and </w:t>
      </w:r>
      <w:r>
        <w:rPr>
          <w:rFonts w:ascii="Book Antiqua" w:hAnsi="Book Antiqua"/>
          <w:b/>
          <w:sz w:val="20"/>
          <w:szCs w:val="19"/>
        </w:rPr>
        <w:t xml:space="preserve">Subject Matter Expert </w:t>
      </w:r>
      <w:r w:rsidRPr="00931206">
        <w:rPr>
          <w:rFonts w:ascii="Book Antiqua" w:hAnsi="Book Antiqua"/>
          <w:b/>
          <w:sz w:val="20"/>
          <w:szCs w:val="19"/>
        </w:rPr>
        <w:t>Project Manager</w:t>
      </w:r>
      <w:r w:rsidR="005A70D8">
        <w:rPr>
          <w:rFonts w:ascii="Book Antiqua" w:hAnsi="Book Antiqua"/>
          <w:b/>
          <w:sz w:val="20"/>
          <w:szCs w:val="19"/>
        </w:rPr>
        <w:t xml:space="preserve"> </w:t>
      </w:r>
      <w:r>
        <w:rPr>
          <w:rFonts w:ascii="Book Antiqua" w:hAnsi="Book Antiqua"/>
          <w:b/>
          <w:sz w:val="20"/>
          <w:szCs w:val="19"/>
        </w:rPr>
        <w:t>(MMIS Project)</w:t>
      </w:r>
    </w:p>
    <w:p w:rsidR="00C172F8" w:rsidRPr="005A70D8" w:rsidRDefault="00C172F8" w:rsidP="00C172F8">
      <w:pPr>
        <w:pBdr>
          <w:top w:val="single" w:sz="4" w:space="1" w:color="943634"/>
        </w:pBdr>
        <w:spacing w:after="0" w:line="240" w:lineRule="auto"/>
        <w:rPr>
          <w:rFonts w:ascii="Book Antiqua" w:hAnsi="Book Antiqua"/>
          <w:sz w:val="8"/>
          <w:szCs w:val="8"/>
        </w:rPr>
      </w:pPr>
    </w:p>
    <w:p w:rsidR="00931206" w:rsidRDefault="00931206" w:rsidP="00931206">
      <w:pPr>
        <w:pBdr>
          <w:top w:val="single" w:sz="4" w:space="1" w:color="943634"/>
        </w:pBdr>
        <w:spacing w:after="0" w:line="240" w:lineRule="auto"/>
        <w:rPr>
          <w:rFonts w:ascii="Book Antiqua" w:hAnsi="Book Antiqua"/>
          <w:sz w:val="20"/>
          <w:szCs w:val="19"/>
        </w:rPr>
      </w:pPr>
      <w:r w:rsidRPr="00931206">
        <w:rPr>
          <w:rFonts w:ascii="Book Antiqua" w:hAnsi="Book Antiqua"/>
          <w:sz w:val="20"/>
          <w:szCs w:val="19"/>
        </w:rPr>
        <w:t>Provided</w:t>
      </w:r>
      <w:r>
        <w:rPr>
          <w:rFonts w:ascii="Book Antiqua" w:hAnsi="Book Antiqua"/>
          <w:sz w:val="20"/>
          <w:szCs w:val="19"/>
        </w:rPr>
        <w:t xml:space="preserve"> independent </w:t>
      </w:r>
      <w:r w:rsidR="00B4431F">
        <w:rPr>
          <w:rFonts w:ascii="Book Antiqua" w:hAnsi="Book Antiqua"/>
          <w:sz w:val="20"/>
          <w:szCs w:val="19"/>
        </w:rPr>
        <w:t xml:space="preserve">verification and </w:t>
      </w:r>
      <w:r>
        <w:rPr>
          <w:rFonts w:ascii="Book Antiqua" w:hAnsi="Book Antiqua"/>
          <w:sz w:val="20"/>
          <w:szCs w:val="19"/>
        </w:rPr>
        <w:t xml:space="preserve">validation </w:t>
      </w:r>
      <w:r w:rsidR="009E27D1">
        <w:rPr>
          <w:rFonts w:ascii="Book Antiqua" w:hAnsi="Book Antiqua"/>
          <w:sz w:val="20"/>
          <w:szCs w:val="19"/>
        </w:rPr>
        <w:t>(IV&amp;V)</w:t>
      </w:r>
      <w:r w:rsidR="00B4431F">
        <w:rPr>
          <w:rFonts w:ascii="Book Antiqua" w:hAnsi="Book Antiqua"/>
          <w:sz w:val="20"/>
          <w:szCs w:val="19"/>
        </w:rPr>
        <w:t xml:space="preserve"> </w:t>
      </w:r>
      <w:r>
        <w:rPr>
          <w:rFonts w:ascii="Book Antiqua" w:hAnsi="Book Antiqua"/>
          <w:sz w:val="20"/>
          <w:szCs w:val="19"/>
        </w:rPr>
        <w:t xml:space="preserve">of multiple </w:t>
      </w:r>
      <w:r w:rsidR="006374D6">
        <w:rPr>
          <w:rFonts w:ascii="Book Antiqua" w:hAnsi="Book Antiqua"/>
          <w:sz w:val="20"/>
          <w:szCs w:val="19"/>
        </w:rPr>
        <w:t xml:space="preserve">enhancements for </w:t>
      </w:r>
      <w:r>
        <w:rPr>
          <w:rFonts w:ascii="Book Antiqua" w:hAnsi="Book Antiqua"/>
          <w:sz w:val="20"/>
          <w:szCs w:val="19"/>
        </w:rPr>
        <w:t xml:space="preserve">a 400 million dollar state wide systems </w:t>
      </w:r>
      <w:r w:rsidR="006374D6">
        <w:rPr>
          <w:rFonts w:ascii="Book Antiqua" w:hAnsi="Book Antiqua"/>
          <w:sz w:val="20"/>
          <w:szCs w:val="19"/>
        </w:rPr>
        <w:t xml:space="preserve">reengineering </w:t>
      </w:r>
      <w:r>
        <w:rPr>
          <w:rFonts w:ascii="Book Antiqua" w:hAnsi="Book Antiqua"/>
          <w:sz w:val="20"/>
          <w:szCs w:val="19"/>
        </w:rPr>
        <w:t xml:space="preserve">implementation.  As a consulting subject matter expert, provided input and direction on client deliverables (RAD, SDA, DSD, RTM, Data Conversion, All testing, Implementation, and post implementation). </w:t>
      </w:r>
    </w:p>
    <w:p w:rsidR="00EE25DC" w:rsidRPr="003E3654" w:rsidRDefault="00EE25DC" w:rsidP="00EE25DC">
      <w:pPr>
        <w:numPr>
          <w:ilvl w:val="0"/>
          <w:numId w:val="1"/>
        </w:numPr>
        <w:spacing w:before="60" w:after="0" w:line="240" w:lineRule="auto"/>
        <w:jc w:val="both"/>
        <w:rPr>
          <w:rFonts w:ascii="Book Antiqua" w:hAnsi="Book Antiqua"/>
          <w:smallCaps/>
          <w:color w:val="993300"/>
          <w:sz w:val="20"/>
          <w:szCs w:val="24"/>
        </w:rPr>
      </w:pPr>
      <w:r w:rsidRPr="009E27D1">
        <w:rPr>
          <w:rFonts w:ascii="Book Antiqua" w:hAnsi="Book Antiqua"/>
          <w:sz w:val="20"/>
          <w:szCs w:val="24"/>
        </w:rPr>
        <w:t xml:space="preserve">Provided oversight for the implementation of the Missouri Medicaid Web Portal </w:t>
      </w:r>
      <w:r>
        <w:rPr>
          <w:rFonts w:ascii="Book Antiqua" w:hAnsi="Book Antiqua"/>
          <w:sz w:val="20"/>
          <w:szCs w:val="24"/>
        </w:rPr>
        <w:t xml:space="preserve">Enhancement </w:t>
      </w:r>
      <w:r w:rsidRPr="009E27D1">
        <w:rPr>
          <w:rFonts w:ascii="Book Antiqua" w:hAnsi="Book Antiqua"/>
          <w:sz w:val="20"/>
          <w:szCs w:val="24"/>
        </w:rPr>
        <w:t xml:space="preserve">project. Assisted with use case creation, UAT, and validating and verifying contractor submitted deliverables. </w:t>
      </w:r>
    </w:p>
    <w:p w:rsidR="00EE25DC" w:rsidRPr="00140EAB" w:rsidRDefault="00EE25DC" w:rsidP="00EE25DC">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rPr>
        <w:t xml:space="preserve">Managed change, facilitated meetings between client (state) and contractor (developer).  </w:t>
      </w:r>
    </w:p>
    <w:p w:rsidR="00F142F6" w:rsidRPr="00EE25DC" w:rsidRDefault="00F142F6" w:rsidP="00F142F6">
      <w:pPr>
        <w:numPr>
          <w:ilvl w:val="0"/>
          <w:numId w:val="1"/>
        </w:numPr>
        <w:spacing w:before="60" w:after="0" w:line="240" w:lineRule="auto"/>
        <w:jc w:val="both"/>
        <w:rPr>
          <w:rFonts w:ascii="Book Antiqua" w:hAnsi="Book Antiqua"/>
          <w:sz w:val="20"/>
          <w:szCs w:val="24"/>
        </w:rPr>
      </w:pPr>
      <w:r w:rsidRPr="00EE25DC">
        <w:rPr>
          <w:rFonts w:ascii="Book Antiqua" w:hAnsi="Book Antiqua"/>
          <w:sz w:val="20"/>
          <w:szCs w:val="24"/>
        </w:rPr>
        <w:t xml:space="preserve">Provided insight and guidance on technical matters that directly affected timelines, resources, and approach. </w:t>
      </w:r>
    </w:p>
    <w:p w:rsidR="00F142F6" w:rsidRPr="00F142F6" w:rsidRDefault="00F142F6" w:rsidP="00F142F6">
      <w:pPr>
        <w:numPr>
          <w:ilvl w:val="0"/>
          <w:numId w:val="1"/>
        </w:numPr>
        <w:spacing w:before="60" w:after="0" w:line="240" w:lineRule="auto"/>
        <w:jc w:val="both"/>
        <w:rPr>
          <w:rFonts w:ascii="Book Antiqua" w:hAnsi="Book Antiqua"/>
          <w:b/>
          <w:sz w:val="8"/>
          <w:szCs w:val="8"/>
        </w:rPr>
      </w:pPr>
      <w:r>
        <w:rPr>
          <w:rFonts w:ascii="Book Antiqua" w:hAnsi="Book Antiqua"/>
          <w:sz w:val="20"/>
        </w:rPr>
        <w:t>Responsible for IV&amp;V and subject matter expertise in implementing or enhancing System Audit trails, Web Portal, Prior Authorization (PA), Replacing CICS screens with host access transformation system (HATS) browser based screens, and supported Rules Engine development.</w:t>
      </w:r>
    </w:p>
    <w:p w:rsidR="00F142F6" w:rsidRPr="00EE25DC" w:rsidRDefault="00F142F6" w:rsidP="00F142F6">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szCs w:val="24"/>
        </w:rPr>
        <w:t>Improved processes for testing and use case creation.</w:t>
      </w:r>
    </w:p>
    <w:p w:rsidR="00F50DC1" w:rsidRPr="005F3061" w:rsidRDefault="00F50DC1" w:rsidP="00F50DC1">
      <w:pPr>
        <w:spacing w:before="60" w:after="0" w:line="240" w:lineRule="auto"/>
        <w:jc w:val="both"/>
        <w:rPr>
          <w:rFonts w:ascii="Book Antiqua" w:hAnsi="Book Antiqua"/>
          <w:smallCaps/>
          <w:color w:val="948A54"/>
          <w:sz w:val="8"/>
          <w:szCs w:val="8"/>
        </w:rPr>
      </w:pPr>
    </w:p>
    <w:p w:rsidR="00F50DC1" w:rsidRPr="00EE25DC" w:rsidRDefault="00F50DC1" w:rsidP="00F50DC1">
      <w:pPr>
        <w:pBdr>
          <w:top w:val="single" w:sz="4" w:space="3" w:color="943634"/>
        </w:pBdr>
        <w:spacing w:after="0" w:line="240" w:lineRule="auto"/>
        <w:rPr>
          <w:rFonts w:ascii="Book Antiqua" w:hAnsi="Book Antiqua"/>
          <w:sz w:val="2"/>
          <w:szCs w:val="2"/>
        </w:rPr>
      </w:pPr>
    </w:p>
    <w:p w:rsidR="00F96F4B" w:rsidRPr="00FF771A" w:rsidRDefault="00F50DC1" w:rsidP="00F96F4B">
      <w:pPr>
        <w:tabs>
          <w:tab w:val="right" w:pos="9900"/>
        </w:tabs>
        <w:spacing w:after="0" w:line="240" w:lineRule="auto"/>
        <w:rPr>
          <w:rFonts w:ascii="Book Antiqua" w:hAnsi="Book Antiqua"/>
          <w:sz w:val="19"/>
          <w:szCs w:val="19"/>
        </w:rPr>
      </w:pPr>
      <w:r w:rsidRPr="00F50DC1">
        <w:rPr>
          <w:rFonts w:ascii="Book Antiqua" w:hAnsi="Book Antiqua"/>
          <w:sz w:val="19"/>
          <w:szCs w:val="19"/>
          <w:highlight w:val="lightGray"/>
        </w:rPr>
        <w:t xml:space="preserve">Xerox </w:t>
      </w:r>
      <w:r w:rsidR="00F96F4B">
        <w:rPr>
          <w:rFonts w:ascii="Book Antiqua" w:hAnsi="Book Antiqua"/>
          <w:sz w:val="19"/>
          <w:szCs w:val="19"/>
        </w:rPr>
        <w:t xml:space="preserve"> </w:t>
      </w:r>
      <w:r w:rsidR="00F96F4B" w:rsidRPr="00FF771A">
        <w:rPr>
          <w:rFonts w:ascii="Book Antiqua" w:hAnsi="Book Antiqua"/>
          <w:sz w:val="19"/>
          <w:szCs w:val="19"/>
        </w:rPr>
        <w:t>• Anchorage, Alaska</w:t>
      </w:r>
      <w:r w:rsidR="00F96F4B">
        <w:rPr>
          <w:rFonts w:ascii="Book Antiqua" w:hAnsi="Book Antiqua"/>
          <w:sz w:val="19"/>
          <w:szCs w:val="19"/>
        </w:rPr>
        <w:t xml:space="preserve">   </w:t>
      </w:r>
      <w:r w:rsidR="00F96F4B" w:rsidRPr="00BA54BD">
        <w:rPr>
          <w:rFonts w:ascii="Book Antiqua" w:hAnsi="Book Antiqua"/>
          <w:b/>
          <w:sz w:val="20"/>
          <w:szCs w:val="19"/>
        </w:rPr>
        <w:t xml:space="preserve">Client: </w:t>
      </w:r>
      <w:r w:rsidR="00F96F4B">
        <w:rPr>
          <w:rFonts w:ascii="Book Antiqua" w:hAnsi="Book Antiqua"/>
          <w:b/>
          <w:sz w:val="20"/>
          <w:szCs w:val="19"/>
        </w:rPr>
        <w:t xml:space="preserve"> State of Alaska  </w:t>
      </w:r>
      <w:r w:rsidR="00F96F4B">
        <w:rPr>
          <w:rFonts w:ascii="Book Antiqua" w:hAnsi="Book Antiqua"/>
          <w:sz w:val="19"/>
          <w:szCs w:val="19"/>
        </w:rPr>
        <w:t xml:space="preserve">                    </w:t>
      </w:r>
      <w:r w:rsidR="00F96F4B">
        <w:rPr>
          <w:rFonts w:ascii="Book Antiqua" w:hAnsi="Book Antiqua"/>
          <w:sz w:val="19"/>
          <w:szCs w:val="19"/>
        </w:rPr>
        <w:tab/>
        <w:t xml:space="preserve"> </w:t>
      </w:r>
      <w:r w:rsidR="00F96F4B" w:rsidRPr="00FF771A">
        <w:rPr>
          <w:rFonts w:ascii="Book Antiqua" w:hAnsi="Book Antiqua"/>
          <w:sz w:val="19"/>
          <w:szCs w:val="19"/>
        </w:rPr>
        <w:t xml:space="preserve"> 2/08 –</w:t>
      </w:r>
      <w:r w:rsidR="00F96F4B">
        <w:rPr>
          <w:rFonts w:ascii="Book Antiqua" w:hAnsi="Book Antiqua"/>
          <w:sz w:val="19"/>
          <w:szCs w:val="19"/>
        </w:rPr>
        <w:t xml:space="preserve"> </w:t>
      </w:r>
      <w:r w:rsidR="00F96F4B" w:rsidRPr="00FF771A">
        <w:rPr>
          <w:rFonts w:ascii="Book Antiqua" w:hAnsi="Book Antiqua"/>
          <w:sz w:val="19"/>
          <w:szCs w:val="19"/>
        </w:rPr>
        <w:t>6/09</w:t>
      </w:r>
    </w:p>
    <w:p w:rsidR="007C6066" w:rsidRDefault="00F50DC1" w:rsidP="00F50DC1">
      <w:pPr>
        <w:tabs>
          <w:tab w:val="right" w:pos="9900"/>
        </w:tabs>
        <w:spacing w:after="0" w:line="240" w:lineRule="auto"/>
        <w:rPr>
          <w:rFonts w:ascii="Book Antiqua" w:hAnsi="Book Antiqua"/>
          <w:sz w:val="19"/>
          <w:szCs w:val="19"/>
        </w:rPr>
      </w:pPr>
      <w:r w:rsidRPr="00F50DC1">
        <w:rPr>
          <w:rFonts w:ascii="Book Antiqua" w:hAnsi="Book Antiqua"/>
          <w:sz w:val="19"/>
          <w:szCs w:val="19"/>
          <w:highlight w:val="lightGray"/>
        </w:rPr>
        <w:t>(Formerly Affiliated Computer Services (ACS), Inc.)</w:t>
      </w:r>
      <w:r w:rsidRPr="00FF771A">
        <w:rPr>
          <w:rFonts w:ascii="Book Antiqua" w:hAnsi="Book Antiqua"/>
          <w:sz w:val="19"/>
          <w:szCs w:val="19"/>
        </w:rPr>
        <w:t xml:space="preserve">  </w:t>
      </w:r>
    </w:p>
    <w:p w:rsidR="00F50DC1" w:rsidRDefault="00F50DC1" w:rsidP="00F50DC1">
      <w:pPr>
        <w:tabs>
          <w:tab w:val="right" w:pos="9900"/>
        </w:tabs>
        <w:spacing w:after="0" w:line="240" w:lineRule="auto"/>
        <w:rPr>
          <w:rFonts w:ascii="Book Antiqua" w:hAnsi="Book Antiqua"/>
          <w:b/>
          <w:sz w:val="20"/>
          <w:szCs w:val="19"/>
        </w:rPr>
      </w:pPr>
      <w:r>
        <w:rPr>
          <w:rFonts w:ascii="Book Antiqua" w:hAnsi="Book Antiqua"/>
          <w:b/>
          <w:sz w:val="20"/>
          <w:szCs w:val="19"/>
        </w:rPr>
        <w:t xml:space="preserve">Senior Systems Analyst </w:t>
      </w:r>
      <w:r w:rsidR="007C6066">
        <w:rPr>
          <w:rFonts w:ascii="Book Antiqua" w:hAnsi="Book Antiqua"/>
          <w:b/>
          <w:sz w:val="20"/>
          <w:szCs w:val="19"/>
        </w:rPr>
        <w:t xml:space="preserve">&amp; Remote </w:t>
      </w:r>
      <w:r>
        <w:rPr>
          <w:rFonts w:ascii="Book Antiqua" w:hAnsi="Book Antiqua"/>
          <w:b/>
          <w:sz w:val="20"/>
          <w:szCs w:val="19"/>
        </w:rPr>
        <w:t>Supplemental Business Analyst</w:t>
      </w:r>
      <w:r w:rsidR="007C6066">
        <w:rPr>
          <w:rFonts w:ascii="Book Antiqua" w:hAnsi="Book Antiqua"/>
          <w:b/>
          <w:sz w:val="20"/>
          <w:szCs w:val="19"/>
        </w:rPr>
        <w:t xml:space="preserve"> - MMIS Project </w:t>
      </w:r>
      <w:r>
        <w:rPr>
          <w:rFonts w:ascii="Book Antiqua" w:hAnsi="Book Antiqua"/>
          <w:b/>
          <w:sz w:val="20"/>
          <w:szCs w:val="19"/>
        </w:rPr>
        <w:t xml:space="preserve"> </w:t>
      </w:r>
    </w:p>
    <w:p w:rsidR="00F50DC1" w:rsidRPr="008D0B20" w:rsidRDefault="00F50DC1" w:rsidP="00F50DC1">
      <w:pPr>
        <w:tabs>
          <w:tab w:val="right" w:pos="9900"/>
        </w:tabs>
        <w:spacing w:after="0" w:line="240" w:lineRule="auto"/>
        <w:rPr>
          <w:rFonts w:ascii="Book Antiqua" w:hAnsi="Book Antiqua"/>
          <w:b/>
          <w:sz w:val="20"/>
          <w:szCs w:val="19"/>
        </w:rPr>
      </w:pPr>
      <w:r>
        <w:rPr>
          <w:rFonts w:ascii="Book Antiqua" w:hAnsi="Book Antiqua"/>
          <w:sz w:val="20"/>
          <w:szCs w:val="19"/>
        </w:rPr>
        <w:t>Supported daily and ongoing requirements identification, clarification, and validation for development of State of Alaska’s new Medicaid Management Information System (MMIS)</w:t>
      </w:r>
      <w:r>
        <w:rPr>
          <w:rFonts w:ascii="Book Antiqua" w:hAnsi="Book Antiqua"/>
          <w:sz w:val="20"/>
        </w:rPr>
        <w:t>.  As a supplemental business analyst with senior business analyst with project management experience added subject matter expertise to multiple teams including Member, Provider, Reference, and Operations. Analyzed requirements and helped define best practices for daily operations ensuring quality and on-time completion.</w:t>
      </w:r>
    </w:p>
    <w:p w:rsidR="00F50DC1" w:rsidRPr="00AD3736" w:rsidRDefault="00F50DC1" w:rsidP="00F50DC1">
      <w:pPr>
        <w:numPr>
          <w:ilvl w:val="0"/>
          <w:numId w:val="1"/>
        </w:numPr>
        <w:spacing w:after="0" w:line="240" w:lineRule="auto"/>
        <w:jc w:val="both"/>
        <w:rPr>
          <w:rFonts w:ascii="Book Antiqua" w:hAnsi="Book Antiqua"/>
          <w:smallCaps/>
          <w:color w:val="993300"/>
          <w:sz w:val="20"/>
          <w:szCs w:val="24"/>
        </w:rPr>
      </w:pPr>
      <w:r>
        <w:rPr>
          <w:rFonts w:ascii="Book Antiqua" w:hAnsi="Book Antiqua"/>
          <w:sz w:val="20"/>
          <w:szCs w:val="24"/>
        </w:rPr>
        <w:t>Created scope diagrams and use cases for requirements analysis for technical and functional specifications.</w:t>
      </w:r>
    </w:p>
    <w:p w:rsidR="00F50DC1" w:rsidRPr="006049A9" w:rsidRDefault="00F50DC1" w:rsidP="00F50DC1">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szCs w:val="24"/>
        </w:rPr>
        <w:t>Provided quality support and document review for QA for DSD templates.</w:t>
      </w:r>
    </w:p>
    <w:p w:rsidR="00F50DC1" w:rsidRPr="006049A9" w:rsidRDefault="00F50DC1" w:rsidP="00F50DC1">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rPr>
        <w:t>Established technical and design context for provider re-enrollment approach document.</w:t>
      </w:r>
    </w:p>
    <w:p w:rsidR="005F3061" w:rsidRPr="005F3061" w:rsidRDefault="00F50DC1" w:rsidP="00F50DC1">
      <w:pPr>
        <w:numPr>
          <w:ilvl w:val="0"/>
          <w:numId w:val="1"/>
        </w:numPr>
        <w:spacing w:before="60" w:after="0" w:line="240" w:lineRule="auto"/>
        <w:jc w:val="both"/>
        <w:rPr>
          <w:rFonts w:ascii="Book Antiqua" w:hAnsi="Book Antiqua"/>
          <w:smallCaps/>
          <w:color w:val="948A54"/>
          <w:sz w:val="8"/>
          <w:szCs w:val="8"/>
        </w:rPr>
      </w:pPr>
      <w:r w:rsidRPr="003E3654">
        <w:rPr>
          <w:rFonts w:ascii="Book Antiqua" w:hAnsi="Book Antiqua"/>
          <w:sz w:val="20"/>
        </w:rPr>
        <w:t xml:space="preserve">Researched and provided insight for common documentation for operational guidelines, and policy and procedure manuals. </w:t>
      </w:r>
      <w:r w:rsidRPr="003E3654">
        <w:rPr>
          <w:rFonts w:ascii="Book Antiqua" w:hAnsi="Book Antiqua"/>
          <w:sz w:val="20"/>
          <w:szCs w:val="20"/>
        </w:rPr>
        <w:t>Reduced team workloads and provided enhanced processes to meet deliverable deadlines.</w:t>
      </w:r>
      <w:r w:rsidRPr="003E3654">
        <w:rPr>
          <w:rFonts w:ascii="Book Antiqua" w:hAnsi="Book Antiqua"/>
          <w:smallCaps/>
          <w:color w:val="948A54"/>
          <w:sz w:val="8"/>
          <w:szCs w:val="8"/>
        </w:rPr>
        <w:t xml:space="preserve"> </w:t>
      </w:r>
    </w:p>
    <w:p w:rsidR="005F3061" w:rsidRPr="00EE25DC" w:rsidRDefault="005F3061" w:rsidP="005F3061">
      <w:pPr>
        <w:pBdr>
          <w:top w:val="single" w:sz="4" w:space="3" w:color="943634"/>
        </w:pBdr>
        <w:spacing w:after="0" w:line="240" w:lineRule="auto"/>
        <w:rPr>
          <w:rFonts w:ascii="Book Antiqua" w:hAnsi="Book Antiqua"/>
          <w:sz w:val="2"/>
          <w:szCs w:val="2"/>
        </w:rPr>
      </w:pPr>
    </w:p>
    <w:p w:rsidR="00A521DB" w:rsidRPr="00FF771A" w:rsidRDefault="00F50DC1" w:rsidP="00FF45C7">
      <w:pPr>
        <w:spacing w:after="0" w:line="240" w:lineRule="auto"/>
        <w:jc w:val="both"/>
        <w:rPr>
          <w:rFonts w:ascii="Book Antiqua" w:hAnsi="Book Antiqua"/>
          <w:sz w:val="19"/>
          <w:szCs w:val="19"/>
        </w:rPr>
      </w:pPr>
      <w:r>
        <w:rPr>
          <w:rFonts w:ascii="Book Antiqua" w:hAnsi="Book Antiqua"/>
          <w:sz w:val="19"/>
          <w:szCs w:val="19"/>
          <w:highlight w:val="lightGray"/>
        </w:rPr>
        <w:t>Modis a</w:t>
      </w:r>
      <w:r w:rsidR="00FF771A" w:rsidRPr="001B4DF0">
        <w:rPr>
          <w:rFonts w:ascii="Book Antiqua" w:hAnsi="Book Antiqua"/>
          <w:sz w:val="19"/>
          <w:szCs w:val="19"/>
          <w:highlight w:val="lightGray"/>
        </w:rPr>
        <w:t>nd First Consulting Group</w:t>
      </w:r>
      <w:r w:rsidR="00FF771A" w:rsidRPr="00FF771A">
        <w:rPr>
          <w:rFonts w:ascii="Book Antiqua" w:hAnsi="Book Antiqua"/>
          <w:sz w:val="19"/>
          <w:szCs w:val="19"/>
        </w:rPr>
        <w:t xml:space="preserve"> </w:t>
      </w:r>
      <w:r w:rsidR="00894F8E" w:rsidRPr="00FF771A">
        <w:rPr>
          <w:rFonts w:ascii="Book Antiqua" w:hAnsi="Book Antiqua"/>
          <w:sz w:val="19"/>
          <w:szCs w:val="19"/>
        </w:rPr>
        <w:t xml:space="preserve">• </w:t>
      </w:r>
      <w:r w:rsidR="00A521DB" w:rsidRPr="00FF771A">
        <w:rPr>
          <w:rFonts w:ascii="Book Antiqua" w:hAnsi="Book Antiqua"/>
          <w:sz w:val="19"/>
          <w:szCs w:val="19"/>
        </w:rPr>
        <w:t>Nashville, Tennessee</w:t>
      </w:r>
      <w:r w:rsidR="00A521DB" w:rsidRPr="00FF771A">
        <w:rPr>
          <w:rFonts w:ascii="Book Antiqua" w:hAnsi="Book Antiqua"/>
          <w:sz w:val="19"/>
          <w:szCs w:val="19"/>
        </w:rPr>
        <w:tab/>
      </w:r>
      <w:r w:rsidR="00FF45C7" w:rsidRPr="00FF771A">
        <w:rPr>
          <w:rFonts w:ascii="Book Antiqua" w:hAnsi="Book Antiqua"/>
          <w:sz w:val="19"/>
          <w:szCs w:val="19"/>
        </w:rPr>
        <w:t xml:space="preserve">            </w:t>
      </w:r>
      <w:r w:rsidR="008950E9" w:rsidRPr="00FF771A">
        <w:rPr>
          <w:rFonts w:ascii="Book Antiqua" w:hAnsi="Book Antiqua"/>
          <w:sz w:val="19"/>
          <w:szCs w:val="19"/>
        </w:rPr>
        <w:t xml:space="preserve">                           </w:t>
      </w:r>
      <w:r w:rsidR="00854AF2">
        <w:rPr>
          <w:rFonts w:ascii="Book Antiqua" w:hAnsi="Book Antiqua"/>
          <w:sz w:val="19"/>
          <w:szCs w:val="19"/>
        </w:rPr>
        <w:tab/>
      </w:r>
      <w:r w:rsidR="00854AF2">
        <w:rPr>
          <w:rFonts w:ascii="Book Antiqua" w:hAnsi="Book Antiqua"/>
          <w:sz w:val="19"/>
          <w:szCs w:val="19"/>
        </w:rPr>
        <w:tab/>
      </w:r>
      <w:r w:rsidR="002C219F">
        <w:rPr>
          <w:rFonts w:ascii="Book Antiqua" w:hAnsi="Book Antiqua"/>
          <w:sz w:val="19"/>
          <w:szCs w:val="19"/>
        </w:rPr>
        <w:t xml:space="preserve">          </w:t>
      </w:r>
      <w:r w:rsidR="00854AF2">
        <w:rPr>
          <w:rFonts w:ascii="Book Antiqua" w:hAnsi="Book Antiqua"/>
          <w:sz w:val="19"/>
          <w:szCs w:val="19"/>
        </w:rPr>
        <w:t xml:space="preserve"> </w:t>
      </w:r>
      <w:r w:rsidR="002C219F">
        <w:rPr>
          <w:rFonts w:ascii="Book Antiqua" w:hAnsi="Book Antiqua"/>
          <w:sz w:val="19"/>
          <w:szCs w:val="19"/>
        </w:rPr>
        <w:t xml:space="preserve">      </w:t>
      </w:r>
      <w:r w:rsidR="008950E9" w:rsidRPr="00FF771A">
        <w:rPr>
          <w:rFonts w:ascii="Book Antiqua" w:hAnsi="Book Antiqua"/>
          <w:sz w:val="19"/>
          <w:szCs w:val="19"/>
        </w:rPr>
        <w:t>10/</w:t>
      </w:r>
      <w:r w:rsidR="00A521DB" w:rsidRPr="00FF771A">
        <w:rPr>
          <w:rFonts w:ascii="Book Antiqua" w:hAnsi="Book Antiqua"/>
          <w:sz w:val="19"/>
          <w:szCs w:val="19"/>
        </w:rPr>
        <w:t>07–</w:t>
      </w:r>
      <w:r w:rsidR="008950E9" w:rsidRPr="00FF771A">
        <w:rPr>
          <w:rFonts w:ascii="Book Antiqua" w:hAnsi="Book Antiqua"/>
          <w:sz w:val="19"/>
          <w:szCs w:val="19"/>
        </w:rPr>
        <w:t>1/</w:t>
      </w:r>
      <w:r w:rsidR="00A521DB" w:rsidRPr="00FF771A">
        <w:rPr>
          <w:rFonts w:ascii="Book Antiqua" w:hAnsi="Book Antiqua"/>
          <w:sz w:val="19"/>
          <w:szCs w:val="19"/>
        </w:rPr>
        <w:t>08</w:t>
      </w:r>
    </w:p>
    <w:p w:rsidR="00A521DB" w:rsidRDefault="00A521DB" w:rsidP="00A521DB">
      <w:pPr>
        <w:spacing w:after="0" w:line="240" w:lineRule="auto"/>
        <w:rPr>
          <w:rFonts w:ascii="Book Antiqua" w:hAnsi="Book Antiqua"/>
          <w:sz w:val="20"/>
          <w:szCs w:val="19"/>
        </w:rPr>
      </w:pPr>
      <w:r>
        <w:rPr>
          <w:rFonts w:ascii="Book Antiqua" w:hAnsi="Book Antiqua"/>
          <w:b/>
          <w:sz w:val="20"/>
          <w:szCs w:val="19"/>
        </w:rPr>
        <w:t>Consultant: Project Manager/Business Analyst</w:t>
      </w:r>
    </w:p>
    <w:p w:rsidR="00EC2527" w:rsidRDefault="00A521DB" w:rsidP="00235DFA">
      <w:pPr>
        <w:spacing w:after="0" w:line="240" w:lineRule="auto"/>
        <w:rPr>
          <w:rFonts w:ascii="Book Antiqua" w:hAnsi="Book Antiqua"/>
          <w:sz w:val="20"/>
          <w:szCs w:val="19"/>
        </w:rPr>
      </w:pPr>
      <w:r>
        <w:rPr>
          <w:rFonts w:ascii="Book Antiqua" w:hAnsi="Book Antiqua"/>
          <w:sz w:val="20"/>
          <w:szCs w:val="19"/>
        </w:rPr>
        <w:t>Delivered special projects for government healthcare solutions at CIGNA Healthcare (Nashville, T</w:t>
      </w:r>
      <w:r w:rsidR="001377FA">
        <w:rPr>
          <w:rFonts w:ascii="Book Antiqua" w:hAnsi="Book Antiqua"/>
          <w:sz w:val="20"/>
          <w:szCs w:val="19"/>
        </w:rPr>
        <w:t>N) and UNITED Healthcare (Basking R</w:t>
      </w:r>
      <w:r>
        <w:rPr>
          <w:rFonts w:ascii="Book Antiqua" w:hAnsi="Book Antiqua"/>
          <w:sz w:val="20"/>
          <w:szCs w:val="19"/>
        </w:rPr>
        <w:t>idge, NJ). Analyzed data models and created flow diagrams fo</w:t>
      </w:r>
      <w:r w:rsidR="00235DFA">
        <w:rPr>
          <w:rFonts w:ascii="Book Antiqua" w:hAnsi="Book Antiqua"/>
          <w:sz w:val="20"/>
          <w:szCs w:val="19"/>
        </w:rPr>
        <w:t xml:space="preserve">r projected </w:t>
      </w:r>
      <w:r>
        <w:rPr>
          <w:rFonts w:ascii="Book Antiqua" w:hAnsi="Book Antiqua"/>
          <w:sz w:val="20"/>
          <w:szCs w:val="19"/>
        </w:rPr>
        <w:t xml:space="preserve">implementations. Conducted end user meetings to cull requirements and provide </w:t>
      </w:r>
      <w:r w:rsidR="008950E9">
        <w:rPr>
          <w:rFonts w:ascii="Book Antiqua" w:hAnsi="Book Antiqua"/>
          <w:sz w:val="20"/>
          <w:szCs w:val="19"/>
        </w:rPr>
        <w:t>technical feedback</w:t>
      </w:r>
      <w:r w:rsidR="00EC2527">
        <w:rPr>
          <w:rFonts w:ascii="Book Antiqua" w:hAnsi="Book Antiqua"/>
          <w:sz w:val="20"/>
          <w:szCs w:val="19"/>
        </w:rPr>
        <w:t>.</w:t>
      </w:r>
    </w:p>
    <w:p w:rsidR="00D951FE" w:rsidRPr="000C29CC" w:rsidRDefault="00D951FE" w:rsidP="00D951FE">
      <w:pPr>
        <w:spacing w:before="60" w:after="0" w:line="240" w:lineRule="auto"/>
        <w:jc w:val="both"/>
        <w:rPr>
          <w:rFonts w:ascii="Book Antiqua" w:hAnsi="Book Antiqua"/>
          <w:smallCaps/>
          <w:color w:val="948A54"/>
          <w:sz w:val="8"/>
          <w:szCs w:val="8"/>
        </w:rPr>
      </w:pPr>
    </w:p>
    <w:p w:rsidR="00D951FE" w:rsidRPr="00EE25DC" w:rsidRDefault="00D951FE" w:rsidP="00D951FE">
      <w:pPr>
        <w:pBdr>
          <w:top w:val="single" w:sz="4" w:space="3" w:color="943634"/>
        </w:pBdr>
        <w:spacing w:after="0" w:line="240" w:lineRule="auto"/>
        <w:rPr>
          <w:rFonts w:ascii="Book Antiqua" w:hAnsi="Book Antiqua"/>
          <w:sz w:val="2"/>
          <w:szCs w:val="2"/>
        </w:rPr>
      </w:pPr>
    </w:p>
    <w:p w:rsidR="00ED0BA4" w:rsidRPr="00FF771A" w:rsidRDefault="001B4DF0" w:rsidP="00ED0BA4">
      <w:pPr>
        <w:spacing w:after="0" w:line="240" w:lineRule="auto"/>
        <w:rPr>
          <w:rFonts w:ascii="Book Antiqua" w:hAnsi="Book Antiqua"/>
          <w:sz w:val="19"/>
          <w:szCs w:val="19"/>
        </w:rPr>
      </w:pPr>
      <w:r w:rsidRPr="001B4DF0">
        <w:rPr>
          <w:rFonts w:ascii="Book Antiqua" w:hAnsi="Book Antiqua"/>
          <w:sz w:val="19"/>
          <w:szCs w:val="19"/>
          <w:highlight w:val="lightGray"/>
        </w:rPr>
        <w:t>Symphony Corporation</w:t>
      </w:r>
      <w:r w:rsidRPr="00FF771A">
        <w:rPr>
          <w:rFonts w:ascii="Book Antiqua" w:hAnsi="Book Antiqua"/>
          <w:sz w:val="19"/>
          <w:szCs w:val="19"/>
        </w:rPr>
        <w:t xml:space="preserve"> </w:t>
      </w:r>
      <w:r w:rsidR="00145C74" w:rsidRPr="00FF771A">
        <w:rPr>
          <w:rFonts w:ascii="Book Antiqua" w:hAnsi="Book Antiqua"/>
          <w:sz w:val="19"/>
          <w:szCs w:val="19"/>
        </w:rPr>
        <w:t>• Madison</w:t>
      </w:r>
      <w:r w:rsidR="00ED0BA4" w:rsidRPr="00FF771A">
        <w:rPr>
          <w:rFonts w:ascii="Book Antiqua" w:hAnsi="Book Antiqua"/>
          <w:sz w:val="19"/>
          <w:szCs w:val="19"/>
        </w:rPr>
        <w:t>, Wisconsin</w:t>
      </w:r>
      <w:r w:rsidR="00ED0BA4" w:rsidRPr="00FF771A">
        <w:rPr>
          <w:rFonts w:ascii="Book Antiqua" w:hAnsi="Book Antiqua"/>
          <w:sz w:val="19"/>
          <w:szCs w:val="19"/>
        </w:rPr>
        <w:tab/>
      </w:r>
      <w:r w:rsidR="008950E9" w:rsidRPr="00FF771A">
        <w:rPr>
          <w:rFonts w:ascii="Book Antiqua" w:hAnsi="Book Antiqua"/>
          <w:sz w:val="19"/>
          <w:szCs w:val="19"/>
        </w:rPr>
        <w:t xml:space="preserve"> </w:t>
      </w:r>
      <w:r w:rsidR="007C6066" w:rsidRPr="00BA54BD">
        <w:rPr>
          <w:rFonts w:ascii="Book Antiqua" w:hAnsi="Book Antiqua"/>
          <w:b/>
          <w:sz w:val="20"/>
          <w:szCs w:val="19"/>
        </w:rPr>
        <w:t xml:space="preserve">Client: </w:t>
      </w:r>
      <w:r w:rsidR="007C6066">
        <w:rPr>
          <w:rFonts w:ascii="Book Antiqua" w:hAnsi="Book Antiqua"/>
          <w:b/>
          <w:sz w:val="20"/>
          <w:szCs w:val="19"/>
        </w:rPr>
        <w:t xml:space="preserve"> State of Tennessee                                           </w:t>
      </w:r>
      <w:r w:rsidR="008950E9" w:rsidRPr="00FF771A">
        <w:rPr>
          <w:rFonts w:ascii="Book Antiqua" w:hAnsi="Book Antiqua"/>
          <w:sz w:val="19"/>
          <w:szCs w:val="19"/>
        </w:rPr>
        <w:t>9/</w:t>
      </w:r>
      <w:r w:rsidR="00ED0BA4" w:rsidRPr="00FF771A">
        <w:rPr>
          <w:rFonts w:ascii="Book Antiqua" w:hAnsi="Book Antiqua"/>
          <w:sz w:val="19"/>
          <w:szCs w:val="19"/>
        </w:rPr>
        <w:t xml:space="preserve">06 – </w:t>
      </w:r>
      <w:r w:rsidR="008950E9" w:rsidRPr="00FF771A">
        <w:rPr>
          <w:rFonts w:ascii="Book Antiqua" w:hAnsi="Book Antiqua"/>
          <w:sz w:val="19"/>
          <w:szCs w:val="19"/>
        </w:rPr>
        <w:t>9/</w:t>
      </w:r>
      <w:r w:rsidR="00ED0BA4" w:rsidRPr="00FF771A">
        <w:rPr>
          <w:rFonts w:ascii="Book Antiqua" w:hAnsi="Book Antiqua"/>
          <w:sz w:val="19"/>
          <w:szCs w:val="19"/>
        </w:rPr>
        <w:t>07</w:t>
      </w:r>
    </w:p>
    <w:p w:rsidR="00121572" w:rsidRPr="00121572" w:rsidRDefault="00ED0BA4" w:rsidP="00ED0BA4">
      <w:pPr>
        <w:spacing w:after="0" w:line="240" w:lineRule="auto"/>
        <w:rPr>
          <w:rFonts w:ascii="Book Antiqua" w:hAnsi="Book Antiqua"/>
          <w:b/>
          <w:sz w:val="20"/>
          <w:szCs w:val="19"/>
        </w:rPr>
      </w:pPr>
      <w:r>
        <w:rPr>
          <w:rFonts w:ascii="Book Antiqua" w:hAnsi="Book Antiqua"/>
          <w:b/>
          <w:sz w:val="20"/>
          <w:szCs w:val="19"/>
        </w:rPr>
        <w:t>Project Manager / Senior Business Analyst</w:t>
      </w:r>
      <w:r w:rsidR="005A70D8">
        <w:rPr>
          <w:rFonts w:ascii="Book Antiqua" w:hAnsi="Book Antiqua"/>
          <w:b/>
          <w:sz w:val="20"/>
          <w:szCs w:val="19"/>
        </w:rPr>
        <w:t xml:space="preserve"> </w:t>
      </w:r>
      <w:r w:rsidR="007C6066">
        <w:rPr>
          <w:rFonts w:ascii="Book Antiqua" w:hAnsi="Book Antiqua"/>
          <w:b/>
          <w:sz w:val="20"/>
          <w:szCs w:val="19"/>
        </w:rPr>
        <w:t xml:space="preserve">- </w:t>
      </w:r>
      <w:r w:rsidR="00121572" w:rsidRPr="00121572">
        <w:rPr>
          <w:rFonts w:ascii="Book Antiqua" w:hAnsi="Book Antiqua"/>
          <w:b/>
          <w:sz w:val="20"/>
          <w:szCs w:val="19"/>
        </w:rPr>
        <w:t xml:space="preserve">EHR Requirements and </w:t>
      </w:r>
      <w:r w:rsidR="007C6066">
        <w:rPr>
          <w:rFonts w:ascii="Book Antiqua" w:hAnsi="Book Antiqua"/>
          <w:b/>
          <w:sz w:val="20"/>
          <w:szCs w:val="19"/>
        </w:rPr>
        <w:t>RFP</w:t>
      </w:r>
      <w:r w:rsidR="00121572" w:rsidRPr="00121572">
        <w:rPr>
          <w:rFonts w:ascii="Book Antiqua" w:hAnsi="Book Antiqua"/>
          <w:b/>
          <w:sz w:val="20"/>
          <w:szCs w:val="19"/>
        </w:rPr>
        <w:t xml:space="preserve"> Project</w:t>
      </w:r>
    </w:p>
    <w:p w:rsidR="00ED0BA4" w:rsidRPr="00867ED4" w:rsidRDefault="00ED0BA4" w:rsidP="00ED0BA4">
      <w:pPr>
        <w:tabs>
          <w:tab w:val="right" w:pos="8550"/>
        </w:tabs>
        <w:spacing w:before="60" w:after="120" w:line="240" w:lineRule="auto"/>
        <w:jc w:val="both"/>
        <w:rPr>
          <w:rFonts w:ascii="Book Antiqua" w:hAnsi="Book Antiqua"/>
          <w:sz w:val="20"/>
          <w:szCs w:val="19"/>
        </w:rPr>
      </w:pPr>
      <w:r>
        <w:rPr>
          <w:rFonts w:ascii="Book Antiqua" w:hAnsi="Book Antiqua"/>
          <w:sz w:val="20"/>
          <w:szCs w:val="19"/>
        </w:rPr>
        <w:t xml:space="preserve">Served as deputy project manager and technical consultant during requirements gathering phase for State of Tennessee’s Department of Health system replacement project. </w:t>
      </w:r>
    </w:p>
    <w:p w:rsidR="00F50DC1" w:rsidRPr="00F50DC1" w:rsidRDefault="00ED0BA4" w:rsidP="00235DFA">
      <w:pPr>
        <w:numPr>
          <w:ilvl w:val="0"/>
          <w:numId w:val="5"/>
        </w:numPr>
        <w:spacing w:before="60" w:after="0" w:line="240" w:lineRule="auto"/>
        <w:rPr>
          <w:rFonts w:ascii="Book Antiqua" w:hAnsi="Book Antiqua"/>
          <w:sz w:val="19"/>
          <w:szCs w:val="19"/>
        </w:rPr>
      </w:pPr>
      <w:r w:rsidRPr="001A3181">
        <w:rPr>
          <w:rFonts w:ascii="Book Antiqua" w:hAnsi="Book Antiqua"/>
          <w:sz w:val="20"/>
        </w:rPr>
        <w:t xml:space="preserve">Spearheaded requirements development for acquisition and implementation of </w:t>
      </w:r>
      <w:r w:rsidRPr="001A3181">
        <w:rPr>
          <w:rFonts w:ascii="Book Antiqua" w:hAnsi="Book Antiqua"/>
          <w:sz w:val="20"/>
          <w:szCs w:val="19"/>
        </w:rPr>
        <w:t xml:space="preserve">patient billing and tracking </w:t>
      </w:r>
    </w:p>
    <w:p w:rsidR="00F50DC1" w:rsidRDefault="00F50DC1" w:rsidP="00F50DC1">
      <w:pPr>
        <w:spacing w:before="60" w:after="0" w:line="240" w:lineRule="auto"/>
        <w:jc w:val="right"/>
        <w:rPr>
          <w:rFonts w:ascii="Book Antiqua" w:hAnsi="Book Antiqua"/>
          <w:smallCaps/>
          <w:color w:val="215868"/>
          <w:sz w:val="16"/>
          <w:szCs w:val="16"/>
        </w:rPr>
      </w:pPr>
      <w:r w:rsidRPr="00F50DC1">
        <w:rPr>
          <w:rFonts w:ascii="Book Antiqua" w:hAnsi="Book Antiqua"/>
          <w:smallCaps/>
          <w:color w:val="215868"/>
          <w:sz w:val="16"/>
          <w:szCs w:val="16"/>
        </w:rPr>
        <w:lastRenderedPageBreak/>
        <w:t>Continued…</w:t>
      </w:r>
    </w:p>
    <w:p w:rsidR="00F50DC1" w:rsidRPr="00F50DC1" w:rsidRDefault="00F50DC1" w:rsidP="00F50DC1">
      <w:pPr>
        <w:spacing w:before="60" w:after="0" w:line="240" w:lineRule="auto"/>
        <w:jc w:val="right"/>
        <w:rPr>
          <w:rFonts w:ascii="Book Antiqua" w:hAnsi="Book Antiqua"/>
          <w:smallCaps/>
          <w:color w:val="215868"/>
          <w:sz w:val="16"/>
          <w:szCs w:val="16"/>
        </w:rPr>
      </w:pPr>
    </w:p>
    <w:p w:rsidR="00F50DC1" w:rsidRPr="00F50DC1" w:rsidRDefault="00F50DC1" w:rsidP="00F50DC1">
      <w:pPr>
        <w:tabs>
          <w:tab w:val="right" w:pos="9900"/>
        </w:tabs>
        <w:spacing w:after="0" w:line="240" w:lineRule="auto"/>
        <w:rPr>
          <w:rFonts w:ascii="Book Antiqua" w:hAnsi="Book Antiqua"/>
          <w:b/>
          <w:color w:val="215868"/>
          <w:sz w:val="18"/>
          <w:szCs w:val="18"/>
        </w:rPr>
      </w:pPr>
      <w:r w:rsidRPr="00F50DC1">
        <w:rPr>
          <w:rFonts w:ascii="Book Antiqua" w:hAnsi="Book Antiqua"/>
          <w:b/>
          <w:smallCaps/>
          <w:color w:val="215868"/>
          <w:sz w:val="24"/>
          <w:szCs w:val="24"/>
        </w:rPr>
        <w:t xml:space="preserve">Wayne </w:t>
      </w:r>
      <w:r w:rsidR="003E4569">
        <w:rPr>
          <w:rFonts w:ascii="Book Antiqua" w:hAnsi="Book Antiqua"/>
          <w:b/>
          <w:smallCaps/>
          <w:color w:val="215868"/>
          <w:sz w:val="24"/>
          <w:szCs w:val="24"/>
        </w:rPr>
        <w:t xml:space="preserve">Marshall </w:t>
      </w:r>
      <w:r w:rsidRPr="00F50DC1">
        <w:rPr>
          <w:rFonts w:ascii="Book Antiqua" w:hAnsi="Book Antiqua"/>
          <w:b/>
          <w:smallCaps/>
          <w:color w:val="215868"/>
          <w:sz w:val="24"/>
          <w:szCs w:val="24"/>
        </w:rPr>
        <w:t>Walton</w:t>
      </w:r>
      <w:r w:rsidR="003E4569">
        <w:rPr>
          <w:rFonts w:ascii="Book Antiqua" w:hAnsi="Book Antiqua"/>
          <w:b/>
          <w:smallCaps/>
          <w:color w:val="215868"/>
          <w:sz w:val="24"/>
          <w:szCs w:val="24"/>
        </w:rPr>
        <w:tab/>
      </w:r>
      <w:r w:rsidRPr="00F50DC1">
        <w:rPr>
          <w:rFonts w:ascii="Book Antiqua" w:hAnsi="Book Antiqua"/>
          <w:b/>
          <w:color w:val="215868"/>
          <w:sz w:val="18"/>
          <w:szCs w:val="18"/>
        </w:rPr>
        <w:t>Page Four | T: 615.668.8924 |</w:t>
      </w:r>
      <w:r w:rsidR="003E4569" w:rsidRPr="003E4569">
        <w:rPr>
          <w:rFonts w:ascii="Book Antiqua" w:hAnsi="Book Antiqua"/>
          <w:b/>
          <w:color w:val="215868"/>
          <w:sz w:val="18"/>
          <w:szCs w:val="18"/>
        </w:rPr>
        <w:t xml:space="preserve"> </w:t>
      </w:r>
      <w:r w:rsidR="003E4569">
        <w:rPr>
          <w:rFonts w:ascii="Book Antiqua" w:hAnsi="Book Antiqua"/>
          <w:b/>
          <w:color w:val="215868"/>
          <w:sz w:val="18"/>
          <w:szCs w:val="18"/>
        </w:rPr>
        <w:t>w</w:t>
      </w:r>
      <w:r w:rsidR="003E4569" w:rsidRPr="00140EAB">
        <w:rPr>
          <w:rFonts w:ascii="Book Antiqua" w:hAnsi="Book Antiqua"/>
          <w:b/>
          <w:color w:val="215868"/>
          <w:sz w:val="18"/>
          <w:szCs w:val="18"/>
        </w:rPr>
        <w:t>ayne</w:t>
      </w:r>
      <w:r w:rsidR="003E4569">
        <w:rPr>
          <w:rFonts w:ascii="Book Antiqua" w:hAnsi="Book Antiqua"/>
          <w:b/>
          <w:color w:val="215868"/>
          <w:sz w:val="18"/>
          <w:szCs w:val="18"/>
        </w:rPr>
        <w:t>m</w:t>
      </w:r>
      <w:r w:rsidR="003E4569" w:rsidRPr="00140EAB">
        <w:rPr>
          <w:rFonts w:ascii="Book Antiqua" w:hAnsi="Book Antiqua"/>
          <w:b/>
          <w:color w:val="215868"/>
          <w:sz w:val="18"/>
          <w:szCs w:val="18"/>
        </w:rPr>
        <w:t>walton</w:t>
      </w:r>
      <w:r w:rsidR="003E4569">
        <w:rPr>
          <w:rFonts w:ascii="Book Antiqua" w:hAnsi="Book Antiqua"/>
          <w:b/>
          <w:color w:val="215868"/>
          <w:sz w:val="18"/>
          <w:szCs w:val="18"/>
        </w:rPr>
        <w:t>1</w:t>
      </w:r>
      <w:r w:rsidR="003E4569" w:rsidRPr="00140EAB">
        <w:rPr>
          <w:rFonts w:ascii="Book Antiqua" w:hAnsi="Book Antiqua"/>
          <w:b/>
          <w:color w:val="215868"/>
          <w:sz w:val="18"/>
          <w:szCs w:val="18"/>
        </w:rPr>
        <w:t>@</w:t>
      </w:r>
      <w:r w:rsidR="003E4569">
        <w:rPr>
          <w:rFonts w:ascii="Book Antiqua" w:hAnsi="Book Antiqua"/>
          <w:b/>
          <w:color w:val="215868"/>
          <w:sz w:val="18"/>
          <w:szCs w:val="18"/>
        </w:rPr>
        <w:t>gmail.com</w:t>
      </w:r>
    </w:p>
    <w:p w:rsidR="00F50DC1" w:rsidRPr="00F50DC1" w:rsidRDefault="00F50DC1" w:rsidP="00F50DC1">
      <w:pPr>
        <w:pBdr>
          <w:top w:val="single" w:sz="4" w:space="1" w:color="943634"/>
        </w:pBdr>
        <w:spacing w:after="0" w:line="240" w:lineRule="auto"/>
        <w:rPr>
          <w:rFonts w:ascii="Book Antiqua" w:hAnsi="Book Antiqua"/>
          <w:sz w:val="8"/>
          <w:szCs w:val="8"/>
        </w:rPr>
      </w:pPr>
    </w:p>
    <w:p w:rsidR="001B4DF0" w:rsidRPr="001B4DF0" w:rsidRDefault="00ED0BA4" w:rsidP="00F50DC1">
      <w:pPr>
        <w:spacing w:before="60" w:after="0" w:line="240" w:lineRule="auto"/>
        <w:rPr>
          <w:rFonts w:ascii="Book Antiqua" w:hAnsi="Book Antiqua"/>
          <w:sz w:val="19"/>
          <w:szCs w:val="19"/>
        </w:rPr>
      </w:pPr>
      <w:r w:rsidRPr="001A3181">
        <w:rPr>
          <w:rFonts w:ascii="Book Antiqua" w:hAnsi="Book Antiqua"/>
          <w:sz w:val="20"/>
          <w:szCs w:val="19"/>
        </w:rPr>
        <w:t xml:space="preserve">system that interfaced, communicated and/or messaged systems in Department of Health, </w:t>
      </w:r>
      <w:r w:rsidR="00235DFA" w:rsidRPr="001A3181">
        <w:rPr>
          <w:rFonts w:ascii="Book Antiqua" w:hAnsi="Book Antiqua"/>
          <w:sz w:val="20"/>
          <w:szCs w:val="19"/>
        </w:rPr>
        <w:t xml:space="preserve"> </w:t>
      </w:r>
      <w:r w:rsidRPr="001A3181">
        <w:rPr>
          <w:rFonts w:ascii="Book Antiqua" w:hAnsi="Book Antiqua"/>
          <w:sz w:val="20"/>
          <w:szCs w:val="19"/>
        </w:rPr>
        <w:t xml:space="preserve">Department of </w:t>
      </w:r>
    </w:p>
    <w:p w:rsidR="00235DFA" w:rsidRPr="001A3181" w:rsidRDefault="00ED0BA4" w:rsidP="00F50DC1">
      <w:pPr>
        <w:spacing w:before="60" w:after="0" w:line="240" w:lineRule="auto"/>
        <w:rPr>
          <w:rFonts w:ascii="Book Antiqua" w:hAnsi="Book Antiqua"/>
          <w:sz w:val="19"/>
          <w:szCs w:val="19"/>
        </w:rPr>
      </w:pPr>
      <w:r w:rsidRPr="001A3181">
        <w:rPr>
          <w:rFonts w:ascii="Book Antiqua" w:hAnsi="Book Antiqua"/>
          <w:sz w:val="20"/>
          <w:szCs w:val="19"/>
        </w:rPr>
        <w:t xml:space="preserve">Human Services, TennCare (Medicaid/Medicare), Department of Education and Center for Disease Control. </w:t>
      </w:r>
    </w:p>
    <w:p w:rsidR="00ED0BA4" w:rsidRPr="00044848" w:rsidRDefault="00ED0BA4" w:rsidP="00D94165">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szCs w:val="19"/>
        </w:rPr>
        <w:t>Functionality included electronic medical records systems with enterprise practice management and master patient index functions as foundation</w:t>
      </w:r>
      <w:r>
        <w:rPr>
          <w:rFonts w:ascii="Book Antiqua" w:hAnsi="Book Antiqua"/>
          <w:sz w:val="20"/>
        </w:rPr>
        <w:t>.</w:t>
      </w:r>
    </w:p>
    <w:p w:rsidR="001377FA" w:rsidRPr="003E3654" w:rsidRDefault="00ED0BA4" w:rsidP="00D94165">
      <w:pPr>
        <w:numPr>
          <w:ilvl w:val="0"/>
          <w:numId w:val="1"/>
        </w:numPr>
        <w:spacing w:before="60" w:after="0" w:line="240" w:lineRule="auto"/>
        <w:jc w:val="both"/>
        <w:rPr>
          <w:rFonts w:ascii="Book Antiqua" w:hAnsi="Book Antiqua"/>
          <w:smallCaps/>
          <w:color w:val="993300"/>
          <w:sz w:val="20"/>
          <w:szCs w:val="24"/>
        </w:rPr>
      </w:pPr>
      <w:r w:rsidRPr="001377FA">
        <w:rPr>
          <w:rFonts w:ascii="Book Antiqua" w:hAnsi="Book Antiqua"/>
          <w:sz w:val="20"/>
        </w:rPr>
        <w:t xml:space="preserve">Evaluated existing system and processes, and proposed successful alternatives resulting in additional functionalities, shortened acquisition and implementation timeframes and overall cost reduction. </w:t>
      </w:r>
    </w:p>
    <w:p w:rsidR="003E3654" w:rsidRPr="003E3654" w:rsidRDefault="003E3654" w:rsidP="003E3654">
      <w:pPr>
        <w:numPr>
          <w:ilvl w:val="0"/>
          <w:numId w:val="1"/>
        </w:numPr>
        <w:spacing w:before="60" w:after="0" w:line="240" w:lineRule="auto"/>
        <w:jc w:val="both"/>
        <w:rPr>
          <w:rFonts w:ascii="Book Antiqua" w:hAnsi="Book Antiqua"/>
          <w:smallCaps/>
          <w:color w:val="993300"/>
          <w:sz w:val="20"/>
          <w:szCs w:val="24"/>
        </w:rPr>
      </w:pPr>
      <w:r w:rsidRPr="001377FA">
        <w:rPr>
          <w:rFonts w:ascii="Book Antiqua" w:hAnsi="Book Antiqua"/>
          <w:sz w:val="20"/>
        </w:rPr>
        <w:t>Led and facilitated joint application development (JAD) sessions with client’s business users to clearly define and document business needs.</w:t>
      </w:r>
    </w:p>
    <w:p w:rsidR="00140EAB" w:rsidRPr="00CE1516" w:rsidRDefault="00140EAB" w:rsidP="00D94165">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rPr>
        <w:t>Developed Use Cases and Test Scenarios for the State client to introduce to the vendor.</w:t>
      </w:r>
    </w:p>
    <w:p w:rsidR="00CE1516" w:rsidRPr="00C43523" w:rsidRDefault="00CE1516" w:rsidP="00D94165">
      <w:pPr>
        <w:numPr>
          <w:ilvl w:val="0"/>
          <w:numId w:val="1"/>
        </w:numPr>
        <w:spacing w:before="60" w:after="0" w:line="240" w:lineRule="auto"/>
        <w:jc w:val="both"/>
        <w:rPr>
          <w:rFonts w:ascii="Book Antiqua" w:hAnsi="Book Antiqua"/>
          <w:smallCaps/>
          <w:color w:val="993300"/>
          <w:sz w:val="20"/>
          <w:szCs w:val="24"/>
        </w:rPr>
      </w:pPr>
      <w:r>
        <w:rPr>
          <w:rFonts w:ascii="Book Antiqua" w:hAnsi="Book Antiqua"/>
          <w:sz w:val="20"/>
        </w:rPr>
        <w:t>Assessed Meaningful Use and No Wrong Door Policies and procedures</w:t>
      </w:r>
    </w:p>
    <w:p w:rsidR="00C43523" w:rsidRPr="00F142F6" w:rsidRDefault="00C43523" w:rsidP="00C43523">
      <w:pPr>
        <w:spacing w:after="0" w:line="240" w:lineRule="auto"/>
        <w:rPr>
          <w:rFonts w:ascii="Book Antiqua" w:hAnsi="Book Antiqua"/>
          <w:sz w:val="2"/>
          <w:szCs w:val="2"/>
        </w:rPr>
      </w:pPr>
    </w:p>
    <w:p w:rsidR="00C43523" w:rsidRPr="005A70D8" w:rsidRDefault="00C43523" w:rsidP="00C43523">
      <w:pPr>
        <w:spacing w:after="0" w:line="240" w:lineRule="auto"/>
        <w:rPr>
          <w:rFonts w:ascii="Book Antiqua" w:hAnsi="Book Antiqua"/>
          <w:sz w:val="2"/>
          <w:szCs w:val="2"/>
        </w:rPr>
      </w:pPr>
    </w:p>
    <w:p w:rsidR="00C43523" w:rsidRDefault="00C43523" w:rsidP="00C43523">
      <w:pPr>
        <w:pBdr>
          <w:top w:val="single" w:sz="4" w:space="1" w:color="943634"/>
        </w:pBdr>
        <w:spacing w:after="0" w:line="240" w:lineRule="auto"/>
        <w:rPr>
          <w:rFonts w:ascii="Book Antiqua" w:hAnsi="Book Antiqua"/>
          <w:sz w:val="8"/>
          <w:szCs w:val="8"/>
        </w:rPr>
      </w:pPr>
    </w:p>
    <w:p w:rsidR="00C43523" w:rsidRPr="00FF771A" w:rsidRDefault="00816CDA" w:rsidP="00C43523">
      <w:pPr>
        <w:tabs>
          <w:tab w:val="right" w:pos="9900"/>
        </w:tabs>
        <w:spacing w:after="0" w:line="240" w:lineRule="auto"/>
        <w:rPr>
          <w:rFonts w:ascii="Book Antiqua" w:hAnsi="Book Antiqua"/>
          <w:sz w:val="19"/>
          <w:szCs w:val="19"/>
        </w:rPr>
      </w:pPr>
      <w:r>
        <w:rPr>
          <w:rFonts w:ascii="Book Antiqua" w:hAnsi="Book Antiqua"/>
          <w:color w:val="000000" w:themeColor="text1"/>
          <w:sz w:val="19"/>
          <w:szCs w:val="19"/>
          <w:highlight w:val="lightGray"/>
        </w:rPr>
        <w:t>Optum (Formerly</w:t>
      </w:r>
      <w:r w:rsidR="00F50DC1">
        <w:rPr>
          <w:rFonts w:ascii="Book Antiqua" w:hAnsi="Book Antiqua"/>
          <w:color w:val="000000" w:themeColor="text1"/>
          <w:sz w:val="19"/>
          <w:szCs w:val="19"/>
          <w:highlight w:val="lightGray"/>
        </w:rPr>
        <w:t xml:space="preserve"> </w:t>
      </w:r>
      <w:r w:rsidR="00C43523" w:rsidRPr="00816CDA">
        <w:rPr>
          <w:rFonts w:ascii="Book Antiqua" w:hAnsi="Book Antiqua"/>
          <w:color w:val="000000" w:themeColor="text1"/>
          <w:sz w:val="19"/>
          <w:szCs w:val="19"/>
          <w:highlight w:val="lightGray"/>
        </w:rPr>
        <w:t>Aim Healthcare</w:t>
      </w:r>
      <w:r w:rsidRPr="00816CDA">
        <w:rPr>
          <w:rFonts w:ascii="Book Antiqua" w:hAnsi="Book Antiqua"/>
          <w:color w:val="000000" w:themeColor="text1"/>
          <w:sz w:val="19"/>
          <w:szCs w:val="19"/>
          <w:highlight w:val="lightGray"/>
        </w:rPr>
        <w:t>)</w:t>
      </w:r>
      <w:r w:rsidR="00C43523" w:rsidRPr="001B4DF0">
        <w:rPr>
          <w:rFonts w:ascii="Book Antiqua" w:hAnsi="Book Antiqua"/>
          <w:color w:val="000000" w:themeColor="text1"/>
          <w:sz w:val="19"/>
          <w:szCs w:val="19"/>
        </w:rPr>
        <w:t xml:space="preserve"> </w:t>
      </w:r>
      <w:r w:rsidR="00C43523" w:rsidRPr="00FF771A">
        <w:rPr>
          <w:rFonts w:ascii="Book Antiqua" w:hAnsi="Book Antiqua"/>
          <w:sz w:val="19"/>
          <w:szCs w:val="19"/>
        </w:rPr>
        <w:t xml:space="preserve">• Franklin, Tennessee                       </w:t>
      </w:r>
      <w:r w:rsidR="00C43523">
        <w:rPr>
          <w:rFonts w:ascii="Book Antiqua" w:hAnsi="Book Antiqua"/>
          <w:sz w:val="19"/>
          <w:szCs w:val="19"/>
        </w:rPr>
        <w:t xml:space="preserve">                 </w:t>
      </w:r>
      <w:r w:rsidR="003871E5">
        <w:rPr>
          <w:rFonts w:ascii="Book Antiqua" w:hAnsi="Book Antiqua"/>
          <w:sz w:val="19"/>
          <w:szCs w:val="19"/>
        </w:rPr>
        <w:t xml:space="preserve">                                 </w:t>
      </w:r>
      <w:r w:rsidR="00C43523">
        <w:rPr>
          <w:rFonts w:ascii="Book Antiqua" w:hAnsi="Book Antiqua"/>
          <w:sz w:val="19"/>
          <w:szCs w:val="19"/>
        </w:rPr>
        <w:t xml:space="preserve">           11/04 – 9/</w:t>
      </w:r>
      <w:r w:rsidR="00C43523" w:rsidRPr="00FF771A">
        <w:rPr>
          <w:rFonts w:ascii="Book Antiqua" w:hAnsi="Book Antiqua"/>
          <w:sz w:val="19"/>
          <w:szCs w:val="19"/>
        </w:rPr>
        <w:t>06</w:t>
      </w:r>
    </w:p>
    <w:p w:rsidR="00C43523" w:rsidRDefault="00C43523" w:rsidP="00C43523">
      <w:pPr>
        <w:tabs>
          <w:tab w:val="right" w:pos="8550"/>
        </w:tabs>
        <w:spacing w:after="0" w:line="240" w:lineRule="auto"/>
        <w:jc w:val="both"/>
        <w:rPr>
          <w:rFonts w:ascii="Book Antiqua" w:hAnsi="Book Antiqua"/>
          <w:sz w:val="20"/>
          <w:szCs w:val="19"/>
        </w:rPr>
      </w:pPr>
      <w:r>
        <w:rPr>
          <w:rFonts w:ascii="Book Antiqua" w:hAnsi="Book Antiqua"/>
          <w:b/>
          <w:sz w:val="20"/>
          <w:szCs w:val="19"/>
        </w:rPr>
        <w:t>Business Analyst, Business to Business (B2B)</w:t>
      </w:r>
      <w:r w:rsidRPr="001A79C3">
        <w:rPr>
          <w:rFonts w:ascii="Book Antiqua" w:hAnsi="Book Antiqua"/>
          <w:sz w:val="20"/>
          <w:szCs w:val="19"/>
        </w:rPr>
        <w:t xml:space="preserve"> </w:t>
      </w:r>
    </w:p>
    <w:p w:rsidR="00C43523" w:rsidRDefault="00C43523" w:rsidP="00C43523">
      <w:pPr>
        <w:spacing w:after="0" w:line="240" w:lineRule="auto"/>
        <w:rPr>
          <w:rFonts w:ascii="Book Antiqua" w:hAnsi="Book Antiqua"/>
          <w:sz w:val="20"/>
          <w:szCs w:val="20"/>
        </w:rPr>
      </w:pPr>
      <w:r w:rsidRPr="00F142F6">
        <w:rPr>
          <w:rFonts w:ascii="Book Antiqua" w:hAnsi="Book Antiqua"/>
          <w:sz w:val="20"/>
          <w:szCs w:val="20"/>
        </w:rPr>
        <w:t xml:space="preserve">Chosen to be part of select task force team. Assessed and identified new, dynamic practices that required departmental shifts, emphasized event-driven resource allocation, made a positive impact on data flow decision making and ultimately increased end-user efficiency. </w:t>
      </w:r>
      <w:r w:rsidRPr="00F142F6">
        <w:rPr>
          <w:rFonts w:ascii="Book Antiqua" w:hAnsi="Book Antiqua"/>
          <w:sz w:val="20"/>
          <w:szCs w:val="20"/>
        </w:rPr>
        <w:tab/>
      </w:r>
    </w:p>
    <w:p w:rsidR="00C43523" w:rsidRPr="00F142F6" w:rsidRDefault="00C43523" w:rsidP="00C43523">
      <w:pPr>
        <w:spacing w:after="0" w:line="240" w:lineRule="auto"/>
        <w:rPr>
          <w:rFonts w:ascii="Book Antiqua" w:hAnsi="Book Antiqua"/>
          <w:sz w:val="2"/>
          <w:szCs w:val="2"/>
        </w:rPr>
      </w:pPr>
    </w:p>
    <w:p w:rsidR="00C43523" w:rsidRPr="005A70D8" w:rsidRDefault="00C43523" w:rsidP="00C43523">
      <w:pPr>
        <w:spacing w:after="0" w:line="240" w:lineRule="auto"/>
        <w:rPr>
          <w:rFonts w:ascii="Book Antiqua" w:hAnsi="Book Antiqua"/>
          <w:sz w:val="2"/>
          <w:szCs w:val="2"/>
        </w:rPr>
      </w:pPr>
    </w:p>
    <w:p w:rsidR="00C43523" w:rsidRDefault="00C43523" w:rsidP="00C43523">
      <w:pPr>
        <w:pBdr>
          <w:top w:val="single" w:sz="4" w:space="1" w:color="943634"/>
        </w:pBdr>
        <w:spacing w:after="0" w:line="240" w:lineRule="auto"/>
        <w:rPr>
          <w:rFonts w:ascii="Book Antiqua" w:hAnsi="Book Antiqua"/>
          <w:sz w:val="8"/>
          <w:szCs w:val="8"/>
        </w:rPr>
      </w:pPr>
    </w:p>
    <w:p w:rsidR="002C5059" w:rsidRPr="00FF771A" w:rsidRDefault="002A37A9" w:rsidP="002C5059">
      <w:pPr>
        <w:tabs>
          <w:tab w:val="right" w:pos="9900"/>
        </w:tabs>
        <w:spacing w:after="0" w:line="240" w:lineRule="auto"/>
        <w:rPr>
          <w:rFonts w:ascii="Book Antiqua" w:hAnsi="Book Antiqua"/>
          <w:sz w:val="19"/>
          <w:szCs w:val="19"/>
        </w:rPr>
      </w:pPr>
      <w:r w:rsidRPr="001B4DF0">
        <w:rPr>
          <w:rFonts w:ascii="Book Antiqua" w:hAnsi="Book Antiqua"/>
          <w:sz w:val="19"/>
          <w:szCs w:val="19"/>
          <w:highlight w:val="lightGray"/>
        </w:rPr>
        <w:t>Rezult It</w:t>
      </w:r>
      <w:r w:rsidRPr="00FF771A">
        <w:rPr>
          <w:rFonts w:ascii="Book Antiqua" w:hAnsi="Book Antiqua"/>
          <w:sz w:val="19"/>
          <w:szCs w:val="19"/>
        </w:rPr>
        <w:t xml:space="preserve"> </w:t>
      </w:r>
      <w:r w:rsidR="002C5059" w:rsidRPr="00FF771A">
        <w:rPr>
          <w:rFonts w:ascii="Book Antiqua" w:hAnsi="Book Antiqua"/>
          <w:sz w:val="19"/>
          <w:szCs w:val="19"/>
        </w:rPr>
        <w:t>• Nashville, Tennessee</w:t>
      </w:r>
      <w:r w:rsidR="008950E9" w:rsidRPr="00FF771A">
        <w:rPr>
          <w:rFonts w:ascii="Book Antiqua" w:hAnsi="Book Antiqua"/>
          <w:sz w:val="19"/>
          <w:szCs w:val="19"/>
        </w:rPr>
        <w:t xml:space="preserve">      </w:t>
      </w:r>
      <w:r w:rsidR="003871E5" w:rsidRPr="00BA54BD">
        <w:rPr>
          <w:rFonts w:ascii="Book Antiqua" w:hAnsi="Book Antiqua"/>
          <w:b/>
          <w:sz w:val="20"/>
          <w:szCs w:val="19"/>
        </w:rPr>
        <w:t xml:space="preserve">Client: </w:t>
      </w:r>
      <w:r w:rsidR="003871E5">
        <w:rPr>
          <w:rFonts w:ascii="Book Antiqua" w:hAnsi="Book Antiqua"/>
          <w:b/>
          <w:sz w:val="20"/>
          <w:szCs w:val="19"/>
        </w:rPr>
        <w:t xml:space="preserve"> WebMd - Emdeon                                                                       </w:t>
      </w:r>
      <w:r w:rsidR="00830240">
        <w:rPr>
          <w:rFonts w:ascii="Book Antiqua" w:hAnsi="Book Antiqua"/>
          <w:sz w:val="19"/>
          <w:szCs w:val="19"/>
        </w:rPr>
        <w:t>3/</w:t>
      </w:r>
      <w:r w:rsidR="002C5059" w:rsidRPr="00FF771A">
        <w:rPr>
          <w:rFonts w:ascii="Book Antiqua" w:hAnsi="Book Antiqua"/>
          <w:sz w:val="19"/>
          <w:szCs w:val="19"/>
        </w:rPr>
        <w:t>04</w:t>
      </w:r>
      <w:r w:rsidR="00830240">
        <w:rPr>
          <w:rFonts w:ascii="Book Antiqua" w:hAnsi="Book Antiqua"/>
          <w:sz w:val="19"/>
          <w:szCs w:val="19"/>
        </w:rPr>
        <w:t xml:space="preserve"> – 9/</w:t>
      </w:r>
      <w:r w:rsidR="008950E9" w:rsidRPr="00FF771A">
        <w:rPr>
          <w:rFonts w:ascii="Book Antiqua" w:hAnsi="Book Antiqua"/>
          <w:sz w:val="19"/>
          <w:szCs w:val="19"/>
        </w:rPr>
        <w:t>04</w:t>
      </w:r>
    </w:p>
    <w:p w:rsidR="002C5059" w:rsidRDefault="003871E5" w:rsidP="002C5059">
      <w:pPr>
        <w:spacing w:after="0" w:line="240" w:lineRule="auto"/>
        <w:rPr>
          <w:rFonts w:ascii="Book Antiqua" w:hAnsi="Book Antiqua"/>
          <w:b/>
          <w:sz w:val="20"/>
          <w:szCs w:val="19"/>
        </w:rPr>
      </w:pPr>
      <w:r>
        <w:rPr>
          <w:rFonts w:ascii="Book Antiqua" w:hAnsi="Book Antiqua"/>
          <w:b/>
          <w:sz w:val="20"/>
          <w:szCs w:val="19"/>
        </w:rPr>
        <w:t xml:space="preserve">Contractor: </w:t>
      </w:r>
      <w:r w:rsidR="002C5059">
        <w:rPr>
          <w:rFonts w:ascii="Book Antiqua" w:hAnsi="Book Antiqua"/>
          <w:b/>
          <w:sz w:val="20"/>
          <w:szCs w:val="19"/>
        </w:rPr>
        <w:t>Senior Project Manager</w:t>
      </w:r>
      <w:r>
        <w:rPr>
          <w:rFonts w:ascii="Book Antiqua" w:hAnsi="Book Antiqua"/>
          <w:b/>
          <w:sz w:val="20"/>
          <w:szCs w:val="19"/>
        </w:rPr>
        <w:t xml:space="preserve"> &amp;</w:t>
      </w:r>
      <w:r w:rsidR="002C5059">
        <w:rPr>
          <w:rFonts w:ascii="Book Antiqua" w:hAnsi="Book Antiqua"/>
          <w:b/>
          <w:sz w:val="20"/>
          <w:szCs w:val="19"/>
        </w:rPr>
        <w:t xml:space="preserve"> Systems Analyst</w:t>
      </w:r>
      <w:r>
        <w:rPr>
          <w:rFonts w:ascii="Book Antiqua" w:hAnsi="Book Antiqua"/>
          <w:b/>
          <w:sz w:val="20"/>
          <w:szCs w:val="19"/>
        </w:rPr>
        <w:t xml:space="preserve"> ---</w:t>
      </w:r>
      <w:r w:rsidR="002A37A9">
        <w:rPr>
          <w:rFonts w:ascii="Book Antiqua" w:hAnsi="Book Antiqua"/>
          <w:b/>
          <w:sz w:val="20"/>
          <w:szCs w:val="19"/>
        </w:rPr>
        <w:t xml:space="preserve"> HIPAA </w:t>
      </w:r>
      <w:r>
        <w:rPr>
          <w:rFonts w:ascii="Book Antiqua" w:hAnsi="Book Antiqua"/>
          <w:b/>
          <w:sz w:val="20"/>
          <w:szCs w:val="19"/>
        </w:rPr>
        <w:t xml:space="preserve">Conversions </w:t>
      </w:r>
      <w:r w:rsidR="00534D6D">
        <w:rPr>
          <w:rFonts w:ascii="Book Antiqua" w:hAnsi="Book Antiqua"/>
          <w:b/>
          <w:sz w:val="20"/>
          <w:szCs w:val="19"/>
        </w:rPr>
        <w:t>Project</w:t>
      </w:r>
    </w:p>
    <w:p w:rsidR="005F3061" w:rsidRDefault="00DC5574" w:rsidP="00121572">
      <w:pPr>
        <w:spacing w:after="0" w:line="240" w:lineRule="auto"/>
        <w:rPr>
          <w:rFonts w:ascii="Book Antiqua" w:hAnsi="Book Antiqua"/>
          <w:sz w:val="20"/>
        </w:rPr>
      </w:pPr>
      <w:r>
        <w:rPr>
          <w:rFonts w:ascii="Book Antiqua" w:hAnsi="Book Antiqua"/>
          <w:sz w:val="20"/>
          <w:szCs w:val="19"/>
        </w:rPr>
        <w:t>Provided training, documentation, HIPAA conversions and implementations</w:t>
      </w:r>
      <w:r w:rsidR="00121572">
        <w:rPr>
          <w:rFonts w:ascii="Book Antiqua" w:hAnsi="Book Antiqua"/>
          <w:sz w:val="20"/>
          <w:szCs w:val="19"/>
        </w:rPr>
        <w:t xml:space="preserve"> support</w:t>
      </w:r>
      <w:r>
        <w:rPr>
          <w:rFonts w:ascii="Book Antiqua" w:hAnsi="Book Antiqua"/>
          <w:sz w:val="20"/>
          <w:szCs w:val="19"/>
        </w:rPr>
        <w:t xml:space="preserve"> at WEBMD.</w:t>
      </w:r>
      <w:r w:rsidR="00140EAB">
        <w:rPr>
          <w:rFonts w:ascii="Book Antiqua" w:hAnsi="Book Antiqua"/>
          <w:sz w:val="20"/>
          <w:szCs w:val="19"/>
        </w:rPr>
        <w:t xml:space="preserve"> </w:t>
      </w:r>
      <w:r w:rsidR="00121572">
        <w:rPr>
          <w:rFonts w:ascii="Book Antiqua" w:hAnsi="Book Antiqua"/>
          <w:sz w:val="20"/>
          <w:szCs w:val="19"/>
        </w:rPr>
        <w:t xml:space="preserve"> </w:t>
      </w:r>
      <w:r w:rsidR="003157DE">
        <w:rPr>
          <w:rFonts w:ascii="Book Antiqua" w:hAnsi="Book Antiqua"/>
          <w:sz w:val="20"/>
        </w:rPr>
        <w:t>Successfully transitioned from Analyst to Project Manager.</w:t>
      </w:r>
      <w:r w:rsidR="00121572">
        <w:rPr>
          <w:rFonts w:ascii="Book Antiqua" w:hAnsi="Book Antiqua"/>
          <w:sz w:val="20"/>
        </w:rPr>
        <w:t xml:space="preserve"> </w:t>
      </w:r>
      <w:r w:rsidR="003157DE">
        <w:rPr>
          <w:rFonts w:ascii="Book Antiqua" w:hAnsi="Book Antiqua"/>
          <w:sz w:val="20"/>
        </w:rPr>
        <w:t xml:space="preserve"> Evaluated team and individual processes, identified substantial </w:t>
      </w:r>
    </w:p>
    <w:p w:rsidR="00121572" w:rsidRDefault="003157DE" w:rsidP="005F3061">
      <w:pPr>
        <w:spacing w:after="0" w:line="240" w:lineRule="auto"/>
        <w:rPr>
          <w:rFonts w:ascii="Book Antiqua" w:hAnsi="Book Antiqua"/>
          <w:sz w:val="20"/>
        </w:rPr>
      </w:pPr>
      <w:r>
        <w:rPr>
          <w:rFonts w:ascii="Book Antiqua" w:hAnsi="Book Antiqua"/>
          <w:sz w:val="20"/>
        </w:rPr>
        <w:t xml:space="preserve">inefficiencies, </w:t>
      </w:r>
      <w:r w:rsidR="002332ED">
        <w:rPr>
          <w:rFonts w:ascii="Book Antiqua" w:hAnsi="Book Antiqua"/>
          <w:sz w:val="20"/>
        </w:rPr>
        <w:t xml:space="preserve">and </w:t>
      </w:r>
      <w:r>
        <w:rPr>
          <w:rFonts w:ascii="Book Antiqua" w:hAnsi="Book Antiqua"/>
          <w:sz w:val="20"/>
        </w:rPr>
        <w:t xml:space="preserve">developed </w:t>
      </w:r>
      <w:r w:rsidR="002332ED">
        <w:rPr>
          <w:rFonts w:ascii="Book Antiqua" w:hAnsi="Book Antiqua"/>
          <w:sz w:val="20"/>
        </w:rPr>
        <w:t xml:space="preserve">and implemented new </w:t>
      </w:r>
      <w:r>
        <w:rPr>
          <w:rFonts w:ascii="Book Antiqua" w:hAnsi="Book Antiqua"/>
          <w:sz w:val="20"/>
        </w:rPr>
        <w:t xml:space="preserve">streamlined </w:t>
      </w:r>
      <w:r w:rsidR="002332ED">
        <w:rPr>
          <w:rFonts w:ascii="Book Antiqua" w:hAnsi="Book Antiqua"/>
          <w:sz w:val="20"/>
        </w:rPr>
        <w:t xml:space="preserve">tasks and </w:t>
      </w:r>
      <w:r>
        <w:rPr>
          <w:rFonts w:ascii="Book Antiqua" w:hAnsi="Book Antiqua"/>
          <w:sz w:val="20"/>
        </w:rPr>
        <w:t>operations</w:t>
      </w:r>
      <w:r w:rsidR="002332ED">
        <w:rPr>
          <w:rFonts w:ascii="Book Antiqua" w:hAnsi="Book Antiqua"/>
          <w:sz w:val="20"/>
        </w:rPr>
        <w:t xml:space="preserve"> resulting in greater productivity.</w:t>
      </w:r>
    </w:p>
    <w:p w:rsidR="00121572" w:rsidRPr="005A70D8" w:rsidRDefault="00121572" w:rsidP="00121572">
      <w:pPr>
        <w:spacing w:after="0" w:line="240" w:lineRule="auto"/>
        <w:rPr>
          <w:rFonts w:ascii="Book Antiqua" w:hAnsi="Book Antiqua"/>
          <w:sz w:val="2"/>
          <w:szCs w:val="2"/>
        </w:rPr>
      </w:pPr>
    </w:p>
    <w:p w:rsidR="005A70D8" w:rsidRDefault="005A70D8" w:rsidP="00121572">
      <w:pPr>
        <w:pBdr>
          <w:top w:val="single" w:sz="4" w:space="1" w:color="943634"/>
        </w:pBdr>
        <w:spacing w:after="0" w:line="240" w:lineRule="auto"/>
        <w:rPr>
          <w:rFonts w:ascii="Book Antiqua" w:hAnsi="Book Antiqua"/>
          <w:sz w:val="8"/>
          <w:szCs w:val="8"/>
        </w:rPr>
      </w:pPr>
    </w:p>
    <w:p w:rsidR="00121572" w:rsidRPr="00FF771A" w:rsidRDefault="002A37A9" w:rsidP="00121572">
      <w:pPr>
        <w:pBdr>
          <w:top w:val="single" w:sz="4" w:space="1" w:color="943634"/>
        </w:pBdr>
        <w:spacing w:after="0" w:line="240" w:lineRule="auto"/>
        <w:rPr>
          <w:rFonts w:ascii="Book Antiqua" w:hAnsi="Book Antiqua"/>
          <w:sz w:val="19"/>
          <w:szCs w:val="19"/>
        </w:rPr>
      </w:pPr>
      <w:r w:rsidRPr="001B4DF0">
        <w:rPr>
          <w:rFonts w:ascii="Book Antiqua" w:hAnsi="Book Antiqua"/>
          <w:sz w:val="19"/>
          <w:szCs w:val="19"/>
          <w:highlight w:val="lightGray"/>
        </w:rPr>
        <w:t>Venturi Technology Partners</w:t>
      </w:r>
      <w:r w:rsidRPr="00FF771A">
        <w:rPr>
          <w:rFonts w:ascii="Book Antiqua" w:hAnsi="Book Antiqua"/>
          <w:sz w:val="19"/>
          <w:szCs w:val="19"/>
        </w:rPr>
        <w:t xml:space="preserve"> </w:t>
      </w:r>
      <w:r w:rsidR="00121572" w:rsidRPr="00FF771A">
        <w:rPr>
          <w:rFonts w:ascii="Book Antiqua" w:hAnsi="Book Antiqua"/>
          <w:sz w:val="19"/>
          <w:szCs w:val="19"/>
        </w:rPr>
        <w:t xml:space="preserve">• Salt Lake City, Utah   </w:t>
      </w:r>
      <w:r w:rsidR="003871E5" w:rsidRPr="00BA54BD">
        <w:rPr>
          <w:rFonts w:ascii="Book Antiqua" w:hAnsi="Book Antiqua"/>
          <w:b/>
          <w:sz w:val="20"/>
          <w:szCs w:val="19"/>
        </w:rPr>
        <w:t xml:space="preserve">Client: </w:t>
      </w:r>
      <w:r w:rsidR="003871E5">
        <w:rPr>
          <w:rFonts w:ascii="Book Antiqua" w:hAnsi="Book Antiqua"/>
          <w:b/>
          <w:sz w:val="20"/>
          <w:szCs w:val="19"/>
        </w:rPr>
        <w:t xml:space="preserve"> FourThought Group/State of Tennessee </w:t>
      </w:r>
      <w:r w:rsidR="005F6E58">
        <w:rPr>
          <w:rFonts w:ascii="Book Antiqua" w:hAnsi="Book Antiqua"/>
          <w:sz w:val="19"/>
          <w:szCs w:val="19"/>
        </w:rPr>
        <w:t xml:space="preserve">  </w:t>
      </w:r>
      <w:r w:rsidR="00830240">
        <w:rPr>
          <w:rFonts w:ascii="Book Antiqua" w:hAnsi="Book Antiqua"/>
          <w:sz w:val="19"/>
          <w:szCs w:val="19"/>
        </w:rPr>
        <w:t>4/</w:t>
      </w:r>
      <w:r w:rsidR="00121572" w:rsidRPr="00FF771A">
        <w:rPr>
          <w:rFonts w:ascii="Book Antiqua" w:hAnsi="Book Antiqua"/>
          <w:sz w:val="19"/>
          <w:szCs w:val="19"/>
        </w:rPr>
        <w:t>03</w:t>
      </w:r>
      <w:r w:rsidR="002C219F">
        <w:rPr>
          <w:rFonts w:ascii="Book Antiqua" w:hAnsi="Book Antiqua"/>
          <w:sz w:val="19"/>
          <w:szCs w:val="19"/>
        </w:rPr>
        <w:t xml:space="preserve"> </w:t>
      </w:r>
      <w:r w:rsidR="002C219F" w:rsidRPr="00FF771A">
        <w:rPr>
          <w:rFonts w:ascii="Book Antiqua" w:hAnsi="Book Antiqua"/>
          <w:sz w:val="19"/>
          <w:szCs w:val="19"/>
        </w:rPr>
        <w:t>-</w:t>
      </w:r>
      <w:r w:rsidR="005F6E58">
        <w:rPr>
          <w:rFonts w:ascii="Book Antiqua" w:hAnsi="Book Antiqua"/>
          <w:sz w:val="19"/>
          <w:szCs w:val="19"/>
        </w:rPr>
        <w:t xml:space="preserve"> </w:t>
      </w:r>
      <w:r w:rsidR="00121572" w:rsidRPr="00FF771A">
        <w:rPr>
          <w:rFonts w:ascii="Book Antiqua" w:hAnsi="Book Antiqua"/>
          <w:sz w:val="19"/>
          <w:szCs w:val="19"/>
        </w:rPr>
        <w:t>4</w:t>
      </w:r>
      <w:r w:rsidR="00830240">
        <w:rPr>
          <w:rFonts w:ascii="Book Antiqua" w:hAnsi="Book Antiqua"/>
          <w:sz w:val="19"/>
          <w:szCs w:val="19"/>
        </w:rPr>
        <w:t>/</w:t>
      </w:r>
      <w:r w:rsidR="00121572" w:rsidRPr="00FF771A">
        <w:rPr>
          <w:rFonts w:ascii="Book Antiqua" w:hAnsi="Book Antiqua"/>
          <w:sz w:val="19"/>
          <w:szCs w:val="19"/>
        </w:rPr>
        <w:t>04</w:t>
      </w:r>
    </w:p>
    <w:p w:rsidR="00121572" w:rsidRDefault="003871E5" w:rsidP="00121572">
      <w:pPr>
        <w:pBdr>
          <w:top w:val="single" w:sz="4" w:space="1" w:color="943634"/>
        </w:pBdr>
        <w:spacing w:after="0" w:line="240" w:lineRule="auto"/>
        <w:rPr>
          <w:rFonts w:ascii="Book Antiqua" w:hAnsi="Book Antiqua"/>
          <w:b/>
          <w:sz w:val="20"/>
          <w:szCs w:val="19"/>
        </w:rPr>
      </w:pPr>
      <w:r>
        <w:rPr>
          <w:rFonts w:ascii="Book Antiqua" w:hAnsi="Book Antiqua"/>
          <w:b/>
          <w:sz w:val="20"/>
          <w:szCs w:val="19"/>
        </w:rPr>
        <w:t xml:space="preserve">Consultant: Trainer &amp; Technical </w:t>
      </w:r>
      <w:r w:rsidR="00121572" w:rsidRPr="00121572">
        <w:rPr>
          <w:rFonts w:ascii="Book Antiqua" w:hAnsi="Book Antiqua"/>
          <w:b/>
          <w:sz w:val="20"/>
          <w:szCs w:val="19"/>
        </w:rPr>
        <w:t xml:space="preserve">Business </w:t>
      </w:r>
      <w:r w:rsidR="00534D6D" w:rsidRPr="00121572">
        <w:rPr>
          <w:rFonts w:ascii="Book Antiqua" w:hAnsi="Book Antiqua"/>
          <w:b/>
          <w:sz w:val="20"/>
          <w:szCs w:val="19"/>
        </w:rPr>
        <w:t xml:space="preserve">Analyst </w:t>
      </w:r>
      <w:r w:rsidR="00F20E9E">
        <w:rPr>
          <w:rFonts w:ascii="Book Antiqua" w:hAnsi="Book Antiqua"/>
          <w:b/>
          <w:sz w:val="20"/>
          <w:szCs w:val="19"/>
        </w:rPr>
        <w:t>---</w:t>
      </w:r>
      <w:r w:rsidR="00121572">
        <w:rPr>
          <w:rFonts w:ascii="Book Antiqua" w:hAnsi="Book Antiqua"/>
          <w:b/>
          <w:sz w:val="20"/>
          <w:szCs w:val="19"/>
        </w:rPr>
        <w:t xml:space="preserve"> MMIS Project</w:t>
      </w:r>
    </w:p>
    <w:p w:rsidR="00854AF2" w:rsidRDefault="00121572" w:rsidP="00121572">
      <w:pPr>
        <w:spacing w:after="0" w:line="240" w:lineRule="auto"/>
        <w:jc w:val="both"/>
        <w:rPr>
          <w:rFonts w:ascii="Book Antiqua" w:hAnsi="Book Antiqua"/>
          <w:sz w:val="20"/>
          <w:szCs w:val="19"/>
        </w:rPr>
      </w:pPr>
      <w:r>
        <w:rPr>
          <w:rFonts w:ascii="Book Antiqua" w:hAnsi="Book Antiqua"/>
          <w:sz w:val="20"/>
          <w:szCs w:val="19"/>
        </w:rPr>
        <w:t xml:space="preserve">Managed, developed and delivered training, UAT support, technical writing, document creation and technical </w:t>
      </w:r>
    </w:p>
    <w:p w:rsidR="00F142F6" w:rsidRDefault="00121572" w:rsidP="00121572">
      <w:pPr>
        <w:spacing w:after="0" w:line="240" w:lineRule="auto"/>
        <w:jc w:val="both"/>
        <w:rPr>
          <w:rFonts w:ascii="Book Antiqua" w:hAnsi="Book Antiqua"/>
          <w:sz w:val="20"/>
          <w:szCs w:val="19"/>
        </w:rPr>
      </w:pPr>
      <w:r>
        <w:rPr>
          <w:rFonts w:ascii="Book Antiqua" w:hAnsi="Book Antiqua"/>
          <w:sz w:val="20"/>
          <w:szCs w:val="19"/>
        </w:rPr>
        <w:t xml:space="preserve">assistance during implementation phase of statewide Medicaid/Medicare Management Information System </w:t>
      </w:r>
    </w:p>
    <w:p w:rsidR="00121572" w:rsidRPr="005A70D8" w:rsidRDefault="00121572" w:rsidP="00121572">
      <w:pPr>
        <w:spacing w:after="0" w:line="240" w:lineRule="auto"/>
        <w:jc w:val="both"/>
        <w:rPr>
          <w:rFonts w:ascii="Book Antiqua" w:hAnsi="Book Antiqua"/>
          <w:sz w:val="2"/>
          <w:szCs w:val="2"/>
        </w:rPr>
      </w:pPr>
      <w:r>
        <w:rPr>
          <w:rFonts w:ascii="Book Antiqua" w:hAnsi="Book Antiqua"/>
          <w:sz w:val="20"/>
          <w:szCs w:val="19"/>
        </w:rPr>
        <w:t xml:space="preserve">(MMIS). Aligned requirements to project scope, objectives and deliverables. Ensured HIPAA compliancy. Led JAD and RV sessions, as well as implementation meetings. Participated in documenting and reviewing RFPs. Senior technical analyst/trainer for WEB/INTERNET portal design and implementation.  </w:t>
      </w:r>
    </w:p>
    <w:p w:rsidR="00D951FE" w:rsidRPr="005A70D8" w:rsidRDefault="00D951FE" w:rsidP="00D951FE">
      <w:pPr>
        <w:spacing w:before="60" w:after="0" w:line="240" w:lineRule="auto"/>
        <w:jc w:val="both"/>
        <w:rPr>
          <w:rFonts w:ascii="Book Antiqua" w:hAnsi="Book Antiqua"/>
          <w:smallCaps/>
          <w:color w:val="948A54"/>
          <w:sz w:val="2"/>
          <w:szCs w:val="2"/>
        </w:rPr>
      </w:pPr>
      <w:r w:rsidRPr="005A70D8">
        <w:rPr>
          <w:rFonts w:ascii="Book Antiqua" w:hAnsi="Book Antiqua"/>
          <w:smallCaps/>
          <w:color w:val="943634"/>
          <w:sz w:val="2"/>
          <w:szCs w:val="2"/>
        </w:rPr>
        <w:tab/>
      </w:r>
    </w:p>
    <w:p w:rsidR="00D951FE" w:rsidRPr="005A70D8" w:rsidRDefault="00D951FE" w:rsidP="00D951FE">
      <w:pPr>
        <w:pBdr>
          <w:top w:val="single" w:sz="4" w:space="3" w:color="943634"/>
        </w:pBdr>
        <w:spacing w:after="0" w:line="240" w:lineRule="auto"/>
        <w:rPr>
          <w:rFonts w:ascii="Book Antiqua" w:hAnsi="Book Antiqua"/>
          <w:sz w:val="2"/>
          <w:szCs w:val="2"/>
        </w:rPr>
      </w:pPr>
    </w:p>
    <w:p w:rsidR="00F66372" w:rsidRPr="00FF771A" w:rsidRDefault="002A37A9" w:rsidP="00F66372">
      <w:pPr>
        <w:tabs>
          <w:tab w:val="right" w:pos="9900"/>
        </w:tabs>
        <w:spacing w:after="0" w:line="240" w:lineRule="auto"/>
        <w:rPr>
          <w:rFonts w:ascii="Book Antiqua" w:hAnsi="Book Antiqua"/>
          <w:sz w:val="19"/>
          <w:szCs w:val="19"/>
        </w:rPr>
      </w:pPr>
      <w:r w:rsidRPr="001B4DF0">
        <w:rPr>
          <w:rFonts w:ascii="Book Antiqua" w:hAnsi="Book Antiqua"/>
          <w:sz w:val="19"/>
          <w:szCs w:val="19"/>
          <w:highlight w:val="lightGray"/>
        </w:rPr>
        <w:t>Xantus Healthplan</w:t>
      </w:r>
      <w:r w:rsidR="003871E5">
        <w:rPr>
          <w:rFonts w:ascii="Book Antiqua" w:hAnsi="Book Antiqua"/>
          <w:sz w:val="19"/>
          <w:szCs w:val="19"/>
          <w:highlight w:val="lightGray"/>
        </w:rPr>
        <w:t xml:space="preserve"> MCO o</w:t>
      </w:r>
      <w:r w:rsidRPr="001B4DF0">
        <w:rPr>
          <w:rFonts w:ascii="Book Antiqua" w:hAnsi="Book Antiqua"/>
          <w:sz w:val="19"/>
          <w:szCs w:val="19"/>
          <w:highlight w:val="lightGray"/>
        </w:rPr>
        <w:t>f Tennessee</w:t>
      </w:r>
      <w:r w:rsidR="00F66372" w:rsidRPr="00FF771A">
        <w:rPr>
          <w:rFonts w:ascii="Book Antiqua" w:hAnsi="Book Antiqua"/>
          <w:sz w:val="19"/>
          <w:szCs w:val="19"/>
        </w:rPr>
        <w:t>• Nashville, Tennessee</w:t>
      </w:r>
      <w:r w:rsidR="00854AF2">
        <w:rPr>
          <w:rFonts w:ascii="Book Antiqua" w:hAnsi="Book Antiqua"/>
          <w:sz w:val="19"/>
          <w:szCs w:val="19"/>
        </w:rPr>
        <w:t xml:space="preserve">       </w:t>
      </w:r>
      <w:r w:rsidR="002C219F">
        <w:rPr>
          <w:rFonts w:ascii="Book Antiqua" w:hAnsi="Book Antiqua"/>
          <w:sz w:val="19"/>
          <w:szCs w:val="19"/>
        </w:rPr>
        <w:t xml:space="preserve">  </w:t>
      </w:r>
      <w:r w:rsidR="003871E5">
        <w:rPr>
          <w:rFonts w:ascii="Book Antiqua" w:hAnsi="Book Antiqua"/>
          <w:sz w:val="19"/>
          <w:szCs w:val="19"/>
        </w:rPr>
        <w:t xml:space="preserve">                                                          </w:t>
      </w:r>
      <w:r w:rsidR="002C219F">
        <w:rPr>
          <w:rFonts w:ascii="Book Antiqua" w:hAnsi="Book Antiqua"/>
          <w:sz w:val="19"/>
          <w:szCs w:val="19"/>
        </w:rPr>
        <w:t xml:space="preserve">          </w:t>
      </w:r>
      <w:r w:rsidR="00830240">
        <w:rPr>
          <w:rFonts w:ascii="Book Antiqua" w:hAnsi="Book Antiqua"/>
          <w:sz w:val="19"/>
          <w:szCs w:val="19"/>
        </w:rPr>
        <w:t xml:space="preserve">   </w:t>
      </w:r>
      <w:r w:rsidR="00496162">
        <w:rPr>
          <w:rFonts w:ascii="Book Antiqua" w:hAnsi="Book Antiqua"/>
          <w:sz w:val="19"/>
          <w:szCs w:val="19"/>
        </w:rPr>
        <w:t xml:space="preserve">    </w:t>
      </w:r>
      <w:r w:rsidR="00F66372" w:rsidRPr="00FF771A">
        <w:rPr>
          <w:rFonts w:ascii="Book Antiqua" w:hAnsi="Book Antiqua"/>
          <w:sz w:val="19"/>
          <w:szCs w:val="19"/>
        </w:rPr>
        <w:t xml:space="preserve">01 </w:t>
      </w:r>
      <w:r w:rsidR="008950E9" w:rsidRPr="00FF771A">
        <w:rPr>
          <w:rFonts w:ascii="Book Antiqua" w:hAnsi="Book Antiqua"/>
          <w:sz w:val="19"/>
          <w:szCs w:val="19"/>
        </w:rPr>
        <w:t>–</w:t>
      </w:r>
      <w:r w:rsidR="00F66372" w:rsidRPr="00FF771A">
        <w:rPr>
          <w:rFonts w:ascii="Book Antiqua" w:hAnsi="Book Antiqua"/>
          <w:sz w:val="19"/>
          <w:szCs w:val="19"/>
        </w:rPr>
        <w:t xml:space="preserve"> </w:t>
      </w:r>
      <w:r w:rsidR="008950E9" w:rsidRPr="00FF771A">
        <w:rPr>
          <w:rFonts w:ascii="Book Antiqua" w:hAnsi="Book Antiqua"/>
          <w:sz w:val="19"/>
          <w:szCs w:val="19"/>
        </w:rPr>
        <w:t>4/</w:t>
      </w:r>
      <w:r w:rsidR="00F66372" w:rsidRPr="00FF771A">
        <w:rPr>
          <w:rFonts w:ascii="Book Antiqua" w:hAnsi="Book Antiqua"/>
          <w:sz w:val="19"/>
          <w:szCs w:val="19"/>
        </w:rPr>
        <w:t>03</w:t>
      </w:r>
    </w:p>
    <w:p w:rsidR="00F66372" w:rsidRDefault="0012721A" w:rsidP="00F66372">
      <w:pPr>
        <w:spacing w:after="0" w:line="240" w:lineRule="auto"/>
        <w:rPr>
          <w:rFonts w:ascii="Book Antiqua" w:hAnsi="Book Antiqua"/>
          <w:b/>
          <w:sz w:val="20"/>
          <w:szCs w:val="19"/>
        </w:rPr>
      </w:pPr>
      <w:r>
        <w:rPr>
          <w:rFonts w:ascii="Book Antiqua" w:hAnsi="Book Antiqua"/>
          <w:b/>
          <w:sz w:val="20"/>
          <w:szCs w:val="19"/>
        </w:rPr>
        <w:t>Senior Business Applications Analyst</w:t>
      </w:r>
    </w:p>
    <w:p w:rsidR="00F66372" w:rsidRPr="005A70D8" w:rsidRDefault="00602B65" w:rsidP="00F66372">
      <w:pPr>
        <w:spacing w:after="0" w:line="240" w:lineRule="auto"/>
        <w:rPr>
          <w:rFonts w:ascii="Book Antiqua" w:hAnsi="Book Antiqua"/>
          <w:sz w:val="2"/>
          <w:szCs w:val="2"/>
        </w:rPr>
      </w:pPr>
      <w:r>
        <w:rPr>
          <w:rFonts w:ascii="Book Antiqua" w:hAnsi="Book Antiqua"/>
          <w:sz w:val="20"/>
          <w:szCs w:val="19"/>
        </w:rPr>
        <w:t xml:space="preserve">Designed, tested, modified and maintained </w:t>
      </w:r>
      <w:r w:rsidR="004B6ABE">
        <w:rPr>
          <w:rFonts w:ascii="Book Antiqua" w:hAnsi="Book Antiqua"/>
          <w:sz w:val="20"/>
          <w:szCs w:val="19"/>
        </w:rPr>
        <w:t>current and new applications on</w:t>
      </w:r>
      <w:r>
        <w:rPr>
          <w:rFonts w:ascii="Book Antiqua" w:hAnsi="Book Antiqua"/>
          <w:sz w:val="20"/>
          <w:szCs w:val="19"/>
        </w:rPr>
        <w:t xml:space="preserve"> MMIS platform for managed care organization specializing in health</w:t>
      </w:r>
      <w:r w:rsidR="004B6ABE">
        <w:rPr>
          <w:rFonts w:ascii="Book Antiqua" w:hAnsi="Book Antiqua"/>
          <w:sz w:val="20"/>
          <w:szCs w:val="19"/>
        </w:rPr>
        <w:t xml:space="preserve"> </w:t>
      </w:r>
      <w:r>
        <w:rPr>
          <w:rFonts w:ascii="Book Antiqua" w:hAnsi="Book Antiqua"/>
          <w:sz w:val="20"/>
          <w:szCs w:val="19"/>
        </w:rPr>
        <w:t>plans.</w:t>
      </w:r>
    </w:p>
    <w:p w:rsidR="00D951FE" w:rsidRPr="005A70D8" w:rsidRDefault="00D951FE" w:rsidP="00D951FE">
      <w:pPr>
        <w:spacing w:before="60" w:after="0" w:line="240" w:lineRule="auto"/>
        <w:jc w:val="both"/>
        <w:rPr>
          <w:rFonts w:ascii="Book Antiqua" w:hAnsi="Book Antiqua"/>
          <w:smallCaps/>
          <w:color w:val="948A54"/>
          <w:sz w:val="2"/>
          <w:szCs w:val="2"/>
        </w:rPr>
      </w:pPr>
      <w:r w:rsidRPr="005A70D8">
        <w:rPr>
          <w:rFonts w:ascii="Book Antiqua" w:hAnsi="Book Antiqua"/>
          <w:smallCaps/>
          <w:color w:val="943634"/>
          <w:sz w:val="2"/>
          <w:szCs w:val="2"/>
        </w:rPr>
        <w:tab/>
      </w:r>
    </w:p>
    <w:p w:rsidR="00D951FE" w:rsidRPr="005A70D8" w:rsidRDefault="00D951FE" w:rsidP="00D951FE">
      <w:pPr>
        <w:pBdr>
          <w:top w:val="single" w:sz="4" w:space="3" w:color="943634"/>
        </w:pBdr>
        <w:spacing w:after="0" w:line="240" w:lineRule="auto"/>
        <w:rPr>
          <w:rFonts w:ascii="Book Antiqua" w:hAnsi="Book Antiqua"/>
          <w:sz w:val="2"/>
          <w:szCs w:val="2"/>
        </w:rPr>
      </w:pPr>
    </w:p>
    <w:p w:rsidR="00A521DB" w:rsidRPr="00EC2527" w:rsidRDefault="00EC2527" w:rsidP="009E30A1">
      <w:pPr>
        <w:tabs>
          <w:tab w:val="right" w:pos="9900"/>
        </w:tabs>
        <w:spacing w:after="0" w:line="240" w:lineRule="auto"/>
        <w:rPr>
          <w:rFonts w:ascii="Book Antiqua" w:hAnsi="Book Antiqua"/>
          <w:b/>
          <w:sz w:val="20"/>
          <w:szCs w:val="19"/>
          <w:u w:val="single"/>
        </w:rPr>
      </w:pPr>
      <w:r>
        <w:rPr>
          <w:rFonts w:ascii="Book Antiqua" w:hAnsi="Book Antiqua"/>
          <w:b/>
          <w:sz w:val="20"/>
          <w:szCs w:val="19"/>
          <w:u w:val="single"/>
        </w:rPr>
        <w:t xml:space="preserve">OTHER </w:t>
      </w:r>
      <w:r w:rsidR="00A521DB" w:rsidRPr="00EC2527">
        <w:rPr>
          <w:rFonts w:ascii="Book Antiqua" w:hAnsi="Book Antiqua"/>
          <w:b/>
          <w:sz w:val="20"/>
          <w:szCs w:val="19"/>
          <w:u w:val="single"/>
        </w:rPr>
        <w:t>PREVIOUS EXPERIENCE</w:t>
      </w:r>
    </w:p>
    <w:p w:rsidR="009E30A1" w:rsidRPr="00FF771A" w:rsidRDefault="002A37A9" w:rsidP="00355FB5">
      <w:pPr>
        <w:tabs>
          <w:tab w:val="right" w:pos="9900"/>
        </w:tabs>
        <w:spacing w:after="0" w:line="240" w:lineRule="auto"/>
        <w:ind w:right="36"/>
        <w:rPr>
          <w:rFonts w:ascii="Book Antiqua" w:hAnsi="Book Antiqua"/>
          <w:b/>
          <w:sz w:val="19"/>
          <w:szCs w:val="19"/>
        </w:rPr>
      </w:pPr>
      <w:r w:rsidRPr="00FF771A">
        <w:rPr>
          <w:rFonts w:ascii="Book Antiqua" w:hAnsi="Book Antiqua"/>
          <w:sz w:val="19"/>
          <w:szCs w:val="19"/>
        </w:rPr>
        <w:t xml:space="preserve">Chi-Town Express, Inc. </w:t>
      </w:r>
      <w:r w:rsidR="009E30A1" w:rsidRPr="00FF771A">
        <w:rPr>
          <w:rFonts w:ascii="Book Antiqua" w:hAnsi="Book Antiqua"/>
          <w:sz w:val="19"/>
          <w:szCs w:val="19"/>
        </w:rPr>
        <w:t>•</w:t>
      </w:r>
      <w:r w:rsidR="00A521DB" w:rsidRPr="00FF771A">
        <w:rPr>
          <w:rFonts w:ascii="Book Antiqua" w:hAnsi="Book Antiqua"/>
          <w:b/>
          <w:sz w:val="19"/>
          <w:szCs w:val="19"/>
        </w:rPr>
        <w:t xml:space="preserve"> Business Analyst / Technology Solutions Consultant</w:t>
      </w:r>
      <w:r w:rsidR="00496162">
        <w:rPr>
          <w:rFonts w:ascii="Book Antiqua" w:hAnsi="Book Antiqua"/>
          <w:b/>
          <w:sz w:val="19"/>
          <w:szCs w:val="19"/>
        </w:rPr>
        <w:tab/>
      </w:r>
      <w:r w:rsidR="009E30A1" w:rsidRPr="00FF771A">
        <w:rPr>
          <w:rFonts w:ascii="Book Antiqua" w:hAnsi="Book Antiqua"/>
          <w:sz w:val="19"/>
          <w:szCs w:val="19"/>
        </w:rPr>
        <w:t>1999</w:t>
      </w:r>
      <w:r w:rsidR="002C219F" w:rsidRPr="00FF771A">
        <w:rPr>
          <w:rFonts w:ascii="Book Antiqua" w:hAnsi="Book Antiqua"/>
          <w:sz w:val="19"/>
          <w:szCs w:val="19"/>
        </w:rPr>
        <w:t>-</w:t>
      </w:r>
      <w:r w:rsidR="00496162">
        <w:rPr>
          <w:rFonts w:ascii="Book Antiqua" w:hAnsi="Book Antiqua"/>
          <w:sz w:val="19"/>
          <w:szCs w:val="19"/>
        </w:rPr>
        <w:t>2</w:t>
      </w:r>
      <w:r w:rsidR="009E30A1" w:rsidRPr="00FF771A">
        <w:rPr>
          <w:rFonts w:ascii="Book Antiqua" w:hAnsi="Book Antiqua"/>
          <w:sz w:val="19"/>
          <w:szCs w:val="19"/>
        </w:rPr>
        <w:t>00</w:t>
      </w:r>
      <w:r w:rsidR="00355FB5" w:rsidRPr="00FF771A">
        <w:rPr>
          <w:rFonts w:ascii="Book Antiqua" w:hAnsi="Book Antiqua"/>
          <w:sz w:val="19"/>
          <w:szCs w:val="19"/>
        </w:rPr>
        <w:t>1</w:t>
      </w:r>
    </w:p>
    <w:p w:rsidR="00816E23" w:rsidRPr="00FF771A" w:rsidRDefault="002A37A9" w:rsidP="009E30A1">
      <w:pPr>
        <w:tabs>
          <w:tab w:val="right" w:pos="9900"/>
        </w:tabs>
        <w:spacing w:after="0" w:line="240" w:lineRule="auto"/>
        <w:rPr>
          <w:rFonts w:ascii="Book Antiqua" w:hAnsi="Book Antiqua"/>
          <w:b/>
          <w:sz w:val="19"/>
          <w:szCs w:val="19"/>
        </w:rPr>
      </w:pPr>
      <w:r w:rsidRPr="00FF771A">
        <w:rPr>
          <w:rFonts w:ascii="Book Antiqua" w:hAnsi="Book Antiqua"/>
          <w:sz w:val="19"/>
          <w:szCs w:val="19"/>
        </w:rPr>
        <w:t xml:space="preserve">Health 123 / Vanderbilt Healthplans </w:t>
      </w:r>
      <w:r w:rsidR="009E30A1" w:rsidRPr="00FF771A">
        <w:rPr>
          <w:rFonts w:ascii="Book Antiqua" w:hAnsi="Book Antiqua"/>
          <w:sz w:val="19"/>
          <w:szCs w:val="19"/>
        </w:rPr>
        <w:t>•</w:t>
      </w:r>
      <w:r w:rsidR="00355FB5" w:rsidRPr="00FF771A">
        <w:rPr>
          <w:rFonts w:ascii="Book Antiqua" w:hAnsi="Book Antiqua"/>
          <w:sz w:val="19"/>
          <w:szCs w:val="19"/>
        </w:rPr>
        <w:t xml:space="preserve"> </w:t>
      </w:r>
      <w:r w:rsidR="00355FB5" w:rsidRPr="00FF771A">
        <w:rPr>
          <w:rFonts w:ascii="Book Antiqua" w:hAnsi="Book Antiqua"/>
          <w:b/>
          <w:sz w:val="19"/>
          <w:szCs w:val="19"/>
        </w:rPr>
        <w:t>Programmer/Analyst</w:t>
      </w:r>
      <w:r w:rsidR="00816E23" w:rsidRPr="00FF771A">
        <w:rPr>
          <w:rFonts w:ascii="Book Antiqua" w:hAnsi="Book Antiqua"/>
          <w:b/>
          <w:sz w:val="19"/>
          <w:szCs w:val="19"/>
        </w:rPr>
        <w:t xml:space="preserve"> </w:t>
      </w:r>
      <w:r w:rsidR="00496162">
        <w:rPr>
          <w:rFonts w:ascii="Book Antiqua" w:hAnsi="Book Antiqua"/>
          <w:b/>
          <w:sz w:val="19"/>
          <w:szCs w:val="19"/>
        </w:rPr>
        <w:tab/>
      </w:r>
      <w:r w:rsidR="00816E23" w:rsidRPr="00FF771A">
        <w:rPr>
          <w:rFonts w:ascii="Book Antiqua" w:hAnsi="Book Antiqua"/>
          <w:sz w:val="19"/>
          <w:szCs w:val="19"/>
        </w:rPr>
        <w:t>1999</w:t>
      </w:r>
      <w:r w:rsidR="002C219F" w:rsidRPr="00FF771A">
        <w:rPr>
          <w:rFonts w:ascii="Book Antiqua" w:hAnsi="Book Antiqua"/>
          <w:sz w:val="19"/>
          <w:szCs w:val="19"/>
        </w:rPr>
        <w:t>-</w:t>
      </w:r>
      <w:r w:rsidR="00816E23" w:rsidRPr="00FF771A">
        <w:rPr>
          <w:rFonts w:ascii="Book Antiqua" w:hAnsi="Book Antiqua"/>
          <w:sz w:val="19"/>
          <w:szCs w:val="19"/>
        </w:rPr>
        <w:t>2000</w:t>
      </w:r>
    </w:p>
    <w:p w:rsidR="00816E23" w:rsidRPr="00FF771A" w:rsidRDefault="002A37A9" w:rsidP="00816E23">
      <w:pPr>
        <w:tabs>
          <w:tab w:val="right" w:pos="9900"/>
        </w:tabs>
        <w:spacing w:after="0" w:line="240" w:lineRule="auto"/>
        <w:rPr>
          <w:rFonts w:ascii="Book Antiqua" w:hAnsi="Book Antiqua"/>
          <w:sz w:val="19"/>
          <w:szCs w:val="19"/>
        </w:rPr>
      </w:pPr>
      <w:r w:rsidRPr="00FF771A">
        <w:rPr>
          <w:rFonts w:ascii="Book Antiqua" w:hAnsi="Book Antiqua"/>
          <w:sz w:val="19"/>
          <w:szCs w:val="19"/>
        </w:rPr>
        <w:t xml:space="preserve">Vanderbilt University Medical Center </w:t>
      </w:r>
      <w:r w:rsidR="00816E23" w:rsidRPr="00FF771A">
        <w:rPr>
          <w:rFonts w:ascii="Book Antiqua" w:hAnsi="Book Antiqua"/>
          <w:sz w:val="19"/>
          <w:szCs w:val="19"/>
        </w:rPr>
        <w:t xml:space="preserve">• </w:t>
      </w:r>
      <w:r w:rsidR="00816E23" w:rsidRPr="00FF771A">
        <w:rPr>
          <w:rFonts w:ascii="Book Antiqua" w:hAnsi="Book Antiqua"/>
          <w:b/>
          <w:sz w:val="19"/>
          <w:szCs w:val="19"/>
        </w:rPr>
        <w:t>Business Systems Analyst</w:t>
      </w:r>
      <w:r w:rsidR="00496162">
        <w:rPr>
          <w:rFonts w:ascii="Book Antiqua" w:hAnsi="Book Antiqua"/>
          <w:b/>
          <w:sz w:val="19"/>
          <w:szCs w:val="19"/>
        </w:rPr>
        <w:tab/>
      </w:r>
      <w:r w:rsidR="00816E23" w:rsidRPr="00FF771A">
        <w:rPr>
          <w:rFonts w:ascii="Book Antiqua" w:hAnsi="Book Antiqua"/>
          <w:sz w:val="19"/>
          <w:szCs w:val="19"/>
        </w:rPr>
        <w:t>1999</w:t>
      </w:r>
    </w:p>
    <w:p w:rsidR="0012721A" w:rsidRPr="00FF771A" w:rsidRDefault="002A37A9" w:rsidP="00355FB5">
      <w:pPr>
        <w:tabs>
          <w:tab w:val="right" w:pos="9900"/>
        </w:tabs>
        <w:spacing w:after="0" w:line="240" w:lineRule="auto"/>
        <w:rPr>
          <w:rFonts w:ascii="Book Antiqua" w:hAnsi="Book Antiqua"/>
          <w:sz w:val="19"/>
          <w:szCs w:val="19"/>
        </w:rPr>
      </w:pPr>
      <w:r w:rsidRPr="00FF771A">
        <w:rPr>
          <w:rFonts w:ascii="Book Antiqua" w:hAnsi="Book Antiqua"/>
          <w:sz w:val="19"/>
          <w:szCs w:val="19"/>
        </w:rPr>
        <w:t xml:space="preserve">Columbia / Hca </w:t>
      </w:r>
      <w:r w:rsidR="0012721A" w:rsidRPr="00FF771A">
        <w:rPr>
          <w:rFonts w:ascii="Book Antiqua" w:hAnsi="Book Antiqua"/>
          <w:sz w:val="19"/>
          <w:szCs w:val="19"/>
        </w:rPr>
        <w:t>•</w:t>
      </w:r>
      <w:r w:rsidR="00355FB5" w:rsidRPr="00FF771A">
        <w:rPr>
          <w:rFonts w:ascii="Book Antiqua" w:hAnsi="Book Antiqua"/>
          <w:sz w:val="19"/>
          <w:szCs w:val="19"/>
        </w:rPr>
        <w:t xml:space="preserve"> </w:t>
      </w:r>
      <w:r w:rsidR="00816E23" w:rsidRPr="00FF771A">
        <w:rPr>
          <w:rFonts w:ascii="Book Antiqua" w:hAnsi="Book Antiqua"/>
          <w:b/>
          <w:sz w:val="19"/>
          <w:szCs w:val="19"/>
        </w:rPr>
        <w:t>Meditech S</w:t>
      </w:r>
      <w:r w:rsidR="00355FB5" w:rsidRPr="00FF771A">
        <w:rPr>
          <w:rFonts w:ascii="Book Antiqua" w:hAnsi="Book Antiqua"/>
          <w:b/>
          <w:sz w:val="19"/>
          <w:szCs w:val="19"/>
        </w:rPr>
        <w:t>oftware Application Engineer</w:t>
      </w:r>
      <w:r w:rsidR="00496162">
        <w:rPr>
          <w:rFonts w:ascii="Book Antiqua" w:hAnsi="Book Antiqua"/>
          <w:b/>
          <w:sz w:val="19"/>
          <w:szCs w:val="19"/>
        </w:rPr>
        <w:tab/>
      </w:r>
      <w:r w:rsidR="00355FB5" w:rsidRPr="00FF771A">
        <w:rPr>
          <w:rFonts w:ascii="Book Antiqua" w:hAnsi="Book Antiqua"/>
          <w:sz w:val="19"/>
          <w:szCs w:val="19"/>
        </w:rPr>
        <w:t>1997</w:t>
      </w:r>
      <w:r w:rsidR="002C219F" w:rsidRPr="00FF771A">
        <w:rPr>
          <w:rFonts w:ascii="Book Antiqua" w:hAnsi="Book Antiqua"/>
          <w:sz w:val="19"/>
          <w:szCs w:val="19"/>
        </w:rPr>
        <w:t>-</w:t>
      </w:r>
      <w:r w:rsidR="00355FB5" w:rsidRPr="00FF771A">
        <w:rPr>
          <w:rFonts w:ascii="Book Antiqua" w:hAnsi="Book Antiqua"/>
          <w:sz w:val="19"/>
          <w:szCs w:val="19"/>
        </w:rPr>
        <w:t>1999</w:t>
      </w:r>
    </w:p>
    <w:p w:rsidR="00ED11C1" w:rsidRDefault="00ED11C1" w:rsidP="00235DFA">
      <w:pPr>
        <w:spacing w:after="0" w:line="240" w:lineRule="auto"/>
        <w:rPr>
          <w:rFonts w:ascii="Book Antiqua" w:hAnsi="Book Antiqua"/>
          <w:b/>
          <w:smallCaps/>
          <w:color w:val="215868"/>
          <w:sz w:val="24"/>
          <w:szCs w:val="24"/>
        </w:rPr>
      </w:pPr>
    </w:p>
    <w:p w:rsidR="00235DFA" w:rsidRPr="00E514CF" w:rsidRDefault="00235DFA" w:rsidP="00235DFA">
      <w:pPr>
        <w:spacing w:after="0" w:line="240" w:lineRule="auto"/>
        <w:rPr>
          <w:rFonts w:ascii="Book Antiqua" w:hAnsi="Book Antiqua"/>
          <w:b/>
          <w:smallCaps/>
          <w:color w:val="215868"/>
          <w:sz w:val="24"/>
          <w:szCs w:val="24"/>
        </w:rPr>
      </w:pPr>
      <w:r w:rsidRPr="00E514CF">
        <w:rPr>
          <w:rFonts w:ascii="Book Antiqua" w:hAnsi="Book Antiqua"/>
          <w:b/>
          <w:smallCaps/>
          <w:color w:val="215868"/>
          <w:sz w:val="24"/>
          <w:szCs w:val="24"/>
        </w:rPr>
        <w:t>Education</w:t>
      </w:r>
    </w:p>
    <w:p w:rsidR="00235DFA" w:rsidRPr="000C29CC" w:rsidRDefault="00235DFA" w:rsidP="00235DFA">
      <w:pPr>
        <w:spacing w:after="0" w:line="240" w:lineRule="auto"/>
        <w:rPr>
          <w:rFonts w:ascii="Book Antiqua" w:hAnsi="Book Antiqua"/>
          <w:smallCaps/>
          <w:sz w:val="8"/>
          <w:szCs w:val="8"/>
        </w:rPr>
      </w:pPr>
    </w:p>
    <w:p w:rsidR="00235DFA" w:rsidRPr="005A70D8" w:rsidRDefault="00235DFA" w:rsidP="00235DFA">
      <w:pPr>
        <w:pBdr>
          <w:top w:val="single" w:sz="4" w:space="1" w:color="943634"/>
        </w:pBdr>
        <w:spacing w:after="0" w:line="240" w:lineRule="auto"/>
        <w:rPr>
          <w:rFonts w:ascii="Book Antiqua" w:hAnsi="Book Antiqua"/>
          <w:sz w:val="2"/>
          <w:szCs w:val="2"/>
        </w:rPr>
      </w:pPr>
    </w:p>
    <w:p w:rsidR="00F50DC1" w:rsidRDefault="007E4617" w:rsidP="00177A12">
      <w:pPr>
        <w:spacing w:after="0" w:line="240" w:lineRule="auto"/>
        <w:rPr>
          <w:rFonts w:ascii="Book Antiqua" w:hAnsi="Book Antiqua"/>
          <w:sz w:val="19"/>
          <w:szCs w:val="19"/>
        </w:rPr>
      </w:pPr>
      <w:r w:rsidRPr="00FF771A">
        <w:rPr>
          <w:rFonts w:ascii="Book Antiqua" w:hAnsi="Book Antiqua"/>
          <w:sz w:val="19"/>
          <w:szCs w:val="19"/>
        </w:rPr>
        <w:t>TREVECCA NAZARENE UNIVERSITY</w:t>
      </w:r>
      <w:r w:rsidR="00177A12" w:rsidRPr="00FF771A">
        <w:rPr>
          <w:rFonts w:ascii="Book Antiqua" w:hAnsi="Book Antiqua"/>
          <w:sz w:val="19"/>
          <w:szCs w:val="19"/>
        </w:rPr>
        <w:t xml:space="preserve">, </w:t>
      </w:r>
      <w:r w:rsidRPr="00FF771A">
        <w:rPr>
          <w:rFonts w:ascii="Book Antiqua" w:hAnsi="Book Antiqua"/>
          <w:sz w:val="19"/>
          <w:szCs w:val="19"/>
        </w:rPr>
        <w:t>Nashville</w:t>
      </w:r>
      <w:r w:rsidR="00FF0518" w:rsidRPr="00FF771A">
        <w:rPr>
          <w:rFonts w:ascii="Book Antiqua" w:hAnsi="Book Antiqua"/>
          <w:sz w:val="19"/>
          <w:szCs w:val="19"/>
        </w:rPr>
        <w:t xml:space="preserve">, </w:t>
      </w:r>
      <w:r w:rsidRPr="00FF771A">
        <w:rPr>
          <w:rFonts w:ascii="Book Antiqua" w:hAnsi="Book Antiqua"/>
          <w:sz w:val="19"/>
          <w:szCs w:val="19"/>
        </w:rPr>
        <w:t>TN</w:t>
      </w:r>
      <w:r w:rsidR="00C43523">
        <w:rPr>
          <w:rFonts w:ascii="Book Antiqua" w:hAnsi="Book Antiqua"/>
          <w:sz w:val="19"/>
          <w:szCs w:val="19"/>
        </w:rPr>
        <w:t xml:space="preserve">  </w:t>
      </w:r>
    </w:p>
    <w:p w:rsidR="00177A12" w:rsidRPr="007E4617" w:rsidRDefault="001B6F84" w:rsidP="00177A12">
      <w:pPr>
        <w:spacing w:after="0" w:line="240" w:lineRule="auto"/>
        <w:rPr>
          <w:rFonts w:ascii="Book Antiqua" w:hAnsi="Book Antiqua"/>
          <w:color w:val="FF0000"/>
          <w:sz w:val="20"/>
          <w:szCs w:val="19"/>
        </w:rPr>
      </w:pPr>
      <w:r>
        <w:rPr>
          <w:rFonts w:ascii="Book Antiqua" w:hAnsi="Book Antiqua"/>
          <w:b/>
          <w:sz w:val="20"/>
          <w:szCs w:val="19"/>
        </w:rPr>
        <w:t xml:space="preserve">Graduate Studies </w:t>
      </w:r>
    </w:p>
    <w:p w:rsidR="00177A12" w:rsidRPr="00FF771A" w:rsidRDefault="00177A12" w:rsidP="00177A12">
      <w:pPr>
        <w:spacing w:after="0" w:line="240" w:lineRule="auto"/>
        <w:rPr>
          <w:rFonts w:ascii="Book Antiqua" w:hAnsi="Book Antiqua"/>
          <w:b/>
          <w:sz w:val="19"/>
          <w:szCs w:val="19"/>
        </w:rPr>
      </w:pPr>
    </w:p>
    <w:p w:rsidR="00F50DC1" w:rsidRDefault="007E4617" w:rsidP="006049A9">
      <w:pPr>
        <w:spacing w:after="0" w:line="240" w:lineRule="auto"/>
        <w:rPr>
          <w:rFonts w:ascii="Book Antiqua" w:hAnsi="Book Antiqua"/>
          <w:sz w:val="19"/>
          <w:szCs w:val="19"/>
        </w:rPr>
      </w:pPr>
      <w:r w:rsidRPr="00FF771A">
        <w:rPr>
          <w:rFonts w:ascii="Book Antiqua" w:hAnsi="Book Antiqua"/>
          <w:sz w:val="19"/>
          <w:szCs w:val="19"/>
        </w:rPr>
        <w:t>MIDDLE TENNESSEE STATE UNIVERSITY, Mu</w:t>
      </w:r>
      <w:r w:rsidR="001D5E13" w:rsidRPr="00FF771A">
        <w:rPr>
          <w:rFonts w:ascii="Book Antiqua" w:hAnsi="Book Antiqua"/>
          <w:sz w:val="19"/>
          <w:szCs w:val="19"/>
        </w:rPr>
        <w:t>r</w:t>
      </w:r>
      <w:r w:rsidRPr="00FF771A">
        <w:rPr>
          <w:rFonts w:ascii="Book Antiqua" w:hAnsi="Book Antiqua"/>
          <w:sz w:val="19"/>
          <w:szCs w:val="19"/>
        </w:rPr>
        <w:t>freesboro, TN</w:t>
      </w:r>
      <w:r w:rsidR="00C43523">
        <w:rPr>
          <w:rFonts w:ascii="Book Antiqua" w:hAnsi="Book Antiqua"/>
          <w:sz w:val="19"/>
          <w:szCs w:val="19"/>
        </w:rPr>
        <w:t xml:space="preserve">  </w:t>
      </w:r>
    </w:p>
    <w:p w:rsidR="00177A12" w:rsidRPr="006049A9" w:rsidRDefault="007E4617" w:rsidP="006049A9">
      <w:pPr>
        <w:spacing w:after="0" w:line="240" w:lineRule="auto"/>
        <w:rPr>
          <w:rFonts w:ascii="Book Antiqua" w:hAnsi="Book Antiqua"/>
          <w:color w:val="FF0000"/>
          <w:sz w:val="20"/>
          <w:szCs w:val="19"/>
        </w:rPr>
      </w:pPr>
      <w:r>
        <w:rPr>
          <w:rFonts w:ascii="Book Antiqua" w:hAnsi="Book Antiqua"/>
          <w:b/>
          <w:sz w:val="20"/>
          <w:szCs w:val="19"/>
        </w:rPr>
        <w:t>BBA, Computer Information Systems</w:t>
      </w:r>
    </w:p>
    <w:p w:rsidR="00F50DC1" w:rsidRDefault="00F50DC1" w:rsidP="00EE25DC">
      <w:pPr>
        <w:spacing w:after="0" w:line="240" w:lineRule="auto"/>
        <w:rPr>
          <w:rFonts w:ascii="Book Antiqua" w:hAnsi="Book Antiqua"/>
          <w:b/>
          <w:smallCaps/>
          <w:color w:val="215868"/>
          <w:sz w:val="24"/>
          <w:szCs w:val="24"/>
        </w:rPr>
      </w:pPr>
    </w:p>
    <w:p w:rsidR="00F50DC1" w:rsidRDefault="00F50DC1" w:rsidP="00EE25DC">
      <w:pPr>
        <w:spacing w:after="0" w:line="240" w:lineRule="auto"/>
        <w:rPr>
          <w:rFonts w:ascii="Book Antiqua" w:hAnsi="Book Antiqua"/>
          <w:b/>
          <w:smallCaps/>
          <w:color w:val="215868"/>
          <w:sz w:val="24"/>
          <w:szCs w:val="24"/>
        </w:rPr>
      </w:pPr>
    </w:p>
    <w:p w:rsidR="00F50DC1" w:rsidRDefault="00F50DC1" w:rsidP="00F50DC1">
      <w:pPr>
        <w:spacing w:before="60" w:after="0" w:line="240" w:lineRule="auto"/>
        <w:jc w:val="right"/>
        <w:rPr>
          <w:rFonts w:ascii="Book Antiqua" w:hAnsi="Book Antiqua"/>
          <w:smallCaps/>
          <w:color w:val="215868"/>
          <w:sz w:val="16"/>
          <w:szCs w:val="16"/>
        </w:rPr>
      </w:pPr>
      <w:r w:rsidRPr="00D951FE">
        <w:rPr>
          <w:rFonts w:ascii="Book Antiqua" w:hAnsi="Book Antiqua"/>
          <w:smallCaps/>
          <w:color w:val="215868"/>
          <w:sz w:val="16"/>
          <w:szCs w:val="16"/>
        </w:rPr>
        <w:t>Continued…</w:t>
      </w:r>
    </w:p>
    <w:p w:rsidR="00F50DC1" w:rsidRDefault="00F50DC1" w:rsidP="00F50DC1">
      <w:pPr>
        <w:spacing w:before="60" w:after="0" w:line="240" w:lineRule="auto"/>
        <w:jc w:val="right"/>
        <w:rPr>
          <w:rFonts w:ascii="Book Antiqua" w:hAnsi="Book Antiqua"/>
          <w:smallCaps/>
          <w:color w:val="215868"/>
          <w:sz w:val="16"/>
          <w:szCs w:val="16"/>
        </w:rPr>
      </w:pPr>
    </w:p>
    <w:p w:rsidR="00F50DC1" w:rsidRDefault="00F50DC1" w:rsidP="00F50DC1">
      <w:pPr>
        <w:spacing w:before="60" w:after="0" w:line="240" w:lineRule="auto"/>
        <w:jc w:val="right"/>
        <w:rPr>
          <w:rFonts w:ascii="Book Antiqua" w:hAnsi="Book Antiqua"/>
          <w:smallCaps/>
          <w:color w:val="215868"/>
          <w:sz w:val="16"/>
          <w:szCs w:val="16"/>
        </w:rPr>
      </w:pPr>
    </w:p>
    <w:p w:rsidR="00F50DC1" w:rsidRPr="00F50DC1" w:rsidRDefault="00F50DC1" w:rsidP="00F50DC1">
      <w:pPr>
        <w:tabs>
          <w:tab w:val="right" w:pos="9900"/>
        </w:tabs>
        <w:spacing w:after="0" w:line="240" w:lineRule="auto"/>
        <w:rPr>
          <w:rFonts w:ascii="Book Antiqua" w:hAnsi="Book Antiqua"/>
          <w:b/>
          <w:color w:val="215868"/>
          <w:sz w:val="18"/>
          <w:szCs w:val="18"/>
        </w:rPr>
      </w:pPr>
      <w:r w:rsidRPr="00F50DC1">
        <w:rPr>
          <w:rFonts w:ascii="Book Antiqua" w:hAnsi="Book Antiqua"/>
          <w:b/>
          <w:smallCaps/>
          <w:color w:val="215868"/>
          <w:sz w:val="24"/>
          <w:szCs w:val="24"/>
        </w:rPr>
        <w:t xml:space="preserve">Wayne </w:t>
      </w:r>
      <w:r w:rsidR="003E4569">
        <w:rPr>
          <w:rFonts w:ascii="Book Antiqua" w:hAnsi="Book Antiqua"/>
          <w:b/>
          <w:smallCaps/>
          <w:color w:val="215868"/>
          <w:sz w:val="24"/>
          <w:szCs w:val="24"/>
        </w:rPr>
        <w:t xml:space="preserve">Marshall </w:t>
      </w:r>
      <w:r w:rsidRPr="00F50DC1">
        <w:rPr>
          <w:rFonts w:ascii="Book Antiqua" w:hAnsi="Book Antiqua"/>
          <w:b/>
          <w:smallCaps/>
          <w:color w:val="215868"/>
          <w:sz w:val="24"/>
          <w:szCs w:val="24"/>
        </w:rPr>
        <w:t>Walton</w:t>
      </w:r>
      <w:r w:rsidRPr="00F50DC1">
        <w:rPr>
          <w:rFonts w:ascii="Book Antiqua" w:hAnsi="Book Antiqua"/>
          <w:b/>
          <w:smallCaps/>
          <w:color w:val="215868"/>
          <w:sz w:val="32"/>
          <w:szCs w:val="32"/>
        </w:rPr>
        <w:tab/>
      </w:r>
      <w:r w:rsidRPr="00F50DC1">
        <w:rPr>
          <w:rFonts w:ascii="Book Antiqua" w:hAnsi="Book Antiqua"/>
          <w:b/>
          <w:color w:val="215868"/>
          <w:sz w:val="18"/>
          <w:szCs w:val="18"/>
        </w:rPr>
        <w:t>Page F</w:t>
      </w:r>
      <w:r>
        <w:rPr>
          <w:rFonts w:ascii="Book Antiqua" w:hAnsi="Book Antiqua"/>
          <w:b/>
          <w:color w:val="215868"/>
          <w:sz w:val="18"/>
          <w:szCs w:val="18"/>
        </w:rPr>
        <w:t>ive</w:t>
      </w:r>
      <w:r w:rsidRPr="00F50DC1">
        <w:rPr>
          <w:rFonts w:ascii="Book Antiqua" w:hAnsi="Book Antiqua"/>
          <w:b/>
          <w:color w:val="215868"/>
          <w:sz w:val="18"/>
          <w:szCs w:val="18"/>
        </w:rPr>
        <w:t xml:space="preserve"> | T: 615.668.8924 | </w:t>
      </w:r>
      <w:r w:rsidR="003E4569">
        <w:rPr>
          <w:rFonts w:ascii="Book Antiqua" w:hAnsi="Book Antiqua"/>
          <w:b/>
          <w:color w:val="215868"/>
          <w:sz w:val="18"/>
          <w:szCs w:val="18"/>
        </w:rPr>
        <w:t>w</w:t>
      </w:r>
      <w:r w:rsidR="003E4569" w:rsidRPr="00140EAB">
        <w:rPr>
          <w:rFonts w:ascii="Book Antiqua" w:hAnsi="Book Antiqua"/>
          <w:b/>
          <w:color w:val="215868"/>
          <w:sz w:val="18"/>
          <w:szCs w:val="18"/>
        </w:rPr>
        <w:t>ayne</w:t>
      </w:r>
      <w:r w:rsidR="003E4569">
        <w:rPr>
          <w:rFonts w:ascii="Book Antiqua" w:hAnsi="Book Antiqua"/>
          <w:b/>
          <w:color w:val="215868"/>
          <w:sz w:val="18"/>
          <w:szCs w:val="18"/>
        </w:rPr>
        <w:t>m</w:t>
      </w:r>
      <w:r w:rsidR="003E4569" w:rsidRPr="00140EAB">
        <w:rPr>
          <w:rFonts w:ascii="Book Antiqua" w:hAnsi="Book Antiqua"/>
          <w:b/>
          <w:color w:val="215868"/>
          <w:sz w:val="18"/>
          <w:szCs w:val="18"/>
        </w:rPr>
        <w:t>walton</w:t>
      </w:r>
      <w:r w:rsidR="003E4569">
        <w:rPr>
          <w:rFonts w:ascii="Book Antiqua" w:hAnsi="Book Antiqua"/>
          <w:b/>
          <w:color w:val="215868"/>
          <w:sz w:val="18"/>
          <w:szCs w:val="18"/>
        </w:rPr>
        <w:t>1</w:t>
      </w:r>
      <w:r w:rsidR="003E4569" w:rsidRPr="00140EAB">
        <w:rPr>
          <w:rFonts w:ascii="Book Antiqua" w:hAnsi="Book Antiqua"/>
          <w:b/>
          <w:color w:val="215868"/>
          <w:sz w:val="18"/>
          <w:szCs w:val="18"/>
        </w:rPr>
        <w:t>@</w:t>
      </w:r>
      <w:r w:rsidR="003E4569">
        <w:rPr>
          <w:rFonts w:ascii="Book Antiqua" w:hAnsi="Book Antiqua"/>
          <w:b/>
          <w:color w:val="215868"/>
          <w:sz w:val="18"/>
          <w:szCs w:val="18"/>
        </w:rPr>
        <w:t>gmail.com</w:t>
      </w:r>
    </w:p>
    <w:p w:rsidR="00F50DC1" w:rsidRPr="00F50DC1" w:rsidRDefault="00F50DC1" w:rsidP="00F50DC1">
      <w:pPr>
        <w:pBdr>
          <w:top w:val="single" w:sz="4" w:space="1" w:color="943634"/>
        </w:pBdr>
        <w:spacing w:after="0" w:line="240" w:lineRule="auto"/>
        <w:rPr>
          <w:rFonts w:ascii="Book Antiqua" w:hAnsi="Book Antiqua"/>
          <w:sz w:val="8"/>
          <w:szCs w:val="8"/>
        </w:rPr>
      </w:pPr>
    </w:p>
    <w:p w:rsidR="00EE25DC" w:rsidRDefault="00EE25DC" w:rsidP="00EE25DC">
      <w:pPr>
        <w:spacing w:after="0" w:line="240" w:lineRule="auto"/>
        <w:rPr>
          <w:rFonts w:ascii="Book Antiqua" w:hAnsi="Book Antiqua"/>
          <w:b/>
          <w:smallCaps/>
          <w:color w:val="215868"/>
          <w:sz w:val="8"/>
          <w:szCs w:val="8"/>
        </w:rPr>
      </w:pPr>
      <w:r>
        <w:rPr>
          <w:rFonts w:ascii="Book Antiqua" w:hAnsi="Book Antiqua"/>
          <w:b/>
          <w:smallCaps/>
          <w:color w:val="215868"/>
          <w:sz w:val="24"/>
          <w:szCs w:val="24"/>
        </w:rPr>
        <w:t>Technical Skills, Methodologies and Approaches</w:t>
      </w:r>
    </w:p>
    <w:p w:rsidR="005A70D8" w:rsidRPr="005A70D8" w:rsidRDefault="005A70D8" w:rsidP="00EE25DC">
      <w:pPr>
        <w:spacing w:after="0" w:line="240" w:lineRule="auto"/>
        <w:rPr>
          <w:rFonts w:ascii="Book Antiqua" w:hAnsi="Book Antiqua"/>
          <w:b/>
          <w:smallCaps/>
          <w:color w:val="215868"/>
          <w:sz w:val="8"/>
          <w:szCs w:val="8"/>
        </w:rPr>
      </w:pPr>
    </w:p>
    <w:p w:rsidR="00EE25DC" w:rsidRPr="00EE25DC" w:rsidRDefault="00EE25DC" w:rsidP="00380E87">
      <w:pPr>
        <w:tabs>
          <w:tab w:val="right" w:pos="9900"/>
        </w:tabs>
        <w:spacing w:after="0" w:line="240" w:lineRule="auto"/>
        <w:rPr>
          <w:rFonts w:ascii="Book Antiqua" w:hAnsi="Book Antiqua"/>
          <w:b/>
          <w:color w:val="215868"/>
          <w:sz w:val="2"/>
          <w:szCs w:val="2"/>
        </w:rPr>
      </w:pPr>
    </w:p>
    <w:p w:rsidR="00177A12" w:rsidRPr="00EE25DC" w:rsidRDefault="00177A12" w:rsidP="00177A12">
      <w:pPr>
        <w:pBdr>
          <w:top w:val="single" w:sz="4" w:space="1" w:color="943634"/>
        </w:pBdr>
        <w:spacing w:after="0" w:line="240" w:lineRule="auto"/>
        <w:rPr>
          <w:rFonts w:ascii="Book Antiqua" w:hAnsi="Book Antiqua"/>
          <w:sz w:val="2"/>
          <w:szCs w:val="2"/>
        </w:rPr>
      </w:pPr>
    </w:p>
    <w:p w:rsidR="00235DFA" w:rsidRDefault="00640A67" w:rsidP="005A70D8">
      <w:pPr>
        <w:spacing w:after="0" w:line="240" w:lineRule="auto"/>
        <w:rPr>
          <w:rFonts w:ascii="Book Antiqua" w:hAnsi="Book Antiqua"/>
          <w:sz w:val="19"/>
          <w:szCs w:val="19"/>
        </w:rPr>
      </w:pPr>
      <w:r w:rsidRPr="00FF771A">
        <w:rPr>
          <w:rFonts w:ascii="Book Antiqua" w:hAnsi="Book Antiqua"/>
          <w:sz w:val="19"/>
          <w:szCs w:val="19"/>
        </w:rPr>
        <w:t xml:space="preserve">BPMN, UAT, QA, </w:t>
      </w:r>
      <w:r w:rsidR="003E4569">
        <w:rPr>
          <w:rFonts w:ascii="Book Antiqua" w:hAnsi="Book Antiqua"/>
          <w:sz w:val="19"/>
          <w:szCs w:val="19"/>
        </w:rPr>
        <w:t xml:space="preserve">BRD/FSD, </w:t>
      </w:r>
      <w:r w:rsidRPr="00FF771A">
        <w:rPr>
          <w:rFonts w:ascii="Book Antiqua" w:hAnsi="Book Antiqua"/>
          <w:sz w:val="19"/>
          <w:szCs w:val="19"/>
        </w:rPr>
        <w:t xml:space="preserve">Use Case, </w:t>
      </w:r>
      <w:r w:rsidR="001D5E13" w:rsidRPr="00FF771A">
        <w:rPr>
          <w:rFonts w:ascii="Book Antiqua" w:hAnsi="Book Antiqua"/>
          <w:sz w:val="19"/>
          <w:szCs w:val="19"/>
        </w:rPr>
        <w:t xml:space="preserve">RFP writer, IV&amp;V, ReqWeb (Requisite Pro), </w:t>
      </w:r>
      <w:r w:rsidR="002452BA" w:rsidRPr="00FF771A">
        <w:rPr>
          <w:rFonts w:ascii="Book Antiqua" w:hAnsi="Book Antiqua"/>
          <w:sz w:val="19"/>
          <w:szCs w:val="19"/>
        </w:rPr>
        <w:t>Analyst Pro, Access, Oracle Enterprise Manager, SQL Server, Power Builder, Micro Focus Cobol, Microsoft Project, Microsoft Server for Project, JCL/DCL with CICS/TSO, MS Word, Lotus, ProComm Plus, Expert Advisor, MS Office Suite, FoxPro, C++, Visual Basic, XML, ANSI X12, HL7, E</w:t>
      </w:r>
      <w:r w:rsidR="00C7723F" w:rsidRPr="00FF771A">
        <w:rPr>
          <w:rFonts w:ascii="Book Antiqua" w:hAnsi="Book Antiqua"/>
          <w:sz w:val="19"/>
          <w:szCs w:val="19"/>
        </w:rPr>
        <w:t>DI</w:t>
      </w:r>
      <w:r w:rsidR="002452BA" w:rsidRPr="00FF771A">
        <w:rPr>
          <w:rFonts w:ascii="Book Antiqua" w:hAnsi="Book Antiqua"/>
          <w:sz w:val="19"/>
          <w:szCs w:val="19"/>
        </w:rPr>
        <w:t xml:space="preserve">, Adobe Acrobat, Visio, Open Air, People Soft, CSC MMIS, Medicaid MMIS, POS, TGEDS, .ASP, FrontPage, SharePoint, Goldmine, FACS, CRM, ITIL, EMR, </w:t>
      </w:r>
      <w:r w:rsidR="00A44E74" w:rsidRPr="00FF771A">
        <w:rPr>
          <w:rFonts w:ascii="Book Antiqua" w:hAnsi="Book Antiqua"/>
          <w:sz w:val="19"/>
          <w:szCs w:val="19"/>
        </w:rPr>
        <w:t xml:space="preserve">EHR, </w:t>
      </w:r>
      <w:r w:rsidR="00F8334D" w:rsidRPr="00FF771A">
        <w:rPr>
          <w:rFonts w:ascii="Book Antiqua" w:hAnsi="Book Antiqua"/>
          <w:sz w:val="19"/>
          <w:szCs w:val="19"/>
        </w:rPr>
        <w:t>LOINC, SNOMED,</w:t>
      </w:r>
      <w:r w:rsidR="0073583E" w:rsidRPr="00FF771A">
        <w:rPr>
          <w:rFonts w:ascii="Book Antiqua" w:hAnsi="Book Antiqua"/>
          <w:sz w:val="19"/>
          <w:szCs w:val="19"/>
        </w:rPr>
        <w:t xml:space="preserve"> Agile</w:t>
      </w:r>
      <w:r w:rsidR="00F8334D" w:rsidRPr="00FF771A">
        <w:rPr>
          <w:rFonts w:ascii="Book Antiqua" w:hAnsi="Book Antiqua"/>
          <w:sz w:val="19"/>
          <w:szCs w:val="19"/>
        </w:rPr>
        <w:t>/</w:t>
      </w:r>
      <w:r w:rsidR="0073583E" w:rsidRPr="00FF771A">
        <w:rPr>
          <w:rFonts w:ascii="Book Antiqua" w:hAnsi="Book Antiqua"/>
          <w:sz w:val="19"/>
          <w:szCs w:val="19"/>
        </w:rPr>
        <w:t>Waterfall</w:t>
      </w:r>
      <w:r w:rsidR="00F8334D" w:rsidRPr="00FF771A">
        <w:rPr>
          <w:rFonts w:ascii="Book Antiqua" w:hAnsi="Book Antiqua"/>
          <w:sz w:val="19"/>
          <w:szCs w:val="19"/>
        </w:rPr>
        <w:t>,</w:t>
      </w:r>
      <w:r w:rsidR="0073583E" w:rsidRPr="00FF771A">
        <w:rPr>
          <w:rFonts w:ascii="Book Antiqua" w:hAnsi="Book Antiqua"/>
          <w:sz w:val="19"/>
          <w:szCs w:val="19"/>
        </w:rPr>
        <w:t xml:space="preserve"> </w:t>
      </w:r>
      <w:r w:rsidR="002452BA" w:rsidRPr="00FF771A">
        <w:rPr>
          <w:rFonts w:ascii="Book Antiqua" w:hAnsi="Book Antiqua"/>
          <w:sz w:val="19"/>
          <w:szCs w:val="19"/>
        </w:rPr>
        <w:t>RUP, AUP, SCRUM, UML</w:t>
      </w:r>
      <w:r w:rsidR="00CE1516" w:rsidRPr="00FF771A">
        <w:rPr>
          <w:rFonts w:ascii="Book Antiqua" w:hAnsi="Book Antiqua"/>
          <w:sz w:val="19"/>
          <w:szCs w:val="19"/>
        </w:rPr>
        <w:t xml:space="preserve">, </w:t>
      </w:r>
      <w:r w:rsidR="001B6F84" w:rsidRPr="00FF771A">
        <w:rPr>
          <w:rFonts w:ascii="Book Antiqua" w:hAnsi="Book Antiqua"/>
          <w:sz w:val="19"/>
          <w:szCs w:val="19"/>
        </w:rPr>
        <w:t xml:space="preserve">HIPAA 4010 / 5010 , </w:t>
      </w:r>
      <w:r w:rsidR="00CE1516" w:rsidRPr="00FF771A">
        <w:rPr>
          <w:rFonts w:ascii="Book Antiqua" w:hAnsi="Book Antiqua"/>
          <w:sz w:val="19"/>
          <w:szCs w:val="19"/>
        </w:rPr>
        <w:t>ICD9 / ICD10, Meaningful Use, No Wrong Door</w:t>
      </w:r>
      <w:r w:rsidR="00B81C04" w:rsidRPr="00FF771A">
        <w:rPr>
          <w:rFonts w:ascii="Book Antiqua" w:hAnsi="Book Antiqua"/>
          <w:sz w:val="19"/>
          <w:szCs w:val="19"/>
        </w:rPr>
        <w:t>, Working knowledge of RESTful Services, MS Visual Studio, Aqua Data Studio</w:t>
      </w:r>
      <w:r w:rsidR="00816CDA">
        <w:rPr>
          <w:rFonts w:ascii="Book Antiqua" w:hAnsi="Book Antiqua"/>
          <w:sz w:val="19"/>
          <w:szCs w:val="19"/>
        </w:rPr>
        <w:t>, Expertise in requirements elicitation and government healthcare</w:t>
      </w:r>
    </w:p>
    <w:p w:rsidR="005A70D8" w:rsidRPr="005A70D8" w:rsidRDefault="005A70D8" w:rsidP="005A70D8">
      <w:pPr>
        <w:spacing w:after="0" w:line="240" w:lineRule="auto"/>
        <w:rPr>
          <w:rFonts w:ascii="Book Antiqua" w:hAnsi="Book Antiqua"/>
          <w:sz w:val="8"/>
          <w:szCs w:val="8"/>
        </w:rPr>
      </w:pPr>
    </w:p>
    <w:p w:rsidR="00177A12" w:rsidRPr="00E514CF" w:rsidRDefault="00177A12" w:rsidP="00177A12">
      <w:pPr>
        <w:spacing w:after="0" w:line="240" w:lineRule="auto"/>
        <w:rPr>
          <w:rFonts w:ascii="Book Antiqua" w:hAnsi="Book Antiqua"/>
          <w:b/>
          <w:smallCaps/>
          <w:color w:val="215868"/>
          <w:sz w:val="24"/>
          <w:szCs w:val="24"/>
        </w:rPr>
      </w:pPr>
      <w:r>
        <w:rPr>
          <w:rFonts w:ascii="Book Antiqua" w:hAnsi="Book Antiqua"/>
          <w:b/>
          <w:smallCaps/>
          <w:color w:val="215868"/>
          <w:sz w:val="24"/>
          <w:szCs w:val="24"/>
        </w:rPr>
        <w:t>Community Impact</w:t>
      </w:r>
      <w:r w:rsidR="007E4617">
        <w:rPr>
          <w:rFonts w:ascii="Book Antiqua" w:hAnsi="Book Antiqua"/>
          <w:b/>
          <w:smallCaps/>
          <w:color w:val="215868"/>
          <w:sz w:val="24"/>
          <w:szCs w:val="24"/>
        </w:rPr>
        <w:t xml:space="preserve"> &amp; Other</w:t>
      </w:r>
    </w:p>
    <w:p w:rsidR="00EE25DC" w:rsidRPr="00EE25DC" w:rsidRDefault="00EE25DC" w:rsidP="00EE25DC">
      <w:pPr>
        <w:pBdr>
          <w:top w:val="single" w:sz="4" w:space="1" w:color="943634"/>
        </w:pBdr>
        <w:spacing w:after="0" w:line="240" w:lineRule="auto"/>
        <w:rPr>
          <w:rFonts w:ascii="Book Antiqua" w:hAnsi="Book Antiqua"/>
          <w:sz w:val="2"/>
          <w:szCs w:val="2"/>
        </w:rPr>
      </w:pPr>
    </w:p>
    <w:p w:rsidR="00177A12" w:rsidRPr="00EE25DC" w:rsidRDefault="00177A12" w:rsidP="00177A12">
      <w:pPr>
        <w:spacing w:after="0" w:line="240" w:lineRule="auto"/>
        <w:rPr>
          <w:rFonts w:ascii="Book Antiqua" w:hAnsi="Book Antiqua"/>
          <w:b/>
          <w:smallCaps/>
          <w:color w:val="215868"/>
          <w:sz w:val="2"/>
          <w:szCs w:val="2"/>
        </w:rPr>
      </w:pPr>
    </w:p>
    <w:p w:rsidR="00A521DB" w:rsidRPr="00FF771A" w:rsidRDefault="0009056E" w:rsidP="00D94165">
      <w:pPr>
        <w:numPr>
          <w:ilvl w:val="0"/>
          <w:numId w:val="1"/>
        </w:numPr>
        <w:spacing w:before="60" w:after="0" w:line="240" w:lineRule="auto"/>
        <w:jc w:val="both"/>
        <w:rPr>
          <w:rFonts w:ascii="Book Antiqua" w:hAnsi="Book Antiqua"/>
          <w:sz w:val="19"/>
          <w:szCs w:val="19"/>
        </w:rPr>
      </w:pPr>
      <w:r w:rsidRPr="00FF771A">
        <w:rPr>
          <w:rFonts w:ascii="Book Antiqua" w:hAnsi="Book Antiqua"/>
          <w:sz w:val="19"/>
          <w:szCs w:val="19"/>
        </w:rPr>
        <w:t>Founder of Christian ministry; local church pastor</w:t>
      </w:r>
      <w:r w:rsidR="00AA7F95" w:rsidRPr="00FF771A">
        <w:rPr>
          <w:rFonts w:ascii="Book Antiqua" w:hAnsi="Book Antiqua"/>
          <w:sz w:val="19"/>
          <w:szCs w:val="19"/>
        </w:rPr>
        <w:t>. Spearheaded mission trips, outreaches and fellowships.</w:t>
      </w:r>
    </w:p>
    <w:p w:rsidR="00BB517D" w:rsidRPr="00FF771A" w:rsidRDefault="00BB517D" w:rsidP="00D94165">
      <w:pPr>
        <w:numPr>
          <w:ilvl w:val="0"/>
          <w:numId w:val="1"/>
        </w:numPr>
        <w:spacing w:before="60" w:after="0" w:line="240" w:lineRule="auto"/>
        <w:jc w:val="both"/>
        <w:rPr>
          <w:rFonts w:ascii="Book Antiqua" w:hAnsi="Book Antiqua"/>
          <w:sz w:val="19"/>
          <w:szCs w:val="19"/>
        </w:rPr>
      </w:pPr>
      <w:r w:rsidRPr="00FF771A">
        <w:rPr>
          <w:rFonts w:ascii="Book Antiqua" w:hAnsi="Book Antiqua"/>
          <w:sz w:val="19"/>
          <w:szCs w:val="19"/>
        </w:rPr>
        <w:t>Director of Young Adult Ministry and founder of All R.I.S.E. (Reach Instruct Serve and Empower)</w:t>
      </w:r>
    </w:p>
    <w:p w:rsidR="00417FC6" w:rsidRPr="00FF771A" w:rsidRDefault="007E4617" w:rsidP="00D94165">
      <w:pPr>
        <w:numPr>
          <w:ilvl w:val="0"/>
          <w:numId w:val="1"/>
        </w:numPr>
        <w:spacing w:before="60" w:after="0" w:line="240" w:lineRule="auto"/>
        <w:jc w:val="both"/>
        <w:rPr>
          <w:rFonts w:ascii="Book Antiqua" w:hAnsi="Book Antiqua"/>
          <w:sz w:val="19"/>
          <w:szCs w:val="19"/>
        </w:rPr>
      </w:pPr>
      <w:r w:rsidRPr="00FF771A">
        <w:rPr>
          <w:rFonts w:ascii="Book Antiqua" w:hAnsi="Book Antiqua"/>
          <w:sz w:val="19"/>
          <w:szCs w:val="19"/>
        </w:rPr>
        <w:t xml:space="preserve">Served in the United States Air Force, achieved rank of </w:t>
      </w:r>
      <w:r w:rsidR="00AA7F95" w:rsidRPr="00FF771A">
        <w:rPr>
          <w:rFonts w:ascii="Book Antiqua" w:hAnsi="Book Antiqua"/>
          <w:sz w:val="19"/>
          <w:szCs w:val="19"/>
        </w:rPr>
        <w:t>Staff Sergeant E-5</w:t>
      </w:r>
      <w:r w:rsidR="00701E17" w:rsidRPr="00FF771A">
        <w:rPr>
          <w:rFonts w:ascii="Book Antiqua" w:hAnsi="Book Antiqua"/>
          <w:sz w:val="19"/>
          <w:szCs w:val="19"/>
        </w:rPr>
        <w:t>.</w:t>
      </w:r>
      <w:r w:rsidR="00AA7F95" w:rsidRPr="00FF771A">
        <w:rPr>
          <w:rFonts w:ascii="Book Antiqua" w:hAnsi="Book Antiqua"/>
          <w:sz w:val="19"/>
          <w:szCs w:val="19"/>
        </w:rPr>
        <w:t xml:space="preserve"> Held secret security clearance.</w:t>
      </w:r>
    </w:p>
    <w:p w:rsidR="00140EAB" w:rsidRDefault="00140EAB" w:rsidP="00D94165">
      <w:pPr>
        <w:numPr>
          <w:ilvl w:val="0"/>
          <w:numId w:val="1"/>
        </w:numPr>
        <w:spacing w:before="60" w:after="0" w:line="240" w:lineRule="auto"/>
        <w:jc w:val="both"/>
        <w:rPr>
          <w:rFonts w:ascii="Book Antiqua" w:hAnsi="Book Antiqua"/>
          <w:sz w:val="19"/>
          <w:szCs w:val="19"/>
        </w:rPr>
      </w:pPr>
      <w:r w:rsidRPr="00FF771A">
        <w:rPr>
          <w:rFonts w:ascii="Book Antiqua" w:hAnsi="Book Antiqua"/>
          <w:sz w:val="19"/>
          <w:szCs w:val="19"/>
        </w:rPr>
        <w:t>Member of Board of Trustees for multiple non-profit organizations</w:t>
      </w:r>
    </w:p>
    <w:p w:rsidR="00140EAB" w:rsidRPr="00FF771A" w:rsidRDefault="00CE1516" w:rsidP="00140EAB">
      <w:pPr>
        <w:numPr>
          <w:ilvl w:val="0"/>
          <w:numId w:val="1"/>
        </w:numPr>
        <w:spacing w:before="60" w:after="0" w:line="240" w:lineRule="auto"/>
        <w:jc w:val="both"/>
        <w:rPr>
          <w:rFonts w:ascii="Book Antiqua" w:hAnsi="Book Antiqua"/>
          <w:sz w:val="19"/>
          <w:szCs w:val="19"/>
        </w:rPr>
      </w:pPr>
      <w:r w:rsidRPr="00FF771A">
        <w:rPr>
          <w:rFonts w:ascii="Book Antiqua" w:hAnsi="Book Antiqua"/>
          <w:sz w:val="19"/>
          <w:szCs w:val="19"/>
        </w:rPr>
        <w:t xml:space="preserve">Managing Partner of small marketing and business development company </w:t>
      </w:r>
    </w:p>
    <w:sectPr w:rsidR="00140EAB" w:rsidRPr="00FF771A" w:rsidSect="00177A12">
      <w:pgSz w:w="12240" w:h="15840"/>
      <w:pgMar w:top="1008" w:right="1152" w:bottom="720" w:left="1152" w:header="720" w:footer="720" w:gutter="0"/>
      <w:pgBorders w:offsetFrom="page">
        <w:top w:val="single" w:sz="4" w:space="30" w:color="943634"/>
        <w:left w:val="single" w:sz="4" w:space="30" w:color="943634"/>
        <w:bottom w:val="single" w:sz="4" w:space="30" w:color="943634"/>
        <w:right w:val="single" w:sz="4" w:space="30" w:color="943634"/>
      </w:pgBorders>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C19" w:rsidRDefault="00782C19" w:rsidP="00177A12">
      <w:pPr>
        <w:spacing w:after="0" w:line="240" w:lineRule="auto"/>
      </w:pPr>
      <w:r>
        <w:separator/>
      </w:r>
    </w:p>
  </w:endnote>
  <w:endnote w:type="continuationSeparator" w:id="0">
    <w:p w:rsidR="00782C19" w:rsidRDefault="00782C19" w:rsidP="00177A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C19" w:rsidRDefault="00782C19" w:rsidP="00177A12">
      <w:pPr>
        <w:spacing w:after="0" w:line="240" w:lineRule="auto"/>
      </w:pPr>
      <w:r>
        <w:separator/>
      </w:r>
    </w:p>
  </w:footnote>
  <w:footnote w:type="continuationSeparator" w:id="0">
    <w:p w:rsidR="00782C19" w:rsidRDefault="00782C19" w:rsidP="00177A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0.4pt;height:90.75pt" o:bullet="t">
        <v:imagedata r:id="rId1" o:title=""/>
      </v:shape>
    </w:pict>
  </w:numPicBullet>
  <w:numPicBullet w:numPicBulletId="1">
    <w:pict>
      <v:shape id="_x0000_i1047" type="#_x0000_t75" style="width:3in;height:3in" o:bullet="t">
        <v:imagedata r:id="rId2" o:title=""/>
      </v:shape>
    </w:pict>
  </w:numPicBullet>
  <w:abstractNum w:abstractNumId="0">
    <w:nsid w:val="01501873"/>
    <w:multiLevelType w:val="hybridMultilevel"/>
    <w:tmpl w:val="21E21C1C"/>
    <w:lvl w:ilvl="0" w:tplc="E00CBC1E">
      <w:start w:val="1"/>
      <w:numFmt w:val="bullet"/>
      <w:lvlText w:val="■"/>
      <w:lvlJc w:val="left"/>
      <w:pPr>
        <w:ind w:left="360" w:hanging="360"/>
      </w:pPr>
      <w:rPr>
        <w:rFonts w:ascii="Book Antiqua" w:hAnsi="Book Antiqua" w:hint="default"/>
        <w:color w:val="215868"/>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C39AD"/>
    <w:multiLevelType w:val="hybridMultilevel"/>
    <w:tmpl w:val="E0E2C304"/>
    <w:lvl w:ilvl="0" w:tplc="E00CBC1E">
      <w:start w:val="1"/>
      <w:numFmt w:val="bullet"/>
      <w:lvlText w:val="■"/>
      <w:lvlJc w:val="left"/>
      <w:pPr>
        <w:ind w:left="360" w:hanging="360"/>
      </w:pPr>
      <w:rPr>
        <w:rFonts w:ascii="Book Antiqua" w:hAnsi="Book Antiqua" w:hint="default"/>
        <w:color w:val="215868"/>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EB2B56"/>
    <w:multiLevelType w:val="hybridMultilevel"/>
    <w:tmpl w:val="2E200444"/>
    <w:lvl w:ilvl="0" w:tplc="0F48B4F0">
      <w:start w:val="1"/>
      <w:numFmt w:val="bullet"/>
      <w:lvlText w:val="■"/>
      <w:lvlJc w:val="left"/>
      <w:pPr>
        <w:ind w:left="360" w:hanging="360"/>
      </w:pPr>
      <w:rPr>
        <w:rFonts w:ascii="Book Antiqua" w:hAnsi="Book Antiqua" w:hint="default"/>
        <w:color w:val="215868"/>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D6A3C4A"/>
    <w:multiLevelType w:val="hybridMultilevel"/>
    <w:tmpl w:val="5A62C266"/>
    <w:lvl w:ilvl="0" w:tplc="921CDC1E">
      <w:start w:val="1"/>
      <w:numFmt w:val="bullet"/>
      <w:pStyle w:val="ResumeBullet1"/>
      <w:lvlText w:val=""/>
      <w:lvlJc w:val="left"/>
      <w:pPr>
        <w:tabs>
          <w:tab w:val="num" w:pos="810"/>
        </w:tabs>
        <w:ind w:left="810" w:hanging="360"/>
      </w:pPr>
      <w:rPr>
        <w:rFonts w:ascii="Wingdings 2" w:hAnsi="Wingdings 2" w:hint="default"/>
        <w:color w:val="840017"/>
        <w:sz w:val="24"/>
      </w:rPr>
    </w:lvl>
    <w:lvl w:ilvl="1" w:tplc="5DFAB1CA">
      <w:start w:val="1"/>
      <w:numFmt w:val="bullet"/>
      <w:pStyle w:val="ResumeBullet2"/>
      <w:lvlText w:val=""/>
      <w:lvlJc w:val="left"/>
      <w:pPr>
        <w:tabs>
          <w:tab w:val="num" w:pos="1440"/>
        </w:tabs>
        <w:ind w:left="1440" w:hanging="360"/>
      </w:pPr>
      <w:rPr>
        <w:rFonts w:ascii="Symbol" w:hAnsi="Symbol" w:hint="default"/>
        <w:color w:val="840017"/>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0FD634D"/>
    <w:multiLevelType w:val="hybridMultilevel"/>
    <w:tmpl w:val="76A03676"/>
    <w:lvl w:ilvl="0" w:tplc="E00CBC1E">
      <w:start w:val="1"/>
      <w:numFmt w:val="bullet"/>
      <w:lvlText w:val="■"/>
      <w:lvlJc w:val="left"/>
      <w:pPr>
        <w:ind w:left="720" w:hanging="360"/>
      </w:pPr>
      <w:rPr>
        <w:rFonts w:ascii="Book Antiqua" w:hAnsi="Book Antiqua" w:hint="default"/>
        <w:color w:val="215868"/>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DB2E5F"/>
    <w:multiLevelType w:val="hybridMultilevel"/>
    <w:tmpl w:val="8258D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EDB70A0"/>
    <w:multiLevelType w:val="hybridMultilevel"/>
    <w:tmpl w:val="0F2EB1E4"/>
    <w:lvl w:ilvl="0" w:tplc="2C18FB04">
      <w:start w:val="1"/>
      <w:numFmt w:val="bullet"/>
      <w:pStyle w:val="ResumeBullet"/>
      <w:lvlText w:val=""/>
      <w:lvlJc w:val="left"/>
      <w:pPr>
        <w:tabs>
          <w:tab w:val="num" w:pos="720"/>
        </w:tabs>
        <w:ind w:left="720" w:hanging="360"/>
      </w:pPr>
      <w:rPr>
        <w:rFonts w:ascii="Wingdings 2" w:hAnsi="Wingdings 2" w:hint="default"/>
        <w:color w:val="840017"/>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removePersonalInformation/>
  <w:removeDateAndTim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F70F3F"/>
    <w:rsid w:val="000147C3"/>
    <w:rsid w:val="00015FB8"/>
    <w:rsid w:val="00017AC4"/>
    <w:rsid w:val="00022B0A"/>
    <w:rsid w:val="00044848"/>
    <w:rsid w:val="00047F21"/>
    <w:rsid w:val="00053DD1"/>
    <w:rsid w:val="00073EFF"/>
    <w:rsid w:val="0009056E"/>
    <w:rsid w:val="000A3D71"/>
    <w:rsid w:val="000B483E"/>
    <w:rsid w:val="000B5921"/>
    <w:rsid w:val="000D05C2"/>
    <w:rsid w:val="00101F19"/>
    <w:rsid w:val="001108F5"/>
    <w:rsid w:val="00111F43"/>
    <w:rsid w:val="00121572"/>
    <w:rsid w:val="00124903"/>
    <w:rsid w:val="0012721A"/>
    <w:rsid w:val="00130544"/>
    <w:rsid w:val="001377FA"/>
    <w:rsid w:val="00140EAB"/>
    <w:rsid w:val="00145C74"/>
    <w:rsid w:val="001621A8"/>
    <w:rsid w:val="0016423E"/>
    <w:rsid w:val="00177A12"/>
    <w:rsid w:val="00186571"/>
    <w:rsid w:val="00187683"/>
    <w:rsid w:val="001A3181"/>
    <w:rsid w:val="001A79C3"/>
    <w:rsid w:val="001B4DF0"/>
    <w:rsid w:val="001B6F84"/>
    <w:rsid w:val="001D5E13"/>
    <w:rsid w:val="001F6887"/>
    <w:rsid w:val="00205E9E"/>
    <w:rsid w:val="00210199"/>
    <w:rsid w:val="00213BA0"/>
    <w:rsid w:val="00230923"/>
    <w:rsid w:val="002332ED"/>
    <w:rsid w:val="0023425C"/>
    <w:rsid w:val="00235DFA"/>
    <w:rsid w:val="00237709"/>
    <w:rsid w:val="002452BA"/>
    <w:rsid w:val="00264FFF"/>
    <w:rsid w:val="00271B8B"/>
    <w:rsid w:val="00285794"/>
    <w:rsid w:val="00292954"/>
    <w:rsid w:val="002A37A9"/>
    <w:rsid w:val="002C219F"/>
    <w:rsid w:val="002C472F"/>
    <w:rsid w:val="002C5059"/>
    <w:rsid w:val="002D147E"/>
    <w:rsid w:val="002D3DB9"/>
    <w:rsid w:val="002E2B68"/>
    <w:rsid w:val="002E4B3E"/>
    <w:rsid w:val="002F1955"/>
    <w:rsid w:val="002F2CF4"/>
    <w:rsid w:val="002F2DFC"/>
    <w:rsid w:val="003011B0"/>
    <w:rsid w:val="00305D7A"/>
    <w:rsid w:val="003104AC"/>
    <w:rsid w:val="0031070A"/>
    <w:rsid w:val="003157DE"/>
    <w:rsid w:val="003268E6"/>
    <w:rsid w:val="0034469F"/>
    <w:rsid w:val="00345AE5"/>
    <w:rsid w:val="00355FB5"/>
    <w:rsid w:val="0036398E"/>
    <w:rsid w:val="00366758"/>
    <w:rsid w:val="00380E87"/>
    <w:rsid w:val="00383D21"/>
    <w:rsid w:val="0038466D"/>
    <w:rsid w:val="003871E5"/>
    <w:rsid w:val="003A4AFA"/>
    <w:rsid w:val="003B3711"/>
    <w:rsid w:val="003B4212"/>
    <w:rsid w:val="003E3654"/>
    <w:rsid w:val="003E4569"/>
    <w:rsid w:val="003E4E82"/>
    <w:rsid w:val="003F3B1E"/>
    <w:rsid w:val="004109E8"/>
    <w:rsid w:val="00417FC6"/>
    <w:rsid w:val="00426718"/>
    <w:rsid w:val="004328DD"/>
    <w:rsid w:val="004348B6"/>
    <w:rsid w:val="004518A1"/>
    <w:rsid w:val="004807B5"/>
    <w:rsid w:val="00496162"/>
    <w:rsid w:val="004B6ABE"/>
    <w:rsid w:val="00507E1C"/>
    <w:rsid w:val="005144AB"/>
    <w:rsid w:val="00531061"/>
    <w:rsid w:val="00531117"/>
    <w:rsid w:val="00532A2C"/>
    <w:rsid w:val="00534D6D"/>
    <w:rsid w:val="00544929"/>
    <w:rsid w:val="00594AB1"/>
    <w:rsid w:val="005A546F"/>
    <w:rsid w:val="005A63A2"/>
    <w:rsid w:val="005A70D8"/>
    <w:rsid w:val="005B51D6"/>
    <w:rsid w:val="005F3061"/>
    <w:rsid w:val="005F6E58"/>
    <w:rsid w:val="005F70E5"/>
    <w:rsid w:val="00602B65"/>
    <w:rsid w:val="00604846"/>
    <w:rsid w:val="006049A9"/>
    <w:rsid w:val="006368CD"/>
    <w:rsid w:val="006374D6"/>
    <w:rsid w:val="00640A67"/>
    <w:rsid w:val="006430D8"/>
    <w:rsid w:val="0064516A"/>
    <w:rsid w:val="00664991"/>
    <w:rsid w:val="0067277C"/>
    <w:rsid w:val="00680D92"/>
    <w:rsid w:val="006C352C"/>
    <w:rsid w:val="006C7DB9"/>
    <w:rsid w:val="006D0699"/>
    <w:rsid w:val="006D0C44"/>
    <w:rsid w:val="006D327C"/>
    <w:rsid w:val="006E1127"/>
    <w:rsid w:val="006E77CA"/>
    <w:rsid w:val="00701E17"/>
    <w:rsid w:val="00730266"/>
    <w:rsid w:val="0073583E"/>
    <w:rsid w:val="00743478"/>
    <w:rsid w:val="00757D3A"/>
    <w:rsid w:val="00762DDF"/>
    <w:rsid w:val="00782C19"/>
    <w:rsid w:val="007843A5"/>
    <w:rsid w:val="007870C2"/>
    <w:rsid w:val="00797AF0"/>
    <w:rsid w:val="007A3245"/>
    <w:rsid w:val="007B289C"/>
    <w:rsid w:val="007C2491"/>
    <w:rsid w:val="007C6066"/>
    <w:rsid w:val="007E1DB0"/>
    <w:rsid w:val="007E2C53"/>
    <w:rsid w:val="007E4617"/>
    <w:rsid w:val="00805557"/>
    <w:rsid w:val="00816CDA"/>
    <w:rsid w:val="00816E23"/>
    <w:rsid w:val="00830240"/>
    <w:rsid w:val="008315AF"/>
    <w:rsid w:val="008400B7"/>
    <w:rsid w:val="00844B29"/>
    <w:rsid w:val="008473D4"/>
    <w:rsid w:val="00854AF2"/>
    <w:rsid w:val="00867ED4"/>
    <w:rsid w:val="00894F8E"/>
    <w:rsid w:val="008950E9"/>
    <w:rsid w:val="008A75BA"/>
    <w:rsid w:val="008C1948"/>
    <w:rsid w:val="008C4C4D"/>
    <w:rsid w:val="008D0B20"/>
    <w:rsid w:val="008F6DB6"/>
    <w:rsid w:val="0091063D"/>
    <w:rsid w:val="0092199B"/>
    <w:rsid w:val="00931206"/>
    <w:rsid w:val="00933899"/>
    <w:rsid w:val="009419F1"/>
    <w:rsid w:val="00976FF4"/>
    <w:rsid w:val="009A1C30"/>
    <w:rsid w:val="009A3B0F"/>
    <w:rsid w:val="009A424C"/>
    <w:rsid w:val="009A7537"/>
    <w:rsid w:val="009C6827"/>
    <w:rsid w:val="009E1B6A"/>
    <w:rsid w:val="009E27D1"/>
    <w:rsid w:val="009E2E22"/>
    <w:rsid w:val="009E30A1"/>
    <w:rsid w:val="009F588C"/>
    <w:rsid w:val="00A00E22"/>
    <w:rsid w:val="00A02052"/>
    <w:rsid w:val="00A0619F"/>
    <w:rsid w:val="00A26299"/>
    <w:rsid w:val="00A27572"/>
    <w:rsid w:val="00A30143"/>
    <w:rsid w:val="00A31C20"/>
    <w:rsid w:val="00A4027D"/>
    <w:rsid w:val="00A44E74"/>
    <w:rsid w:val="00A521DB"/>
    <w:rsid w:val="00A52B79"/>
    <w:rsid w:val="00A53E93"/>
    <w:rsid w:val="00A65E4B"/>
    <w:rsid w:val="00A9514C"/>
    <w:rsid w:val="00AA7F95"/>
    <w:rsid w:val="00AB1882"/>
    <w:rsid w:val="00AD3736"/>
    <w:rsid w:val="00AD3D6E"/>
    <w:rsid w:val="00AE0973"/>
    <w:rsid w:val="00AF4863"/>
    <w:rsid w:val="00B003CB"/>
    <w:rsid w:val="00B20146"/>
    <w:rsid w:val="00B30000"/>
    <w:rsid w:val="00B31957"/>
    <w:rsid w:val="00B4431F"/>
    <w:rsid w:val="00B81C04"/>
    <w:rsid w:val="00B87C46"/>
    <w:rsid w:val="00B9458C"/>
    <w:rsid w:val="00BA00C1"/>
    <w:rsid w:val="00BA54BD"/>
    <w:rsid w:val="00BB517D"/>
    <w:rsid w:val="00BB7805"/>
    <w:rsid w:val="00BC2F61"/>
    <w:rsid w:val="00BC6238"/>
    <w:rsid w:val="00C172F8"/>
    <w:rsid w:val="00C30969"/>
    <w:rsid w:val="00C36518"/>
    <w:rsid w:val="00C43523"/>
    <w:rsid w:val="00C6754C"/>
    <w:rsid w:val="00C675C9"/>
    <w:rsid w:val="00C73BCC"/>
    <w:rsid w:val="00C75C17"/>
    <w:rsid w:val="00C7723F"/>
    <w:rsid w:val="00C77BE8"/>
    <w:rsid w:val="00C9495A"/>
    <w:rsid w:val="00C97BED"/>
    <w:rsid w:val="00CA11E0"/>
    <w:rsid w:val="00CE1516"/>
    <w:rsid w:val="00CF28E3"/>
    <w:rsid w:val="00D00650"/>
    <w:rsid w:val="00D37B60"/>
    <w:rsid w:val="00D45BB9"/>
    <w:rsid w:val="00D5199A"/>
    <w:rsid w:val="00D7617C"/>
    <w:rsid w:val="00D94165"/>
    <w:rsid w:val="00D951FE"/>
    <w:rsid w:val="00DC5574"/>
    <w:rsid w:val="00DD238C"/>
    <w:rsid w:val="00DD477C"/>
    <w:rsid w:val="00E040D8"/>
    <w:rsid w:val="00E05386"/>
    <w:rsid w:val="00E07723"/>
    <w:rsid w:val="00E1157F"/>
    <w:rsid w:val="00E132EE"/>
    <w:rsid w:val="00E44517"/>
    <w:rsid w:val="00E57BF8"/>
    <w:rsid w:val="00E84E6F"/>
    <w:rsid w:val="00E8630B"/>
    <w:rsid w:val="00E950E8"/>
    <w:rsid w:val="00EA2BCA"/>
    <w:rsid w:val="00EB49F0"/>
    <w:rsid w:val="00EB75CA"/>
    <w:rsid w:val="00EC2217"/>
    <w:rsid w:val="00EC2527"/>
    <w:rsid w:val="00ED0BA4"/>
    <w:rsid w:val="00ED11C1"/>
    <w:rsid w:val="00EE25DC"/>
    <w:rsid w:val="00F02409"/>
    <w:rsid w:val="00F06CB3"/>
    <w:rsid w:val="00F11D82"/>
    <w:rsid w:val="00F142F6"/>
    <w:rsid w:val="00F20E9E"/>
    <w:rsid w:val="00F22D68"/>
    <w:rsid w:val="00F348E0"/>
    <w:rsid w:val="00F43ADD"/>
    <w:rsid w:val="00F50DC1"/>
    <w:rsid w:val="00F651FA"/>
    <w:rsid w:val="00F66372"/>
    <w:rsid w:val="00F709A7"/>
    <w:rsid w:val="00F70F3F"/>
    <w:rsid w:val="00F77F83"/>
    <w:rsid w:val="00F8334D"/>
    <w:rsid w:val="00F8466B"/>
    <w:rsid w:val="00F935BF"/>
    <w:rsid w:val="00F957F5"/>
    <w:rsid w:val="00F96F4B"/>
    <w:rsid w:val="00FA3920"/>
    <w:rsid w:val="00FD65CA"/>
    <w:rsid w:val="00FE1990"/>
    <w:rsid w:val="00FF0518"/>
    <w:rsid w:val="00FF45C7"/>
    <w:rsid w:val="00FF72C5"/>
    <w:rsid w:val="00FF77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495"/>
    <w:pPr>
      <w:spacing w:after="200" w:line="276" w:lineRule="auto"/>
    </w:pPr>
    <w:rPr>
      <w:sz w:val="22"/>
      <w:szCs w:val="22"/>
    </w:rPr>
  </w:style>
  <w:style w:type="paragraph" w:styleId="Heading1">
    <w:name w:val="heading 1"/>
    <w:basedOn w:val="Normal"/>
    <w:next w:val="Normal"/>
    <w:link w:val="Heading1Char"/>
    <w:uiPriority w:val="9"/>
    <w:qFormat/>
    <w:rsid w:val="00C64495"/>
    <w:pPr>
      <w:keepNext/>
      <w:spacing w:after="0" w:line="240" w:lineRule="auto"/>
      <w:outlineLvl w:val="0"/>
    </w:pPr>
    <w:rPr>
      <w:rFonts w:ascii="Times New Roman" w:hAnsi="Times New Roman"/>
      <w:b/>
      <w:sz w:val="24"/>
      <w:szCs w:val="20"/>
    </w:rPr>
  </w:style>
  <w:style w:type="paragraph" w:styleId="Heading2">
    <w:name w:val="heading 2"/>
    <w:basedOn w:val="Normal"/>
    <w:next w:val="Normal"/>
    <w:link w:val="Heading2Char"/>
    <w:uiPriority w:val="9"/>
    <w:qFormat/>
    <w:rsid w:val="00C64495"/>
    <w:pPr>
      <w:keepNext/>
      <w:pBdr>
        <w:top w:val="single" w:sz="12" w:space="5" w:color="auto"/>
      </w:pBdr>
      <w:spacing w:after="0" w:line="240" w:lineRule="auto"/>
      <w:outlineLvl w:val="1"/>
    </w:pPr>
    <w:rPr>
      <w:rFonts w:ascii="Times New Roman" w:hAnsi="Times New Roman"/>
      <w:b/>
      <w:szCs w:val="20"/>
    </w:rPr>
  </w:style>
  <w:style w:type="paragraph" w:styleId="Heading3">
    <w:name w:val="heading 3"/>
    <w:basedOn w:val="Normal"/>
    <w:next w:val="Normal"/>
    <w:link w:val="Heading3Char"/>
    <w:uiPriority w:val="9"/>
    <w:qFormat/>
    <w:rsid w:val="00C64495"/>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C6449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64495"/>
    <w:rPr>
      <w:rFonts w:ascii="Times New Roman" w:hAnsi="Times New Roman" w:cs="Times New Roman"/>
      <w:b/>
      <w:sz w:val="24"/>
    </w:rPr>
  </w:style>
  <w:style w:type="character" w:customStyle="1" w:styleId="Heading2Char">
    <w:name w:val="Heading 2 Char"/>
    <w:link w:val="Heading2"/>
    <w:uiPriority w:val="9"/>
    <w:locked/>
    <w:rsid w:val="00C64495"/>
    <w:rPr>
      <w:rFonts w:ascii="Times New Roman" w:hAnsi="Times New Roman" w:cs="Times New Roman"/>
      <w:b/>
      <w:sz w:val="22"/>
    </w:rPr>
  </w:style>
  <w:style w:type="character" w:customStyle="1" w:styleId="Heading3Char">
    <w:name w:val="Heading 3 Char"/>
    <w:link w:val="Heading3"/>
    <w:uiPriority w:val="9"/>
    <w:locked/>
    <w:rsid w:val="00C64495"/>
    <w:rPr>
      <w:rFonts w:ascii="Cambria" w:hAnsi="Cambria" w:cs="Times New Roman"/>
      <w:b/>
      <w:bCs/>
      <w:sz w:val="26"/>
      <w:szCs w:val="26"/>
    </w:rPr>
  </w:style>
  <w:style w:type="character" w:customStyle="1" w:styleId="Heading4Char">
    <w:name w:val="Heading 4 Char"/>
    <w:link w:val="Heading4"/>
    <w:uiPriority w:val="9"/>
    <w:semiHidden/>
    <w:locked/>
    <w:rsid w:val="00C64495"/>
    <w:rPr>
      <w:rFonts w:ascii="Calibri" w:hAnsi="Calibri" w:cs="Times New Roman"/>
      <w:b/>
      <w:bCs/>
      <w:sz w:val="28"/>
      <w:szCs w:val="28"/>
    </w:rPr>
  </w:style>
  <w:style w:type="character" w:styleId="Hyperlink">
    <w:name w:val="Hyperlink"/>
    <w:uiPriority w:val="99"/>
    <w:rsid w:val="00C64495"/>
    <w:rPr>
      <w:rFonts w:cs="Times New Roman"/>
      <w:color w:val="0000FF"/>
      <w:u w:val="single"/>
    </w:rPr>
  </w:style>
  <w:style w:type="paragraph" w:styleId="Header">
    <w:name w:val="header"/>
    <w:basedOn w:val="Normal"/>
    <w:link w:val="HeaderChar"/>
    <w:uiPriority w:val="99"/>
    <w:rsid w:val="00C64495"/>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link w:val="Header"/>
    <w:uiPriority w:val="99"/>
    <w:locked/>
    <w:rsid w:val="00C64495"/>
    <w:rPr>
      <w:rFonts w:ascii="Times New Roman" w:hAnsi="Times New Roman" w:cs="Times New Roman"/>
      <w:sz w:val="24"/>
      <w:szCs w:val="24"/>
    </w:rPr>
  </w:style>
  <w:style w:type="character" w:styleId="CommentReference">
    <w:name w:val="annotation reference"/>
    <w:uiPriority w:val="99"/>
    <w:semiHidden/>
    <w:unhideWhenUsed/>
    <w:rsid w:val="00C64495"/>
    <w:rPr>
      <w:rFonts w:cs="Times New Roman"/>
      <w:sz w:val="16"/>
      <w:szCs w:val="16"/>
    </w:rPr>
  </w:style>
  <w:style w:type="paragraph" w:styleId="CommentText">
    <w:name w:val="annotation text"/>
    <w:basedOn w:val="Normal"/>
    <w:link w:val="CommentTextChar"/>
    <w:uiPriority w:val="99"/>
    <w:semiHidden/>
    <w:unhideWhenUsed/>
    <w:rsid w:val="00C64495"/>
    <w:rPr>
      <w:sz w:val="20"/>
      <w:szCs w:val="20"/>
    </w:rPr>
  </w:style>
  <w:style w:type="character" w:customStyle="1" w:styleId="CommentTextChar">
    <w:name w:val="Comment Text Char"/>
    <w:link w:val="CommentText"/>
    <w:uiPriority w:val="99"/>
    <w:semiHidden/>
    <w:locked/>
    <w:rsid w:val="00C64495"/>
    <w:rPr>
      <w:rFonts w:cs="Times New Roman"/>
    </w:rPr>
  </w:style>
  <w:style w:type="paragraph" w:styleId="CommentSubject">
    <w:name w:val="annotation subject"/>
    <w:basedOn w:val="CommentText"/>
    <w:next w:val="CommentText"/>
    <w:link w:val="CommentSubjectChar"/>
    <w:uiPriority w:val="99"/>
    <w:semiHidden/>
    <w:unhideWhenUsed/>
    <w:rsid w:val="00C64495"/>
    <w:rPr>
      <w:b/>
      <w:bCs/>
    </w:rPr>
  </w:style>
  <w:style w:type="character" w:customStyle="1" w:styleId="CommentSubjectChar">
    <w:name w:val="Comment Subject Char"/>
    <w:link w:val="CommentSubject"/>
    <w:uiPriority w:val="99"/>
    <w:semiHidden/>
    <w:locked/>
    <w:rsid w:val="00C64495"/>
    <w:rPr>
      <w:rFonts w:cs="Times New Roman"/>
      <w:b/>
      <w:bCs/>
    </w:rPr>
  </w:style>
  <w:style w:type="paragraph" w:styleId="BalloonText">
    <w:name w:val="Balloon Text"/>
    <w:basedOn w:val="Normal"/>
    <w:link w:val="BalloonTextChar"/>
    <w:uiPriority w:val="99"/>
    <w:semiHidden/>
    <w:unhideWhenUsed/>
    <w:rsid w:val="00C64495"/>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64495"/>
    <w:rPr>
      <w:rFonts w:ascii="Tahoma" w:hAnsi="Tahoma" w:cs="Tahoma"/>
      <w:sz w:val="16"/>
      <w:szCs w:val="16"/>
    </w:rPr>
  </w:style>
  <w:style w:type="table" w:styleId="TableGrid">
    <w:name w:val="Table Grid"/>
    <w:basedOn w:val="TableNormal"/>
    <w:uiPriority w:val="59"/>
    <w:rsid w:val="00C6449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C64495"/>
    <w:pPr>
      <w:spacing w:before="100" w:beforeAutospacing="1" w:after="100" w:afterAutospacing="1" w:line="360" w:lineRule="auto"/>
    </w:pPr>
    <w:rPr>
      <w:rFonts w:ascii="Arial Unicode MS" w:eastAsia="Arial Unicode MS" w:hAnsi="Arial Unicode MS" w:cs="Arial Unicode MS"/>
      <w:color w:val="000000"/>
      <w:sz w:val="24"/>
      <w:szCs w:val="24"/>
    </w:rPr>
  </w:style>
  <w:style w:type="paragraph" w:styleId="Footer">
    <w:name w:val="footer"/>
    <w:basedOn w:val="Normal"/>
    <w:link w:val="FooterChar"/>
    <w:uiPriority w:val="99"/>
    <w:semiHidden/>
    <w:unhideWhenUsed/>
    <w:rsid w:val="00C64495"/>
    <w:pPr>
      <w:tabs>
        <w:tab w:val="center" w:pos="4680"/>
        <w:tab w:val="right" w:pos="9360"/>
      </w:tabs>
    </w:pPr>
  </w:style>
  <w:style w:type="character" w:customStyle="1" w:styleId="FooterChar">
    <w:name w:val="Footer Char"/>
    <w:link w:val="Footer"/>
    <w:uiPriority w:val="99"/>
    <w:semiHidden/>
    <w:locked/>
    <w:rsid w:val="00C64495"/>
    <w:rPr>
      <w:rFonts w:cs="Times New Roman"/>
      <w:sz w:val="22"/>
      <w:szCs w:val="22"/>
    </w:rPr>
  </w:style>
  <w:style w:type="paragraph" w:customStyle="1" w:styleId="ResumeBullet2">
    <w:name w:val="Resume Bullet2"/>
    <w:basedOn w:val="Normal"/>
    <w:rsid w:val="00816E23"/>
    <w:pPr>
      <w:numPr>
        <w:ilvl w:val="1"/>
        <w:numId w:val="3"/>
      </w:numPr>
      <w:tabs>
        <w:tab w:val="clear" w:pos="1440"/>
        <w:tab w:val="num" w:pos="1080"/>
      </w:tabs>
      <w:spacing w:before="60" w:after="0" w:line="240" w:lineRule="auto"/>
      <w:ind w:left="1080"/>
      <w:jc w:val="both"/>
    </w:pPr>
    <w:rPr>
      <w:rFonts w:ascii="Arial" w:hAnsi="Arial"/>
    </w:rPr>
  </w:style>
  <w:style w:type="character" w:customStyle="1" w:styleId="ResumeBullet1Char">
    <w:name w:val="Resume Bullet 1 Char"/>
    <w:link w:val="ResumeBullet1"/>
    <w:rsid w:val="00816E23"/>
    <w:rPr>
      <w:rFonts w:ascii="Arial" w:hAnsi="Arial"/>
      <w:sz w:val="22"/>
      <w:szCs w:val="22"/>
    </w:rPr>
  </w:style>
  <w:style w:type="paragraph" w:customStyle="1" w:styleId="ResumeBullet1">
    <w:name w:val="Resume Bullet 1"/>
    <w:basedOn w:val="Normal"/>
    <w:link w:val="ResumeBullet1Char"/>
    <w:rsid w:val="00816E23"/>
    <w:pPr>
      <w:numPr>
        <w:numId w:val="3"/>
      </w:numPr>
      <w:spacing w:before="120" w:after="0" w:line="240" w:lineRule="auto"/>
      <w:jc w:val="both"/>
    </w:pPr>
    <w:rPr>
      <w:rFonts w:ascii="Arial" w:hAnsi="Arial"/>
    </w:rPr>
  </w:style>
  <w:style w:type="paragraph" w:customStyle="1" w:styleId="ResumeBullet">
    <w:name w:val="Resume Bullet"/>
    <w:basedOn w:val="Normal"/>
    <w:rsid w:val="00816E23"/>
    <w:pPr>
      <w:numPr>
        <w:numId w:val="4"/>
      </w:numPr>
      <w:spacing w:before="120" w:after="0" w:line="240" w:lineRule="auto"/>
      <w:jc w:val="both"/>
    </w:pPr>
    <w:rPr>
      <w:rFonts w:ascii="Arial" w:hAnsi="Arial"/>
      <w:szCs w:val="20"/>
    </w:rPr>
  </w:style>
  <w:style w:type="paragraph" w:customStyle="1" w:styleId="ResumeText3">
    <w:name w:val="Resume Text 3"/>
    <w:basedOn w:val="Normal"/>
    <w:rsid w:val="00816E23"/>
    <w:pPr>
      <w:spacing w:after="60" w:line="240" w:lineRule="auto"/>
      <w:ind w:left="360" w:hanging="360"/>
      <w:jc w:val="both"/>
    </w:pPr>
    <w:rPr>
      <w:rFonts w:ascii="Arial" w:hAnsi="Arial"/>
      <w:szCs w:val="20"/>
    </w:rPr>
  </w:style>
  <w:style w:type="paragraph" w:styleId="ListParagraph">
    <w:name w:val="List Paragraph"/>
    <w:basedOn w:val="Normal"/>
    <w:uiPriority w:val="34"/>
    <w:qFormat/>
    <w:rsid w:val="00D951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Wayne Walton</vt:lpstr>
    </vt:vector>
  </TitlesOfParts>
  <LinksUpToDate>false</LinksUpToDate>
  <CharactersWithSpaces>17805</CharactersWithSpaces>
  <SharedDoc>false</SharedDoc>
  <HyperlinkBase/>
  <HLinks>
    <vt:vector size="6" baseType="variant">
      <vt:variant>
        <vt:i4>1900666</vt:i4>
      </vt:variant>
      <vt:variant>
        <vt:i4>0</vt:i4>
      </vt:variant>
      <vt:variant>
        <vt:i4>0</vt:i4>
      </vt:variant>
      <vt:variant>
        <vt:i4>5</vt:i4>
      </vt:variant>
      <vt:variant>
        <vt:lpwstr>mailto:wayne_walton_is_4_u@msn.com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Wayne Walton</dc:title>
  <dc:creator/>
  <cp:lastModifiedBy/>
  <cp:revision>1</cp:revision>
  <cp:lastPrinted>2008-08-19T17:26:00Z</cp:lastPrinted>
  <dcterms:created xsi:type="dcterms:W3CDTF">2016-01-05T21:27:00Z</dcterms:created>
  <dcterms:modified xsi:type="dcterms:W3CDTF">2016-01-05T21:27:00Z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113243472</vt:i4>
  </property>
  <property fmtid="{D5CDD505-2E9C-101B-9397-08002B2CF9AE}" pid="3" name="_ReviewingToolsShownOnce">
    <vt:lpwstr/>
  </property>
</Properties>
</file>